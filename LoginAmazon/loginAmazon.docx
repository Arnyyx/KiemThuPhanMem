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PlainTable1"/>
        <w:tblpPr w:leftFromText="180" w:rightFromText="180" w:vertAnchor="page" w:horzAnchor="margin" w:tblpXSpec="center" w:tblpY="2821"/>
        <w:tblW w:w="10556" w:type="dxa"/>
        <w:tblLook w:val="04A0" w:firstRow="1" w:lastRow="0" w:firstColumn="1" w:lastColumn="0" w:noHBand="0" w:noVBand="1"/>
        <w:tblPrChange w:id="0" w:author="NTL 101238" w:date="2024-06-02T19:32:00Z" w16du:dateUtc="2024-06-02T12:32:00Z">
          <w:tblPr>
            <w:tblStyle w:val="PlainTable1"/>
            <w:tblpPr w:leftFromText="180" w:rightFromText="180" w:vertAnchor="page" w:horzAnchor="margin" w:tblpXSpec="center" w:tblpY="1201"/>
            <w:tblW w:w="10556" w:type="dxa"/>
            <w:tblLook w:val="04A0" w:firstRow="1" w:lastRow="0" w:firstColumn="1" w:lastColumn="0" w:noHBand="0" w:noVBand="1"/>
          </w:tblPr>
        </w:tblPrChange>
      </w:tblPr>
      <w:tblGrid>
        <w:gridCol w:w="670"/>
        <w:gridCol w:w="816"/>
        <w:gridCol w:w="2345"/>
        <w:gridCol w:w="1704"/>
        <w:gridCol w:w="750"/>
        <w:gridCol w:w="6516"/>
        <w:tblGridChange w:id="1">
          <w:tblGrid>
            <w:gridCol w:w="670"/>
            <w:gridCol w:w="816"/>
            <w:gridCol w:w="1102"/>
            <w:gridCol w:w="1243"/>
            <w:gridCol w:w="1704"/>
            <w:gridCol w:w="750"/>
            <w:gridCol w:w="927"/>
            <w:gridCol w:w="2203"/>
            <w:gridCol w:w="1141"/>
            <w:gridCol w:w="360"/>
          </w:tblGrid>
        </w:tblGridChange>
      </w:tblGrid>
      <w:tr w:rsidR="00026E54" w:rsidRPr="00541AF1" w:rsidDel="00CB2A19" w14:paraId="2F718D2B" w14:textId="00707697" w:rsidTr="00CB2A1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6"/>
          <w:del w:id="2" w:author="NTL 101238" w:date="2024-06-02T19:33:00Z"/>
          <w:trPrChange w:id="3" w:author="NTL 101238" w:date="2024-06-02T19:32:00Z" w16du:dateUtc="2024-06-02T12:32:00Z">
            <w:trPr>
              <w:gridAfter w:val="1"/>
              <w:trHeight w:val="1006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  <w:tcPrChange w:id="4" w:author="NTL 101238" w:date="2024-06-02T19:32:00Z" w16du:dateUtc="2024-06-02T12:32:00Z">
              <w:tcPr>
                <w:tcW w:w="0" w:type="auto"/>
                <w:hideMark/>
              </w:tcPr>
            </w:tcPrChange>
          </w:tcPr>
          <w:p w14:paraId="37C39632" w14:textId="6B43B025" w:rsidR="00905662" w:rsidRPr="00541AF1" w:rsidDel="00CB2A19" w:rsidRDefault="00905662">
            <w:pPr>
              <w:jc w:val="center"/>
  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  <w:rPr>
                <w:del w:id="5" w:author="NTL 101238" w:date="2024-06-02T19:33:00Z" w16du:dateUtc="2024-06-02T12:33:00Z"/>
                <w:rFonts w:asciiTheme="majorHAnsi" w:eastAsia="Times New Roman" w:hAnsiTheme="majorHAnsi" w:cstheme="majorHAnsi"/>
                <w:kern w:val="0"/>
                <w:lang w:eastAsia="vi-VN"/>
                <w14:ligatures w14:val="none"/>
                <w:rPrChange w:id="6" w:author="NTL 101238" w:date="2024-06-02T21:16:00Z" w16du:dateUtc="2024-06-02T14:16:00Z">
                  <w:rPr>
                    <w:del w:id="7" w:author="NTL 101238" w:date="2024-06-02T19:33:00Z" w16du:dateUtc="2024-06-02T12:33:00Z"/>
                    <w:rFonts w:ascii="Times New Roman" w:eastAsia="Times New Roman" w:hAnsi="Times New Roman" w:cs="Times New Roman"/>
                    <w:kern w:val="0"/>
                    <w:lang w:eastAsia="vi-VN"/>
                    <w14:ligatures w14:val="none"/>
                  </w:rPr>
                </w:rPrChange>
              </w:rPr>
              <w:pPrChange w:id="8" w:author="NTL 101238" w:date="2024-06-02T18:15:00Z" w16du:dateUtc="2024-06-02T11:15:00Z">
                <w:pPr>
                  <w:framePr w:hSpace="180" w:wrap="around" w:vAnchor="page" w:hAnchor="margin" w:xAlign="center" w:y="1201"/>
      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9" w:author="NTL 101238" w:date="2024-06-02T19:33:00Z" w16du:dateUtc="2024-06-02T12:33:00Z">
              <w:r w:rsidRPr="00541AF1" w:rsidDel="00CB2A19">
                <w:rPr>
                  <w:rFonts w:asciiTheme="majorHAnsi" w:eastAsia="Times New Roman" w:hAnsiTheme="majorHAnsi" w:cstheme="majorHAnsi"/>
                  <w:kern w:val="0"/>
                  <w:lang w:eastAsia="vi-VN"/>
                  <w14:ligatures w14:val="none"/>
                  <w:rPrChange w:id="10" w:author="NTL 101238" w:date="2024-06-02T21:16:00Z" w16du:dateUtc="2024-06-02T14:16:00Z">
                    <w:rPr>
                      <w:rFonts w:ascii="Times New Roman" w:eastAsia="Times New Roman" w:hAnsi="Times New Roman" w:cs="Times New Roman"/>
                      <w:kern w:val="0"/>
                      <w:lang w:eastAsia="vi-VN"/>
                      <w14:ligatures w14:val="none"/>
                    </w:rPr>
                  </w:rPrChange>
                </w:rPr>
                <w:delText>STT</w:delText>
              </w:r>
            </w:del>
          </w:p>
        </w:tc>
        <w:tc>
          <w:tcPr>
            <w:tcW w:w="0" w:type="auto"/>
            <w:hideMark/>
            <w:tcPrChange w:id="11" w:author="NTL 101238" w:date="2024-06-02T19:32:00Z" w16du:dateUtc="2024-06-02T12:32:00Z">
              <w:tcPr>
                <w:tcW w:w="0" w:type="auto"/>
                <w:gridSpan w:val="2"/>
                <w:hideMark/>
              </w:tcPr>
            </w:tcPrChange>
          </w:tcPr>
          <w:p w14:paraId="6565D8C6" w14:textId="5814829E" w:rsidR="00905662" w:rsidRPr="00541AF1" w:rsidDel="00CB2A19" w:rsidRDefault="00905662" w:rsidP="00CB2A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12" w:author="NTL 101238" w:date="2024-06-02T19:33:00Z" w16du:dateUtc="2024-06-02T12:33:00Z"/>
                <w:rFonts w:asciiTheme="majorHAnsi" w:eastAsia="Times New Roman" w:hAnsiTheme="majorHAnsi" w:cstheme="majorHAnsi"/>
                <w:kern w:val="0"/>
                <w:lang w:eastAsia="vi-VN"/>
                <w14:ligatures w14:val="none"/>
                <w:rPrChange w:id="13" w:author="NTL 101238" w:date="2024-06-02T21:16:00Z" w16du:dateUtc="2024-06-02T14:16:00Z">
                  <w:rPr>
                    <w:del w:id="14" w:author="NTL 101238" w:date="2024-06-02T19:33:00Z" w16du:dateUtc="2024-06-02T12:33:00Z"/>
                    <w:rFonts w:ascii="Times New Roman" w:eastAsia="Times New Roman" w:hAnsi="Times New Roman" w:cs="Times New Roman"/>
                    <w:kern w:val="0"/>
                    <w:lang w:eastAsia="vi-VN"/>
                    <w14:ligatures w14:val="none"/>
                  </w:rPr>
                </w:rPrChange>
              </w:rPr>
            </w:pPr>
            <w:del w:id="15" w:author="NTL 101238" w:date="2024-06-02T19:33:00Z" w16du:dateUtc="2024-06-02T12:33:00Z">
              <w:r w:rsidRPr="00541AF1" w:rsidDel="00CB2A19">
                <w:rPr>
                  <w:rFonts w:asciiTheme="majorHAnsi" w:eastAsia="Times New Roman" w:hAnsiTheme="majorHAnsi" w:cstheme="majorHAnsi"/>
                  <w:kern w:val="0"/>
                  <w:lang w:eastAsia="vi-VN"/>
                  <w14:ligatures w14:val="none"/>
                  <w:rPrChange w:id="16" w:author="NTL 101238" w:date="2024-06-02T21:16:00Z" w16du:dateUtc="2024-06-02T14:16:00Z">
                    <w:rPr>
                      <w:rFonts w:ascii="Times New Roman" w:eastAsia="Times New Roman" w:hAnsi="Times New Roman" w:cs="Times New Roman"/>
                      <w:kern w:val="0"/>
                      <w:lang w:eastAsia="vi-VN"/>
                      <w14:ligatures w14:val="none"/>
                    </w:rPr>
                  </w:rPrChange>
                </w:rPr>
                <w:delText>Lỗi</w:delText>
              </w:r>
            </w:del>
          </w:p>
        </w:tc>
        <w:tc>
          <w:tcPr>
            <w:tcW w:w="0" w:type="auto"/>
            <w:hideMark/>
            <w:tcPrChange w:id="17" w:author="NTL 101238" w:date="2024-06-02T19:32:00Z" w16du:dateUtc="2024-06-02T12:32:00Z">
              <w:tcPr>
                <w:tcW w:w="0" w:type="auto"/>
                <w:gridSpan w:val="4"/>
                <w:hideMark/>
              </w:tcPr>
            </w:tcPrChange>
          </w:tcPr>
          <w:p w14:paraId="0F3A1141" w14:textId="2D6D935A" w:rsidR="00905662" w:rsidRPr="00541AF1" w:rsidDel="00CB2A19" w:rsidRDefault="00905662" w:rsidP="00CB2A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18" w:author="NTL 101238" w:date="2024-06-02T19:33:00Z" w16du:dateUtc="2024-06-02T12:33:00Z"/>
                <w:rFonts w:asciiTheme="majorHAnsi" w:eastAsia="Times New Roman" w:hAnsiTheme="majorHAnsi" w:cstheme="majorHAnsi"/>
                <w:kern w:val="0"/>
                <w:lang w:eastAsia="vi-VN"/>
                <w14:ligatures w14:val="none"/>
                <w:rPrChange w:id="19" w:author="NTL 101238" w:date="2024-06-02T21:16:00Z" w16du:dateUtc="2024-06-02T14:16:00Z">
                  <w:rPr>
                    <w:del w:id="20" w:author="NTL 101238" w:date="2024-06-02T19:33:00Z" w16du:dateUtc="2024-06-02T12:33:00Z"/>
                    <w:rFonts w:ascii="Times New Roman" w:eastAsia="Times New Roman" w:hAnsi="Times New Roman" w:cs="Times New Roman"/>
                    <w:kern w:val="0"/>
                    <w:lang w:eastAsia="vi-VN"/>
                    <w14:ligatures w14:val="none"/>
                  </w:rPr>
                </w:rPrChange>
              </w:rPr>
            </w:pPr>
            <w:del w:id="21" w:author="NTL 101238" w:date="2024-06-02T19:33:00Z" w16du:dateUtc="2024-06-02T12:33:00Z">
              <w:r w:rsidRPr="00541AF1" w:rsidDel="00CB2A19">
                <w:rPr>
                  <w:rFonts w:asciiTheme="majorHAnsi" w:eastAsia="Times New Roman" w:hAnsiTheme="majorHAnsi" w:cstheme="majorHAnsi"/>
                  <w:kern w:val="0"/>
                  <w:lang w:eastAsia="vi-VN"/>
                  <w14:ligatures w14:val="none"/>
                  <w:rPrChange w:id="22" w:author="NTL 101238" w:date="2024-06-02T21:16:00Z" w16du:dateUtc="2024-06-02T14:16:00Z">
                    <w:rPr>
                      <w:rFonts w:ascii="Times New Roman" w:eastAsia="Times New Roman" w:hAnsi="Times New Roman" w:cs="Times New Roman"/>
                      <w:kern w:val="0"/>
                      <w:lang w:eastAsia="vi-VN"/>
                      <w14:ligatures w14:val="none"/>
                    </w:rPr>
                  </w:rPrChange>
                </w:rPr>
                <w:delText>Tên đăng nhập</w:delText>
              </w:r>
            </w:del>
          </w:p>
        </w:tc>
        <w:tc>
          <w:tcPr>
            <w:tcW w:w="0" w:type="auto"/>
            <w:hideMark/>
            <w:tcPrChange w:id="23" w:author="NTL 101238" w:date="2024-06-02T19:32:00Z" w16du:dateUtc="2024-06-02T12:32:00Z">
              <w:tcPr>
                <w:tcW w:w="0" w:type="auto"/>
                <w:hideMark/>
              </w:tcPr>
            </w:tcPrChange>
          </w:tcPr>
          <w:p w14:paraId="41B49E9D" w14:textId="16AD68FC" w:rsidR="00905662" w:rsidRPr="00541AF1" w:rsidDel="00CB2A19" w:rsidRDefault="00905662" w:rsidP="00CB2A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24" w:author="NTL 101238" w:date="2024-06-02T19:33:00Z" w16du:dateUtc="2024-06-02T12:33:00Z"/>
                <w:rFonts w:asciiTheme="majorHAnsi" w:eastAsia="Times New Roman" w:hAnsiTheme="majorHAnsi" w:cstheme="majorHAnsi"/>
                <w:kern w:val="0"/>
                <w:lang w:eastAsia="vi-VN"/>
                <w14:ligatures w14:val="none"/>
                <w:rPrChange w:id="25" w:author="NTL 101238" w:date="2024-06-02T21:16:00Z" w16du:dateUtc="2024-06-02T14:16:00Z">
                  <w:rPr>
                    <w:del w:id="26" w:author="NTL 101238" w:date="2024-06-02T19:33:00Z" w16du:dateUtc="2024-06-02T12:33:00Z"/>
                    <w:rFonts w:ascii="Times New Roman" w:eastAsia="Times New Roman" w:hAnsi="Times New Roman" w:cs="Times New Roman"/>
                    <w:kern w:val="0"/>
                    <w:lang w:eastAsia="vi-VN"/>
                    <w14:ligatures w14:val="none"/>
                  </w:rPr>
                </w:rPrChange>
              </w:rPr>
            </w:pPr>
            <w:del w:id="27" w:author="NTL 101238" w:date="2024-06-02T19:33:00Z" w16du:dateUtc="2024-06-02T12:33:00Z">
              <w:r w:rsidRPr="00541AF1" w:rsidDel="00CB2A19">
                <w:rPr>
                  <w:rFonts w:asciiTheme="majorHAnsi" w:eastAsia="Times New Roman" w:hAnsiTheme="majorHAnsi" w:cstheme="majorHAnsi"/>
                  <w:kern w:val="0"/>
                  <w:lang w:eastAsia="vi-VN"/>
                  <w14:ligatures w14:val="none"/>
                  <w:rPrChange w:id="28" w:author="NTL 101238" w:date="2024-06-02T21:16:00Z" w16du:dateUtc="2024-06-02T14:16:00Z">
                    <w:rPr>
                      <w:rFonts w:ascii="Times New Roman" w:eastAsia="Times New Roman" w:hAnsi="Times New Roman" w:cs="Times New Roman"/>
                      <w:kern w:val="0"/>
                      <w:lang w:eastAsia="vi-VN"/>
                      <w14:ligatures w14:val="none"/>
                    </w:rPr>
                  </w:rPrChange>
                </w:rPr>
                <w:delText>Mật khẩu</w:delText>
              </w:r>
            </w:del>
          </w:p>
        </w:tc>
        <w:tc>
          <w:tcPr>
            <w:tcW w:w="0" w:type="auto"/>
            <w:hideMark/>
            <w:tcPrChange w:id="29" w:author="NTL 101238" w:date="2024-06-02T19:32:00Z" w16du:dateUtc="2024-06-02T12:32:00Z">
              <w:tcPr>
                <w:tcW w:w="0" w:type="auto"/>
                <w:hideMark/>
              </w:tcPr>
            </w:tcPrChange>
          </w:tcPr>
          <w:p w14:paraId="4935C91F" w14:textId="65FB9AD9" w:rsidR="00905662" w:rsidRPr="00541AF1" w:rsidDel="00CB2A19" w:rsidRDefault="00905662" w:rsidP="00CB2A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30" w:author="NTL 101238" w:date="2024-06-02T19:33:00Z" w16du:dateUtc="2024-06-02T12:33:00Z"/>
                <w:rFonts w:asciiTheme="majorHAnsi" w:eastAsia="Times New Roman" w:hAnsiTheme="majorHAnsi" w:cstheme="majorHAnsi"/>
                <w:kern w:val="0"/>
                <w:lang w:eastAsia="vi-VN"/>
                <w14:ligatures w14:val="none"/>
                <w:rPrChange w:id="31" w:author="NTL 101238" w:date="2024-06-02T21:16:00Z" w16du:dateUtc="2024-06-02T14:16:00Z">
                  <w:rPr>
                    <w:del w:id="32" w:author="NTL 101238" w:date="2024-06-02T19:33:00Z" w16du:dateUtc="2024-06-02T12:33:00Z"/>
                    <w:rFonts w:ascii="Times New Roman" w:eastAsia="Times New Roman" w:hAnsi="Times New Roman" w:cs="Times New Roman"/>
                    <w:kern w:val="0"/>
                    <w:lang w:eastAsia="vi-VN"/>
                    <w14:ligatures w14:val="none"/>
                  </w:rPr>
                </w:rPrChange>
              </w:rPr>
            </w:pPr>
            <w:del w:id="33" w:author="NTL 101238" w:date="2024-06-02T19:33:00Z" w16du:dateUtc="2024-06-02T12:33:00Z">
              <w:r w:rsidRPr="00541AF1" w:rsidDel="00CB2A19">
                <w:rPr>
                  <w:rFonts w:asciiTheme="majorHAnsi" w:eastAsia="Times New Roman" w:hAnsiTheme="majorHAnsi" w:cstheme="majorHAnsi"/>
                  <w:kern w:val="0"/>
                  <w:lang w:eastAsia="vi-VN"/>
                  <w14:ligatures w14:val="none"/>
                  <w:rPrChange w:id="34" w:author="NTL 101238" w:date="2024-06-02T21:16:00Z" w16du:dateUtc="2024-06-02T14:16:00Z">
                    <w:rPr>
                      <w:rFonts w:ascii="Times New Roman" w:eastAsia="Times New Roman" w:hAnsi="Times New Roman" w:cs="Times New Roman"/>
                      <w:kern w:val="0"/>
                      <w:lang w:eastAsia="vi-VN"/>
                      <w14:ligatures w14:val="none"/>
                    </w:rPr>
                  </w:rPrChange>
                </w:rPr>
                <w:delText>Kết quả dự kiến</w:delText>
              </w:r>
            </w:del>
          </w:p>
        </w:tc>
      </w:tr>
      <w:tr w:rsidR="00CB2A19" w:rsidRPr="00541AF1" w:rsidDel="00D805AA" w14:paraId="0F8EE17A" w14:textId="30C28150" w:rsidTr="00CB2A1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"/>
          <w:del w:id="35" w:author="NTL 101238" w:date="2024-06-02T18:1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417B78" w14:textId="6B4E7341" w:rsidR="00905662" w:rsidRPr="00541AF1" w:rsidDel="00D805AA" w:rsidRDefault="00905662">
            <w:pPr>
              <w:jc w:val="center"/>
              <w:rPr>
                <w:del w:id="36" w:author="NTL 101238" w:date="2024-06-02T18:14:00Z" w16du:dateUtc="2024-06-02T11:14:00Z"/>
                <w:rFonts w:asciiTheme="majorHAnsi" w:eastAsia="Times New Roman" w:hAnsiTheme="majorHAnsi" w:cstheme="majorHAnsi"/>
                <w:kern w:val="0"/>
                <w:lang w:eastAsia="vi-VN"/>
                <w14:ligatures w14:val="none"/>
                <w:rPrChange w:id="37" w:author="NTL 101238" w:date="2024-06-02T21:16:00Z" w16du:dateUtc="2024-06-02T14:16:00Z">
                  <w:rPr>
                    <w:del w:id="38" w:author="NTL 101238" w:date="2024-06-02T18:14:00Z" w16du:dateUtc="2024-06-02T11:14:00Z"/>
                    <w:rFonts w:ascii="Times New Roman" w:eastAsia="Times New Roman" w:hAnsi="Times New Roman" w:cs="Times New Roman"/>
                    <w:kern w:val="0"/>
                    <w:lang w:eastAsia="vi-VN"/>
                    <w14:ligatures w14:val="none"/>
                  </w:rPr>
                </w:rPrChange>
              </w:rPr>
              <w:pPrChange w:id="39" w:author="NTL 101238" w:date="2024-06-02T18:15:00Z" w16du:dateUtc="2024-06-02T11:15:00Z">
                <w:pPr>
                  <w:framePr w:hSpace="180" w:wrap="around" w:vAnchor="page" w:hAnchor="margin" w:xAlign="center" w:y="1201"/>
                </w:pPr>
              </w:pPrChange>
            </w:pPr>
            <w:del w:id="40" w:author="NTL 101238" w:date="2024-06-02T18:14:00Z" w16du:dateUtc="2024-06-02T11:14:00Z">
              <w:r w:rsidRPr="00541AF1" w:rsidDel="00D805AA">
                <w:rPr>
                  <w:rFonts w:asciiTheme="majorHAnsi" w:eastAsia="Times New Roman" w:hAnsiTheme="majorHAnsi" w:cstheme="majorHAnsi"/>
                  <w:kern w:val="0"/>
                  <w:lang w:eastAsia="vi-VN"/>
                  <w14:ligatures w14:val="none"/>
                  <w:rPrChange w:id="41" w:author="NTL 101238" w:date="2024-06-02T21:16:00Z" w16du:dateUtc="2024-06-02T14:16:00Z">
                    <w:rPr>
                      <w:rFonts w:ascii="Times New Roman" w:eastAsia="Times New Roman" w:hAnsi="Times New Roman" w:cs="Times New Roman"/>
                      <w:kern w:val="0"/>
                      <w:lang w:eastAsia="vi-VN"/>
                      <w14:ligatures w14:val="none"/>
                    </w:rPr>
                  </w:rPrChange>
                </w:rPr>
                <w:delText>1</w:delText>
              </w:r>
            </w:del>
          </w:p>
        </w:tc>
        <w:tc>
          <w:tcPr>
            <w:tcW w:w="0" w:type="auto"/>
            <w:hideMark/>
          </w:tcPr>
          <w:p w14:paraId="152A8410" w14:textId="13054078" w:rsidR="00905662" w:rsidRPr="00541AF1" w:rsidDel="00D805AA" w:rsidRDefault="009056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42" w:author="NTL 101238" w:date="2024-06-02T18:14:00Z" w16du:dateUtc="2024-06-02T11:14:00Z"/>
                <w:rFonts w:asciiTheme="majorHAnsi" w:eastAsia="Times New Roman" w:hAnsiTheme="majorHAnsi" w:cstheme="majorHAnsi"/>
                <w:kern w:val="0"/>
                <w:lang w:val="en-US" w:eastAsia="vi-VN"/>
                <w14:ligatures w14:val="none"/>
                <w:rPrChange w:id="43" w:author="NTL 101238" w:date="2024-06-02T21:16:00Z" w16du:dateUtc="2024-06-02T14:16:00Z">
                  <w:rPr>
                    <w:del w:id="44" w:author="NTL 101238" w:date="2024-06-02T18:14:00Z" w16du:dateUtc="2024-06-02T11:14:00Z"/>
                    <w:rFonts w:ascii="Times New Roman" w:eastAsia="Times New Roman" w:hAnsi="Times New Roman" w:cs="Times New Roman"/>
                    <w:kern w:val="0"/>
                    <w:lang w:val="en-US" w:eastAsia="vi-VN"/>
                    <w14:ligatures w14:val="none"/>
                  </w:rPr>
                </w:rPrChange>
              </w:rPr>
              <w:pPrChange w:id="45" w:author="NTL 101238" w:date="2024-06-02T18:15:00Z" w16du:dateUtc="2024-06-02T11:15:00Z">
                <w:pPr>
                  <w:framePr w:hSpace="180" w:wrap="around" w:vAnchor="page" w:hAnchor="margin" w:xAlign="center" w:y="120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46" w:author="NTL 101238" w:date="2024-06-02T18:14:00Z" w16du:dateUtc="2024-06-02T11:14:00Z">
              <w:r w:rsidRPr="00541AF1" w:rsidDel="00D805AA">
                <w:rPr>
                  <w:rFonts w:asciiTheme="majorHAnsi" w:eastAsia="Times New Roman" w:hAnsiTheme="majorHAnsi" w:cstheme="majorHAnsi"/>
                  <w:kern w:val="0"/>
                  <w:lang w:val="en-US" w:eastAsia="vi-VN"/>
                  <w14:ligatures w14:val="none"/>
                  <w:rPrChange w:id="47" w:author="NTL 101238" w:date="2024-06-02T21:16:00Z" w16du:dateUtc="2024-06-02T14:16:00Z">
                    <w:rPr>
                      <w:rFonts w:ascii="Times New Roman" w:eastAsia="Times New Roman" w:hAnsi="Times New Roman" w:cs="Times New Roman"/>
                      <w:kern w:val="0"/>
                      <w:lang w:val="en-US" w:eastAsia="vi-VN"/>
                      <w14:ligatures w14:val="none"/>
                    </w:rPr>
                  </w:rPrChange>
                </w:rPr>
                <w:delText>Số điện thoại đúng</w:delText>
              </w:r>
            </w:del>
          </w:p>
        </w:tc>
        <w:tc>
          <w:tcPr>
            <w:tcW w:w="0" w:type="auto"/>
            <w:hideMark/>
          </w:tcPr>
          <w:p w14:paraId="1B1908A5" w14:textId="129416F5" w:rsidR="00905662" w:rsidRPr="00541AF1" w:rsidDel="00D805AA" w:rsidRDefault="009056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48" w:author="NTL 101238" w:date="2024-06-02T18:14:00Z" w16du:dateUtc="2024-06-02T11:14:00Z"/>
                <w:rFonts w:asciiTheme="majorHAnsi" w:eastAsia="Times New Roman" w:hAnsiTheme="majorHAnsi" w:cstheme="majorHAnsi"/>
                <w:kern w:val="0"/>
                <w:lang w:eastAsia="vi-VN"/>
                <w14:ligatures w14:val="none"/>
                <w:rPrChange w:id="49" w:author="NTL 101238" w:date="2024-06-02T21:16:00Z" w16du:dateUtc="2024-06-02T14:16:00Z">
                  <w:rPr>
                    <w:del w:id="50" w:author="NTL 101238" w:date="2024-06-02T18:14:00Z" w16du:dateUtc="2024-06-02T11:14:00Z"/>
                    <w:rFonts w:ascii="Times New Roman" w:eastAsia="Times New Roman" w:hAnsi="Times New Roman" w:cs="Times New Roman"/>
                    <w:kern w:val="0"/>
                    <w:lang w:eastAsia="vi-VN"/>
                    <w14:ligatures w14:val="none"/>
                  </w:rPr>
                </w:rPrChange>
              </w:rPr>
              <w:pPrChange w:id="51" w:author="NTL 101238" w:date="2024-06-02T18:15:00Z" w16du:dateUtc="2024-06-02T11:15:00Z">
                <w:pPr>
                  <w:framePr w:hSpace="180" w:wrap="around" w:vAnchor="page" w:hAnchor="margin" w:xAlign="center" w:y="1201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52" w:author="NTL 101238" w:date="2024-06-02T18:14:00Z" w16du:dateUtc="2024-06-02T11:14:00Z">
              <w:r w:rsidRPr="00541AF1" w:rsidDel="00D805AA">
                <w:rPr>
                  <w:rFonts w:asciiTheme="majorHAnsi" w:eastAsia="Times New Roman" w:hAnsiTheme="majorHAnsi" w:cstheme="majorHAnsi"/>
                  <w:kern w:val="0"/>
                  <w:lang w:eastAsia="vi-VN"/>
                  <w14:ligatures w14:val="none"/>
                  <w:rPrChange w:id="53" w:author="NTL 101238" w:date="2024-06-02T21:16:00Z" w16du:dateUtc="2024-06-02T14:16:00Z">
                    <w:rPr>
                      <w:rFonts w:ascii="Times New Roman" w:eastAsia="Times New Roman" w:hAnsi="Times New Roman" w:cs="Times New Roman"/>
                      <w:kern w:val="0"/>
                      <w:lang w:eastAsia="vi-VN"/>
                      <w14:ligatures w14:val="none"/>
                    </w:rPr>
                  </w:rPrChange>
                </w:rPr>
                <w:delText>0987654321</w:delText>
              </w:r>
            </w:del>
          </w:p>
        </w:tc>
        <w:tc>
          <w:tcPr>
            <w:tcW w:w="0" w:type="auto"/>
            <w:hideMark/>
          </w:tcPr>
          <w:p w14:paraId="2A6D6993" w14:textId="2504975C" w:rsidR="00905662" w:rsidRPr="00541AF1" w:rsidDel="00D805AA" w:rsidRDefault="009056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54" w:author="NTL 101238" w:date="2024-06-02T18:14:00Z" w16du:dateUtc="2024-06-02T11:14:00Z"/>
                <w:rFonts w:asciiTheme="majorHAnsi" w:eastAsia="Times New Roman" w:hAnsiTheme="majorHAnsi" w:cstheme="majorHAnsi"/>
                <w:kern w:val="0"/>
                <w:lang w:eastAsia="vi-VN"/>
                <w14:ligatures w14:val="none"/>
                <w:rPrChange w:id="55" w:author="NTL 101238" w:date="2024-06-02T21:16:00Z" w16du:dateUtc="2024-06-02T14:16:00Z">
                  <w:rPr>
                    <w:del w:id="56" w:author="NTL 101238" w:date="2024-06-02T18:14:00Z" w16du:dateUtc="2024-06-02T11:14:00Z"/>
                    <w:rFonts w:ascii="Times New Roman" w:eastAsia="Times New Roman" w:hAnsi="Times New Roman" w:cs="Times New Roman"/>
                    <w:kern w:val="0"/>
                    <w:lang w:eastAsia="vi-VN"/>
                    <w14:ligatures w14:val="none"/>
                  </w:rPr>
                </w:rPrChange>
              </w:rPr>
              <w:pPrChange w:id="57" w:author="NTL 101238" w:date="2024-06-02T18:15:00Z" w16du:dateUtc="2024-06-02T11:15:00Z">
                <w:pPr>
                  <w:framePr w:hSpace="180" w:wrap="around" w:vAnchor="page" w:hAnchor="margin" w:xAlign="center" w:y="1201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58" w:author="NTL 101238" w:date="2024-06-02T18:14:00Z" w16du:dateUtc="2024-06-02T11:14:00Z">
              <w:r w:rsidRPr="00541AF1" w:rsidDel="00D805AA">
                <w:rPr>
                  <w:rFonts w:asciiTheme="majorHAnsi" w:eastAsia="Times New Roman" w:hAnsiTheme="majorHAnsi" w:cstheme="majorHAnsi"/>
                  <w:kern w:val="0"/>
                  <w:lang w:eastAsia="vi-VN"/>
                  <w14:ligatures w14:val="none"/>
                  <w:rPrChange w:id="59" w:author="NTL 101238" w:date="2024-06-02T21:16:00Z" w16du:dateUtc="2024-06-02T14:16:00Z">
                    <w:rPr>
                      <w:rFonts w:ascii="Times New Roman" w:eastAsia="Times New Roman" w:hAnsi="Times New Roman" w:cs="Times New Roman"/>
                      <w:kern w:val="0"/>
                      <w:lang w:eastAsia="vi-VN"/>
                      <w14:ligatures w14:val="none"/>
                    </w:rPr>
                  </w:rPrChange>
                </w:rPr>
                <w:delText>password123</w:delText>
              </w:r>
            </w:del>
          </w:p>
        </w:tc>
        <w:tc>
          <w:tcPr>
            <w:tcW w:w="0" w:type="auto"/>
            <w:hideMark/>
          </w:tcPr>
          <w:p w14:paraId="4277F8C1" w14:textId="01E1067C" w:rsidR="00905662" w:rsidRPr="00541AF1" w:rsidDel="00D805AA" w:rsidRDefault="009056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60" w:author="NTL 101238" w:date="2024-06-02T18:14:00Z" w16du:dateUtc="2024-06-02T11:14:00Z"/>
                <w:rFonts w:asciiTheme="majorHAnsi" w:eastAsia="Times New Roman" w:hAnsiTheme="majorHAnsi" w:cstheme="majorHAnsi"/>
                <w:kern w:val="0"/>
                <w:lang w:eastAsia="vi-VN"/>
                <w14:ligatures w14:val="none"/>
                <w:rPrChange w:id="61" w:author="NTL 101238" w:date="2024-06-02T21:16:00Z" w16du:dateUtc="2024-06-02T14:16:00Z">
                  <w:rPr>
                    <w:del w:id="62" w:author="NTL 101238" w:date="2024-06-02T18:14:00Z" w16du:dateUtc="2024-06-02T11:14:00Z"/>
                    <w:rFonts w:ascii="Times New Roman" w:eastAsia="Times New Roman" w:hAnsi="Times New Roman" w:cs="Times New Roman"/>
                    <w:kern w:val="0"/>
                    <w:lang w:eastAsia="vi-VN"/>
                    <w14:ligatures w14:val="none"/>
                  </w:rPr>
                </w:rPrChange>
              </w:rPr>
              <w:pPrChange w:id="63" w:author="NTL 101238" w:date="2024-06-02T18:15:00Z" w16du:dateUtc="2024-06-02T11:15:00Z">
                <w:pPr>
                  <w:framePr w:hSpace="180" w:wrap="around" w:vAnchor="page" w:hAnchor="margin" w:xAlign="center" w:y="1201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64" w:author="NTL 101238" w:date="2024-06-02T18:14:00Z" w16du:dateUtc="2024-06-02T11:14:00Z">
              <w:r w:rsidRPr="00541AF1" w:rsidDel="00D805AA">
                <w:rPr>
                  <w:rFonts w:asciiTheme="majorHAnsi" w:eastAsia="Times New Roman" w:hAnsiTheme="majorHAnsi" w:cstheme="majorHAnsi"/>
                  <w:kern w:val="0"/>
                  <w:lang w:eastAsia="vi-VN"/>
                  <w14:ligatures w14:val="none"/>
                  <w:rPrChange w:id="65" w:author="NTL 101238" w:date="2024-06-02T21:16:00Z" w16du:dateUtc="2024-06-02T14:16:00Z">
                    <w:rPr>
                      <w:rFonts w:ascii="Times New Roman" w:eastAsia="Times New Roman" w:hAnsi="Times New Roman" w:cs="Times New Roman"/>
                      <w:kern w:val="0"/>
                      <w:lang w:eastAsia="vi-VN"/>
                      <w14:ligatures w14:val="none"/>
                    </w:rPr>
                  </w:rPrChange>
                </w:rPr>
                <w:delText>Đăng nhập thành công</w:delText>
              </w:r>
            </w:del>
          </w:p>
        </w:tc>
      </w:tr>
      <w:tr w:rsidR="00026E54" w:rsidRPr="00541AF1" w:rsidDel="00D805AA" w14:paraId="49F10B29" w14:textId="77777777" w:rsidTr="00CB2A19">
        <w:trPr>
          <w:trHeight w:val="131"/>
          <w:del w:id="66" w:author="NTL 101238" w:date="2024-06-02T18:14:00Z"/>
          <w:trPrChange w:id="67" w:author="NTL 101238" w:date="2024-06-02T19:32:00Z" w16du:dateUtc="2024-06-02T12:32:00Z">
            <w:trPr>
              <w:trHeight w:val="131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  <w:tcPrChange w:id="68" w:author="NTL 101238" w:date="2024-06-02T19:32:00Z" w16du:dateUtc="2024-06-02T12:32:00Z">
              <w:tcPr>
                <w:tcW w:w="0" w:type="auto"/>
                <w:hideMark/>
              </w:tcPr>
            </w:tcPrChange>
          </w:tcPr>
          <w:p w14:paraId="776CC53B" w14:textId="439A3158" w:rsidR="00905662" w:rsidRPr="00541AF1" w:rsidDel="00D805AA" w:rsidRDefault="00905662">
            <w:pPr>
              <w:jc w:val="center"/>
              <w:rPr>
                <w:del w:id="69" w:author="NTL 101238" w:date="2024-06-02T18:14:00Z" w16du:dateUtc="2024-06-02T11:14:00Z"/>
                <w:rFonts w:asciiTheme="majorHAnsi" w:eastAsia="Times New Roman" w:hAnsiTheme="majorHAnsi" w:cstheme="majorHAnsi"/>
                <w:kern w:val="0"/>
                <w:lang w:eastAsia="vi-VN"/>
                <w14:ligatures w14:val="none"/>
                <w:rPrChange w:id="70" w:author="NTL 101238" w:date="2024-06-02T21:16:00Z" w16du:dateUtc="2024-06-02T14:16:00Z">
                  <w:rPr>
                    <w:del w:id="71" w:author="NTL 101238" w:date="2024-06-02T18:14:00Z" w16du:dateUtc="2024-06-02T11:14:00Z"/>
                    <w:rFonts w:ascii="Times New Roman" w:eastAsia="Times New Roman" w:hAnsi="Times New Roman" w:cs="Times New Roman"/>
                    <w:kern w:val="0"/>
                    <w:lang w:eastAsia="vi-VN"/>
                    <w14:ligatures w14:val="none"/>
                  </w:rPr>
                </w:rPrChange>
              </w:rPr>
              <w:pPrChange w:id="72" w:author="NTL 101238" w:date="2024-06-02T18:15:00Z" w16du:dateUtc="2024-06-02T11:15:00Z">
                <w:pPr>
                  <w:framePr w:hSpace="180" w:wrap="around" w:vAnchor="page" w:hAnchor="margin" w:xAlign="center" w:y="1201"/>
                </w:pPr>
              </w:pPrChange>
            </w:pPr>
            <w:del w:id="73" w:author="NTL 101238" w:date="2024-06-02T18:14:00Z" w16du:dateUtc="2024-06-02T11:14:00Z">
              <w:r w:rsidRPr="00541AF1" w:rsidDel="00D805AA">
                <w:rPr>
                  <w:rFonts w:asciiTheme="majorHAnsi" w:eastAsia="Times New Roman" w:hAnsiTheme="majorHAnsi" w:cstheme="majorHAnsi"/>
                  <w:kern w:val="0"/>
                  <w:lang w:eastAsia="vi-VN"/>
                  <w14:ligatures w14:val="none"/>
                  <w:rPrChange w:id="74" w:author="NTL 101238" w:date="2024-06-02T21:16:00Z" w16du:dateUtc="2024-06-02T14:16:00Z">
                    <w:rPr>
                      <w:rFonts w:ascii="Times New Roman" w:eastAsia="Times New Roman" w:hAnsi="Times New Roman" w:cs="Times New Roman"/>
                      <w:kern w:val="0"/>
                      <w:lang w:eastAsia="vi-VN"/>
                      <w14:ligatures w14:val="none"/>
                    </w:rPr>
                  </w:rPrChange>
                </w:rPr>
                <w:delText>2</w:delText>
              </w:r>
            </w:del>
          </w:p>
        </w:tc>
        <w:tc>
          <w:tcPr>
            <w:tcW w:w="0" w:type="auto"/>
            <w:hideMark/>
            <w:tcPrChange w:id="75" w:author="NTL 101238" w:date="2024-06-02T19:32:00Z" w16du:dateUtc="2024-06-02T12:32:00Z">
              <w:tcPr>
                <w:tcW w:w="0" w:type="auto"/>
                <w:gridSpan w:val="2"/>
                <w:hideMark/>
              </w:tcPr>
            </w:tcPrChange>
          </w:tcPr>
          <w:p w14:paraId="22D76651" w14:textId="5D748B4A" w:rsidR="00905662" w:rsidRPr="00541AF1" w:rsidDel="00D805AA" w:rsidRDefault="00E3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6" w:author="NTL 101238" w:date="2024-06-02T18:14:00Z" w16du:dateUtc="2024-06-02T11:14:00Z"/>
                <w:rFonts w:asciiTheme="majorHAnsi" w:eastAsia="Times New Roman" w:hAnsiTheme="majorHAnsi" w:cstheme="majorHAnsi"/>
                <w:kern w:val="0"/>
                <w:lang w:eastAsia="vi-VN"/>
                <w14:ligatures w14:val="none"/>
                <w:rPrChange w:id="77" w:author="NTL 101238" w:date="2024-06-02T21:16:00Z" w16du:dateUtc="2024-06-02T14:16:00Z">
                  <w:rPr>
                    <w:del w:id="78" w:author="NTL 101238" w:date="2024-06-02T18:14:00Z" w16du:dateUtc="2024-06-02T11:14:00Z"/>
                    <w:rFonts w:ascii="Times New Roman" w:eastAsia="Times New Roman" w:hAnsi="Times New Roman" w:cs="Times New Roman"/>
                    <w:kern w:val="0"/>
                    <w:lang w:eastAsia="vi-VN"/>
                    <w14:ligatures w14:val="none"/>
                  </w:rPr>
                </w:rPrChange>
              </w:rPr>
              <w:pPrChange w:id="79" w:author="NTL 101238" w:date="2024-06-02T18:15:00Z" w16du:dateUtc="2024-06-02T11:15:00Z">
                <w:pPr>
                  <w:framePr w:hSpace="180" w:wrap="around" w:vAnchor="page" w:hAnchor="margin" w:xAlign="center" w:y="1201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80" w:author="NTL 101238" w:date="2024-06-02T18:14:00Z" w16du:dateUtc="2024-06-02T11:14:00Z">
              <w:r w:rsidRPr="00541AF1" w:rsidDel="00D805AA">
                <w:rPr>
                  <w:rFonts w:asciiTheme="majorHAnsi" w:eastAsia="Times New Roman" w:hAnsiTheme="majorHAnsi" w:cstheme="majorHAnsi"/>
                  <w:kern w:val="0"/>
                  <w:lang w:eastAsia="vi-VN"/>
                  <w14:ligatures w14:val="none"/>
                  <w:rPrChange w:id="81" w:author="NTL 101238" w:date="2024-06-02T21:16:00Z" w16du:dateUtc="2024-06-02T14:16:00Z">
                    <w:rPr>
                      <w:rFonts w:ascii="Times New Roman" w:eastAsia="Times New Roman" w:hAnsi="Times New Roman" w:cs="Times New Roman"/>
                      <w:kern w:val="0"/>
                      <w:lang w:eastAsia="vi-VN"/>
                      <w14:ligatures w14:val="none"/>
                    </w:rPr>
                  </w:rPrChange>
                </w:rPr>
                <w:delText>Số điện thoại không bắt đầu bằng chữ số 0</w:delText>
              </w:r>
            </w:del>
          </w:p>
        </w:tc>
        <w:tc>
          <w:tcPr>
            <w:tcW w:w="0" w:type="auto"/>
            <w:hideMark/>
            <w:tcPrChange w:id="82" w:author="NTL 101238" w:date="2024-06-02T19:32:00Z" w16du:dateUtc="2024-06-02T12:32:00Z">
              <w:tcPr>
                <w:tcW w:w="0" w:type="auto"/>
                <w:gridSpan w:val="4"/>
                <w:hideMark/>
              </w:tcPr>
            </w:tcPrChange>
          </w:tcPr>
          <w:p w14:paraId="3C7CEAE5" w14:textId="430AFF60" w:rsidR="00905662" w:rsidRPr="00541AF1" w:rsidDel="00D805AA" w:rsidRDefault="00E3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3" w:author="NTL 101238" w:date="2024-06-02T18:14:00Z" w16du:dateUtc="2024-06-02T11:14:00Z"/>
                <w:rFonts w:asciiTheme="majorHAnsi" w:eastAsia="Times New Roman" w:hAnsiTheme="majorHAnsi" w:cstheme="majorHAnsi"/>
                <w:kern w:val="0"/>
                <w:lang w:eastAsia="vi-VN"/>
                <w14:ligatures w14:val="none"/>
                <w:rPrChange w:id="84" w:author="NTL 101238" w:date="2024-06-02T21:16:00Z" w16du:dateUtc="2024-06-02T14:16:00Z">
                  <w:rPr>
                    <w:del w:id="85" w:author="NTL 101238" w:date="2024-06-02T18:14:00Z" w16du:dateUtc="2024-06-02T11:14:00Z"/>
                    <w:rFonts w:ascii="Times New Roman" w:eastAsia="Times New Roman" w:hAnsi="Times New Roman" w:cs="Times New Roman"/>
                    <w:kern w:val="0"/>
                    <w:lang w:eastAsia="vi-VN"/>
                    <w14:ligatures w14:val="none"/>
                  </w:rPr>
                </w:rPrChange>
              </w:rPr>
              <w:pPrChange w:id="86" w:author="NTL 101238" w:date="2024-06-02T18:15:00Z" w16du:dateUtc="2024-06-02T11:15:00Z">
                <w:pPr>
                  <w:framePr w:hSpace="180" w:wrap="around" w:vAnchor="page" w:hAnchor="margin" w:xAlign="center" w:y="1201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87" w:author="NTL 101238" w:date="2024-06-02T18:14:00Z" w16du:dateUtc="2024-06-02T11:14:00Z">
              <w:r w:rsidRPr="00541AF1" w:rsidDel="00D805AA">
                <w:rPr>
                  <w:rFonts w:asciiTheme="majorHAnsi" w:eastAsia="Times New Roman" w:hAnsiTheme="majorHAnsi" w:cstheme="majorHAnsi"/>
                  <w:kern w:val="0"/>
                  <w:lang w:val="en-US" w:eastAsia="vi-VN"/>
                  <w14:ligatures w14:val="none"/>
                  <w:rPrChange w:id="88" w:author="NTL 101238" w:date="2024-06-02T21:16:00Z" w16du:dateUtc="2024-06-02T14:16:00Z">
                    <w:rPr>
                      <w:rFonts w:ascii="Times New Roman" w:eastAsia="Times New Roman" w:hAnsi="Times New Roman" w:cs="Times New Roman"/>
                      <w:kern w:val="0"/>
                      <w:lang w:val="en-US" w:eastAsia="vi-VN"/>
                      <w14:ligatures w14:val="none"/>
                    </w:rPr>
                  </w:rPrChange>
                </w:rPr>
                <w:delText>1</w:delText>
              </w:r>
              <w:r w:rsidR="00905662" w:rsidRPr="00541AF1" w:rsidDel="00D805AA">
                <w:rPr>
                  <w:rFonts w:asciiTheme="majorHAnsi" w:eastAsia="Times New Roman" w:hAnsiTheme="majorHAnsi" w:cstheme="majorHAnsi"/>
                  <w:kern w:val="0"/>
                  <w:lang w:eastAsia="vi-VN"/>
                  <w14:ligatures w14:val="none"/>
                  <w:rPrChange w:id="89" w:author="NTL 101238" w:date="2024-06-02T21:16:00Z" w16du:dateUtc="2024-06-02T14:16:00Z">
                    <w:rPr>
                      <w:rFonts w:ascii="Times New Roman" w:eastAsia="Times New Roman" w:hAnsi="Times New Roman" w:cs="Times New Roman"/>
                      <w:kern w:val="0"/>
                      <w:lang w:eastAsia="vi-VN"/>
                      <w14:ligatures w14:val="none"/>
                    </w:rPr>
                  </w:rPrChange>
                </w:rPr>
                <w:delText>123456789</w:delText>
              </w:r>
            </w:del>
          </w:p>
        </w:tc>
        <w:tc>
          <w:tcPr>
            <w:tcW w:w="0" w:type="auto"/>
            <w:hideMark/>
            <w:tcPrChange w:id="90" w:author="NTL 101238" w:date="2024-06-02T19:32:00Z" w16du:dateUtc="2024-06-02T12:32:00Z">
              <w:tcPr>
                <w:tcW w:w="0" w:type="auto"/>
                <w:hideMark/>
              </w:tcPr>
            </w:tcPrChange>
          </w:tcPr>
          <w:p w14:paraId="1F4C393F" w14:textId="032A9206" w:rsidR="00905662" w:rsidRPr="00541AF1" w:rsidDel="00D805AA" w:rsidRDefault="009056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91" w:author="NTL 101238" w:date="2024-06-02T18:14:00Z" w16du:dateUtc="2024-06-02T11:14:00Z"/>
                <w:rFonts w:asciiTheme="majorHAnsi" w:eastAsia="Times New Roman" w:hAnsiTheme="majorHAnsi" w:cstheme="majorHAnsi"/>
                <w:kern w:val="0"/>
                <w:lang w:eastAsia="vi-VN"/>
                <w14:ligatures w14:val="none"/>
                <w:rPrChange w:id="92" w:author="NTL 101238" w:date="2024-06-02T21:16:00Z" w16du:dateUtc="2024-06-02T14:16:00Z">
                  <w:rPr>
                    <w:del w:id="93" w:author="NTL 101238" w:date="2024-06-02T18:14:00Z" w16du:dateUtc="2024-06-02T11:14:00Z"/>
                    <w:rFonts w:ascii="Times New Roman" w:eastAsia="Times New Roman" w:hAnsi="Times New Roman" w:cs="Times New Roman"/>
                    <w:kern w:val="0"/>
                    <w:lang w:eastAsia="vi-VN"/>
                    <w14:ligatures w14:val="none"/>
                  </w:rPr>
                </w:rPrChange>
              </w:rPr>
              <w:pPrChange w:id="94" w:author="NTL 101238" w:date="2024-06-02T18:15:00Z" w16du:dateUtc="2024-06-02T11:15:00Z">
                <w:pPr>
                  <w:framePr w:hSpace="180" w:wrap="around" w:vAnchor="page" w:hAnchor="margin" w:xAlign="center" w:y="1201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95" w:author="NTL 101238" w:date="2024-06-02T18:14:00Z" w16du:dateUtc="2024-06-02T11:14:00Z">
              <w:r w:rsidRPr="00541AF1" w:rsidDel="00D805AA">
                <w:rPr>
                  <w:rFonts w:asciiTheme="majorHAnsi" w:eastAsia="Times New Roman" w:hAnsiTheme="majorHAnsi" w:cstheme="majorHAnsi"/>
                  <w:kern w:val="0"/>
                  <w:lang w:eastAsia="vi-VN"/>
                  <w14:ligatures w14:val="none"/>
                  <w:rPrChange w:id="96" w:author="NTL 101238" w:date="2024-06-02T21:16:00Z" w16du:dateUtc="2024-06-02T14:16:00Z">
                    <w:rPr>
                      <w:rFonts w:ascii="Times New Roman" w:eastAsia="Times New Roman" w:hAnsi="Times New Roman" w:cs="Times New Roman"/>
                      <w:kern w:val="0"/>
                      <w:lang w:eastAsia="vi-VN"/>
                      <w14:ligatures w14:val="none"/>
                    </w:rPr>
                  </w:rPrChange>
                </w:rPr>
                <w:delText>password123</w:delText>
              </w:r>
            </w:del>
          </w:p>
        </w:tc>
        <w:tc>
          <w:tcPr>
            <w:tcW w:w="0" w:type="auto"/>
            <w:hideMark/>
            <w:tcPrChange w:id="97" w:author="NTL 101238" w:date="2024-06-02T19:32:00Z" w16du:dateUtc="2024-06-02T12:32:00Z">
              <w:tcPr>
                <w:tcW w:w="0" w:type="auto"/>
                <w:hideMark/>
              </w:tcPr>
            </w:tcPrChange>
          </w:tcPr>
          <w:p w14:paraId="4A3CE87F" w14:textId="35685F9F" w:rsidR="00905662" w:rsidRPr="00541AF1" w:rsidDel="00D805AA" w:rsidRDefault="009056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98" w:author="NTL 101238" w:date="2024-06-02T18:14:00Z" w16du:dateUtc="2024-06-02T11:14:00Z"/>
                <w:rFonts w:asciiTheme="majorHAnsi" w:eastAsia="Times New Roman" w:hAnsiTheme="majorHAnsi" w:cstheme="majorHAnsi"/>
                <w:kern w:val="0"/>
                <w:lang w:val="en-US" w:eastAsia="vi-VN"/>
                <w14:ligatures w14:val="none"/>
                <w:rPrChange w:id="99" w:author="NTL 101238" w:date="2024-06-02T21:16:00Z" w16du:dateUtc="2024-06-02T14:16:00Z">
                  <w:rPr>
                    <w:del w:id="100" w:author="NTL 101238" w:date="2024-06-02T18:14:00Z" w16du:dateUtc="2024-06-02T11:14:00Z"/>
                    <w:rFonts w:ascii="Times New Roman" w:eastAsia="Times New Roman" w:hAnsi="Times New Roman" w:cs="Times New Roman"/>
                    <w:kern w:val="0"/>
                    <w:lang w:val="en-US" w:eastAsia="vi-VN"/>
                    <w14:ligatures w14:val="none"/>
                  </w:rPr>
                </w:rPrChange>
              </w:rPr>
              <w:pPrChange w:id="101" w:author="NTL 101238" w:date="2024-06-02T18:15:00Z" w16du:dateUtc="2024-06-02T11:15:00Z">
                <w:pPr>
                  <w:framePr w:hSpace="180" w:wrap="around" w:vAnchor="page" w:hAnchor="margin" w:xAlign="center" w:y="1201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102" w:author="NTL 101238" w:date="2024-06-02T18:14:00Z" w16du:dateUtc="2024-06-02T11:14:00Z">
              <w:r w:rsidRPr="00541AF1" w:rsidDel="00D805AA">
                <w:rPr>
                  <w:rFonts w:asciiTheme="majorHAnsi" w:eastAsia="Times New Roman" w:hAnsiTheme="majorHAnsi" w:cstheme="majorHAnsi"/>
                  <w:kern w:val="0"/>
                  <w:lang w:eastAsia="vi-VN"/>
                  <w14:ligatures w14:val="none"/>
                  <w:rPrChange w:id="103" w:author="NTL 101238" w:date="2024-06-02T21:16:00Z" w16du:dateUtc="2024-06-02T14:16:00Z">
                    <w:rPr>
                      <w:rFonts w:ascii="Times New Roman" w:eastAsia="Times New Roman" w:hAnsi="Times New Roman" w:cs="Times New Roman"/>
                      <w:kern w:val="0"/>
                      <w:lang w:eastAsia="vi-VN"/>
                      <w14:ligatures w14:val="none"/>
                    </w:rPr>
                  </w:rPrChange>
                </w:rPr>
                <w:delText xml:space="preserve">Đăng nhập </w:delText>
              </w:r>
              <w:r w:rsidR="00E31BCD" w:rsidRPr="00541AF1" w:rsidDel="00D805AA">
                <w:rPr>
                  <w:rFonts w:asciiTheme="majorHAnsi" w:eastAsia="Times New Roman" w:hAnsiTheme="majorHAnsi" w:cstheme="majorHAnsi"/>
                  <w:kern w:val="0"/>
                  <w:lang w:val="en-US" w:eastAsia="vi-VN"/>
                  <w14:ligatures w14:val="none"/>
                  <w:rPrChange w:id="104" w:author="NTL 101238" w:date="2024-06-02T21:16:00Z" w16du:dateUtc="2024-06-02T14:16:00Z">
                    <w:rPr>
                      <w:rFonts w:ascii="Times New Roman" w:eastAsia="Times New Roman" w:hAnsi="Times New Roman" w:cs="Times New Roman"/>
                      <w:kern w:val="0"/>
                      <w:lang w:val="en-US" w:eastAsia="vi-VN"/>
                      <w14:ligatures w14:val="none"/>
                    </w:rPr>
                  </w:rPrChange>
                </w:rPr>
                <w:delText>thất bại</w:delText>
              </w:r>
            </w:del>
          </w:p>
        </w:tc>
        <w:tc>
          <w:tcPr>
            <w:tcW w:w="0" w:type="auto"/>
            <w:tcPrChange w:id="105" w:author="NTL 101238" w:date="2024-06-02T19:32:00Z" w16du:dateUtc="2024-06-02T12:32:00Z">
              <w:tcPr>
                <w:tcW w:w="0" w:type="auto"/>
              </w:tcPr>
            </w:tcPrChange>
          </w:tcPr>
          <w:p w14:paraId="77289474" w14:textId="7D75C00E" w:rsidR="00026E54" w:rsidRPr="00541AF1" w:rsidDel="00D805AA" w:rsidRDefault="005F7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06" w:author="NTL 101238" w:date="2024-06-02T18:14:00Z" w16du:dateUtc="2024-06-02T11:14:00Z"/>
                <w:rFonts w:asciiTheme="majorHAnsi" w:eastAsia="Times New Roman" w:hAnsiTheme="majorHAnsi" w:cstheme="majorHAnsi"/>
                <w:kern w:val="0"/>
                <w:sz w:val="20"/>
                <w:szCs w:val="20"/>
                <w:lang w:eastAsia="vi-VN"/>
                <w14:ligatures w14:val="none"/>
                <w:rPrChange w:id="107" w:author="NTL 101238" w:date="2024-06-02T21:16:00Z" w16du:dateUtc="2024-06-02T14:16:00Z">
                  <w:rPr>
                    <w:del w:id="108" w:author="NTL 101238" w:date="2024-06-02T18:14:00Z" w16du:dateUtc="2024-06-02T11:14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  <w:lang w:eastAsia="vi-VN"/>
                    <w14:ligatures w14:val="none"/>
                  </w:rPr>
                </w:rPrChange>
              </w:rPr>
            </w:pPr>
            <w:ins w:id="109" w:author="NTL 101238" w:date="2024-06-02T19:33:00Z" w16du:dateUtc="2024-06-02T12:33:00Z">
              <w:r w:rsidRPr="00541AF1">
                <w:rPr>
                  <w:rFonts w:asciiTheme="majorHAnsi" w:hAnsiTheme="majorHAnsi" w:cstheme="majorHAnsi"/>
                  <w:noProof/>
                  <w:rPrChange w:id="110" w:author="NTL 101238" w:date="2024-06-02T21:16:00Z" w16du:dateUtc="2024-06-02T14:16:00Z">
                    <w:rPr>
                      <w:noProof/>
                    </w:rPr>
                  </w:rPrChange>
                </w:rPr>
                <w:drawing>
                  <wp:anchor distT="0" distB="0" distL="114300" distR="114300" simplePos="1" relativeHeight="251657216" behindDoc="0" locked="0" layoutInCell="1" allowOverlap="1" wp14:anchorId="7EEC0A50" wp14:editId="131DD772">
                    <wp:simplePos x="3443605" y="3430905"/>
                    <wp:positionH relativeFrom="column">
                      <wp:posOffset>3443844</wp:posOffset>
                    </wp:positionH>
                    <wp:positionV relativeFrom="page">
                      <wp:posOffset>3430979</wp:posOffset>
                    </wp:positionV>
                    <wp:extent cx="3999865" cy="5770880"/>
                    <wp:effectExtent l="0" t="0" r="635" b="0"/>
                    <wp:wrapSquare wrapText="bothSides"/>
                    <wp:docPr id="418701737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18701737" name=""/>
                            <pic:cNvPicPr/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999865" cy="577088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w:r>
            </w:ins>
          </w:p>
        </w:tc>
      </w:tr>
      <w:tr w:rsidR="00CB2A19" w:rsidRPr="00541AF1" w:rsidDel="00D805AA" w14:paraId="74269164" w14:textId="00131472" w:rsidTr="00CB2A1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"/>
          <w:del w:id="111" w:author="NTL 101238" w:date="2024-06-02T18:1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076DD0" w14:textId="083AE8F0" w:rsidR="00905662" w:rsidRPr="00541AF1" w:rsidDel="00D805AA" w:rsidRDefault="00905662">
            <w:pPr>
              <w:jc w:val="center"/>
              <w:rPr>
                <w:del w:id="112" w:author="NTL 101238" w:date="2024-06-02T18:14:00Z" w16du:dateUtc="2024-06-02T11:14:00Z"/>
                <w:rFonts w:asciiTheme="majorHAnsi" w:eastAsia="Times New Roman" w:hAnsiTheme="majorHAnsi" w:cstheme="majorHAnsi"/>
                <w:kern w:val="0"/>
                <w:lang w:eastAsia="vi-VN"/>
                <w14:ligatures w14:val="none"/>
                <w:rPrChange w:id="113" w:author="NTL 101238" w:date="2024-06-02T21:16:00Z" w16du:dateUtc="2024-06-02T14:16:00Z">
                  <w:rPr>
                    <w:del w:id="114" w:author="NTL 101238" w:date="2024-06-02T18:14:00Z" w16du:dateUtc="2024-06-02T11:14:00Z"/>
                    <w:rFonts w:ascii="Times New Roman" w:eastAsia="Times New Roman" w:hAnsi="Times New Roman" w:cs="Times New Roman"/>
                    <w:kern w:val="0"/>
                    <w:lang w:eastAsia="vi-VN"/>
                    <w14:ligatures w14:val="none"/>
                  </w:rPr>
                </w:rPrChange>
              </w:rPr>
              <w:pPrChange w:id="115" w:author="NTL 101238" w:date="2024-06-02T18:15:00Z" w16du:dateUtc="2024-06-02T11:15:00Z">
                <w:pPr>
                  <w:framePr w:hSpace="180" w:wrap="around" w:vAnchor="page" w:hAnchor="margin" w:xAlign="center" w:y="1201"/>
                </w:pPr>
              </w:pPrChange>
            </w:pPr>
            <w:del w:id="116" w:author="NTL 101238" w:date="2024-06-02T18:14:00Z" w16du:dateUtc="2024-06-02T11:14:00Z">
              <w:r w:rsidRPr="00541AF1" w:rsidDel="00D805AA">
                <w:rPr>
                  <w:rFonts w:asciiTheme="majorHAnsi" w:eastAsia="Times New Roman" w:hAnsiTheme="majorHAnsi" w:cstheme="majorHAnsi"/>
                  <w:kern w:val="0"/>
                  <w:lang w:eastAsia="vi-VN"/>
                  <w14:ligatures w14:val="none"/>
                  <w:rPrChange w:id="117" w:author="NTL 101238" w:date="2024-06-02T21:16:00Z" w16du:dateUtc="2024-06-02T14:16:00Z">
                    <w:rPr>
                      <w:rFonts w:ascii="Times New Roman" w:eastAsia="Times New Roman" w:hAnsi="Times New Roman" w:cs="Times New Roman"/>
                      <w:kern w:val="0"/>
                      <w:lang w:eastAsia="vi-VN"/>
                      <w14:ligatures w14:val="none"/>
                    </w:rPr>
                  </w:rPrChange>
                </w:rPr>
                <w:delText>3</w:delText>
              </w:r>
            </w:del>
          </w:p>
        </w:tc>
        <w:tc>
          <w:tcPr>
            <w:tcW w:w="0" w:type="auto"/>
            <w:hideMark/>
          </w:tcPr>
          <w:p w14:paraId="710C6B5F" w14:textId="4A9C3801" w:rsidR="00905662" w:rsidRPr="00541AF1" w:rsidDel="00D805AA" w:rsidRDefault="00E3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18" w:author="NTL 101238" w:date="2024-06-02T18:14:00Z" w16du:dateUtc="2024-06-02T11:14:00Z"/>
                <w:rFonts w:asciiTheme="majorHAnsi" w:eastAsia="Times New Roman" w:hAnsiTheme="majorHAnsi" w:cstheme="majorHAnsi"/>
                <w:kern w:val="0"/>
                <w:lang w:eastAsia="vi-VN"/>
                <w14:ligatures w14:val="none"/>
                <w:rPrChange w:id="119" w:author="NTL 101238" w:date="2024-06-02T21:16:00Z" w16du:dateUtc="2024-06-02T14:16:00Z">
                  <w:rPr>
                    <w:del w:id="120" w:author="NTL 101238" w:date="2024-06-02T18:14:00Z" w16du:dateUtc="2024-06-02T11:14:00Z"/>
                    <w:rFonts w:ascii="Times New Roman" w:eastAsia="Times New Roman" w:hAnsi="Times New Roman" w:cs="Times New Roman"/>
                    <w:kern w:val="0"/>
                    <w:lang w:eastAsia="vi-VN"/>
                    <w14:ligatures w14:val="none"/>
                  </w:rPr>
                </w:rPrChange>
              </w:rPr>
              <w:pPrChange w:id="121" w:author="NTL 101238" w:date="2024-06-02T18:15:00Z" w16du:dateUtc="2024-06-02T11:15:00Z">
                <w:pPr>
                  <w:framePr w:hSpace="180" w:wrap="around" w:vAnchor="page" w:hAnchor="margin" w:xAlign="center" w:y="1201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122" w:author="NTL 101238" w:date="2024-06-02T18:14:00Z" w16du:dateUtc="2024-06-02T11:14:00Z">
              <w:r w:rsidRPr="00541AF1" w:rsidDel="00D805AA">
                <w:rPr>
                  <w:rFonts w:asciiTheme="majorHAnsi" w:eastAsia="Times New Roman" w:hAnsiTheme="majorHAnsi" w:cstheme="majorHAnsi"/>
                  <w:kern w:val="0"/>
                  <w:lang w:eastAsia="vi-VN"/>
                  <w14:ligatures w14:val="none"/>
                  <w:rPrChange w:id="123" w:author="NTL 101238" w:date="2024-06-02T21:16:00Z" w16du:dateUtc="2024-06-02T14:16:00Z">
                    <w:rPr>
                      <w:rFonts w:ascii="Times New Roman" w:eastAsia="Times New Roman" w:hAnsi="Times New Roman" w:cs="Times New Roman"/>
                      <w:kern w:val="0"/>
                      <w:lang w:eastAsia="vi-VN"/>
                      <w14:ligatures w14:val="none"/>
                    </w:rPr>
                  </w:rPrChange>
                </w:rPr>
                <w:delText>Số điện thoại khác 10 chữ số</w:delText>
              </w:r>
            </w:del>
          </w:p>
        </w:tc>
        <w:tc>
          <w:tcPr>
            <w:tcW w:w="0" w:type="auto"/>
            <w:hideMark/>
          </w:tcPr>
          <w:p w14:paraId="04801F2A" w14:textId="094BA606" w:rsidR="00905662" w:rsidRPr="00541AF1" w:rsidDel="00D805AA" w:rsidRDefault="009056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24" w:author="NTL 101238" w:date="2024-06-02T18:14:00Z" w16du:dateUtc="2024-06-02T11:14:00Z"/>
                <w:rFonts w:asciiTheme="majorHAnsi" w:eastAsia="Times New Roman" w:hAnsiTheme="majorHAnsi" w:cstheme="majorHAnsi"/>
                <w:kern w:val="0"/>
                <w:lang w:val="en-US" w:eastAsia="vi-VN"/>
                <w14:ligatures w14:val="none"/>
                <w:rPrChange w:id="125" w:author="NTL 101238" w:date="2024-06-02T21:16:00Z" w16du:dateUtc="2024-06-02T14:16:00Z">
                  <w:rPr>
                    <w:del w:id="126" w:author="NTL 101238" w:date="2024-06-02T18:14:00Z" w16du:dateUtc="2024-06-02T11:14:00Z"/>
                    <w:rFonts w:ascii="Times New Roman" w:eastAsia="Times New Roman" w:hAnsi="Times New Roman" w:cs="Times New Roman"/>
                    <w:kern w:val="0"/>
                    <w:lang w:val="en-US" w:eastAsia="vi-VN"/>
                    <w14:ligatures w14:val="none"/>
                  </w:rPr>
                </w:rPrChange>
              </w:rPr>
              <w:pPrChange w:id="127" w:author="NTL 101238" w:date="2024-06-02T18:15:00Z" w16du:dateUtc="2024-06-02T11:15:00Z">
                <w:pPr>
                  <w:framePr w:hSpace="180" w:wrap="around" w:vAnchor="page" w:hAnchor="margin" w:xAlign="center" w:y="1201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128" w:author="NTL 101238" w:date="2024-06-02T18:14:00Z" w16du:dateUtc="2024-06-02T11:14:00Z">
              <w:r w:rsidRPr="00541AF1" w:rsidDel="00D805AA">
                <w:rPr>
                  <w:rFonts w:asciiTheme="majorHAnsi" w:eastAsia="Times New Roman" w:hAnsiTheme="majorHAnsi" w:cstheme="majorHAnsi"/>
                  <w:kern w:val="0"/>
                  <w:lang w:eastAsia="vi-VN"/>
                  <w14:ligatures w14:val="none"/>
                  <w:rPrChange w:id="129" w:author="NTL 101238" w:date="2024-06-02T21:16:00Z" w16du:dateUtc="2024-06-02T14:16:00Z">
                    <w:rPr>
                      <w:rFonts w:ascii="Times New Roman" w:eastAsia="Times New Roman" w:hAnsi="Times New Roman" w:cs="Times New Roman"/>
                      <w:kern w:val="0"/>
                      <w:lang w:eastAsia="vi-VN"/>
                      <w14:ligatures w14:val="none"/>
                    </w:rPr>
                  </w:rPrChange>
                </w:rPr>
                <w:delText>0987654321</w:delText>
              </w:r>
              <w:r w:rsidR="00E31BCD" w:rsidRPr="00541AF1" w:rsidDel="00D805AA">
                <w:rPr>
                  <w:rFonts w:asciiTheme="majorHAnsi" w:eastAsia="Times New Roman" w:hAnsiTheme="majorHAnsi" w:cstheme="majorHAnsi"/>
                  <w:kern w:val="0"/>
                  <w:lang w:val="en-US" w:eastAsia="vi-VN"/>
                  <w14:ligatures w14:val="none"/>
                  <w:rPrChange w:id="130" w:author="NTL 101238" w:date="2024-06-02T21:16:00Z" w16du:dateUtc="2024-06-02T14:16:00Z">
                    <w:rPr>
                      <w:rFonts w:ascii="Times New Roman" w:eastAsia="Times New Roman" w:hAnsi="Times New Roman" w:cs="Times New Roman"/>
                      <w:kern w:val="0"/>
                      <w:lang w:val="en-US" w:eastAsia="vi-VN"/>
                      <w14:ligatures w14:val="none"/>
                    </w:rPr>
                  </w:rPrChange>
                </w:rPr>
                <w:delText>0</w:delText>
              </w:r>
            </w:del>
          </w:p>
        </w:tc>
        <w:tc>
          <w:tcPr>
            <w:tcW w:w="0" w:type="auto"/>
            <w:hideMark/>
          </w:tcPr>
          <w:p w14:paraId="42384747" w14:textId="765DAB91" w:rsidR="00905662" w:rsidRPr="00541AF1" w:rsidDel="00D805AA" w:rsidRDefault="009056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31" w:author="NTL 101238" w:date="2024-06-02T18:14:00Z" w16du:dateUtc="2024-06-02T11:14:00Z"/>
                <w:rFonts w:asciiTheme="majorHAnsi" w:eastAsia="Times New Roman" w:hAnsiTheme="majorHAnsi" w:cstheme="majorHAnsi"/>
                <w:kern w:val="0"/>
                <w:lang w:eastAsia="vi-VN"/>
                <w14:ligatures w14:val="none"/>
                <w:rPrChange w:id="132" w:author="NTL 101238" w:date="2024-06-02T21:16:00Z" w16du:dateUtc="2024-06-02T14:16:00Z">
                  <w:rPr>
                    <w:del w:id="133" w:author="NTL 101238" w:date="2024-06-02T18:14:00Z" w16du:dateUtc="2024-06-02T11:14:00Z"/>
                    <w:rFonts w:ascii="Times New Roman" w:eastAsia="Times New Roman" w:hAnsi="Times New Roman" w:cs="Times New Roman"/>
                    <w:kern w:val="0"/>
                    <w:lang w:eastAsia="vi-VN"/>
                    <w14:ligatures w14:val="none"/>
                  </w:rPr>
                </w:rPrChange>
              </w:rPr>
              <w:pPrChange w:id="134" w:author="NTL 101238" w:date="2024-06-02T18:15:00Z" w16du:dateUtc="2024-06-02T11:15:00Z">
                <w:pPr>
                  <w:framePr w:hSpace="180" w:wrap="around" w:vAnchor="page" w:hAnchor="margin" w:xAlign="center" w:y="1201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135" w:author="NTL 101238" w:date="2024-06-02T18:14:00Z" w16du:dateUtc="2024-06-02T11:14:00Z">
              <w:r w:rsidRPr="00541AF1" w:rsidDel="00D805AA">
                <w:rPr>
                  <w:rFonts w:asciiTheme="majorHAnsi" w:eastAsia="Times New Roman" w:hAnsiTheme="majorHAnsi" w:cstheme="majorHAnsi"/>
                  <w:kern w:val="0"/>
                  <w:lang w:eastAsia="vi-VN"/>
                  <w14:ligatures w14:val="none"/>
                  <w:rPrChange w:id="136" w:author="NTL 101238" w:date="2024-06-02T21:16:00Z" w16du:dateUtc="2024-06-02T14:16:00Z">
                    <w:rPr>
                      <w:rFonts w:ascii="Times New Roman" w:eastAsia="Times New Roman" w:hAnsi="Times New Roman" w:cs="Times New Roman"/>
                      <w:kern w:val="0"/>
                      <w:lang w:eastAsia="vi-VN"/>
                      <w14:ligatures w14:val="none"/>
                    </w:rPr>
                  </w:rPrChange>
                </w:rPr>
                <w:delText>pass1234</w:delText>
              </w:r>
            </w:del>
          </w:p>
        </w:tc>
        <w:tc>
          <w:tcPr>
            <w:tcW w:w="0" w:type="auto"/>
            <w:hideMark/>
          </w:tcPr>
          <w:p w14:paraId="04135167" w14:textId="3CA42458" w:rsidR="00905662" w:rsidRPr="00541AF1" w:rsidDel="00D805AA" w:rsidRDefault="009056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37" w:author="NTL 101238" w:date="2024-06-02T18:14:00Z" w16du:dateUtc="2024-06-02T11:14:00Z"/>
                <w:rFonts w:asciiTheme="majorHAnsi" w:eastAsia="Times New Roman" w:hAnsiTheme="majorHAnsi" w:cstheme="majorHAnsi"/>
                <w:kern w:val="0"/>
                <w:lang w:val="en-US" w:eastAsia="vi-VN"/>
                <w14:ligatures w14:val="none"/>
                <w:rPrChange w:id="138" w:author="NTL 101238" w:date="2024-06-02T21:16:00Z" w16du:dateUtc="2024-06-02T14:16:00Z">
                  <w:rPr>
                    <w:del w:id="139" w:author="NTL 101238" w:date="2024-06-02T18:14:00Z" w16du:dateUtc="2024-06-02T11:14:00Z"/>
                    <w:rFonts w:ascii="Times New Roman" w:eastAsia="Times New Roman" w:hAnsi="Times New Roman" w:cs="Times New Roman"/>
                    <w:kern w:val="0"/>
                    <w:lang w:val="en-US" w:eastAsia="vi-VN"/>
                    <w14:ligatures w14:val="none"/>
                  </w:rPr>
                </w:rPrChange>
              </w:rPr>
              <w:pPrChange w:id="140" w:author="NTL 101238" w:date="2024-06-02T18:15:00Z" w16du:dateUtc="2024-06-02T11:15:00Z">
                <w:pPr>
                  <w:framePr w:hSpace="180" w:wrap="around" w:vAnchor="page" w:hAnchor="margin" w:xAlign="center" w:y="1201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141" w:author="NTL 101238" w:date="2024-06-02T18:14:00Z" w16du:dateUtc="2024-06-02T11:14:00Z">
              <w:r w:rsidRPr="00541AF1" w:rsidDel="00D805AA">
                <w:rPr>
                  <w:rFonts w:asciiTheme="majorHAnsi" w:eastAsia="Times New Roman" w:hAnsiTheme="majorHAnsi" w:cstheme="majorHAnsi"/>
                  <w:kern w:val="0"/>
                  <w:lang w:eastAsia="vi-VN"/>
                  <w14:ligatures w14:val="none"/>
                  <w:rPrChange w:id="142" w:author="NTL 101238" w:date="2024-06-02T21:16:00Z" w16du:dateUtc="2024-06-02T14:16:00Z">
                    <w:rPr>
                      <w:rFonts w:ascii="Times New Roman" w:eastAsia="Times New Roman" w:hAnsi="Times New Roman" w:cs="Times New Roman"/>
                      <w:kern w:val="0"/>
                      <w:lang w:eastAsia="vi-VN"/>
                      <w14:ligatures w14:val="none"/>
                    </w:rPr>
                  </w:rPrChange>
                </w:rPr>
                <w:delText xml:space="preserve">Đăng nhập </w:delText>
              </w:r>
              <w:r w:rsidR="00E31BCD" w:rsidRPr="00541AF1" w:rsidDel="00D805AA">
                <w:rPr>
                  <w:rFonts w:asciiTheme="majorHAnsi" w:eastAsia="Times New Roman" w:hAnsiTheme="majorHAnsi" w:cstheme="majorHAnsi"/>
                  <w:kern w:val="0"/>
                  <w:lang w:val="en-US" w:eastAsia="vi-VN"/>
                  <w14:ligatures w14:val="none"/>
                  <w:rPrChange w:id="143" w:author="NTL 101238" w:date="2024-06-02T21:16:00Z" w16du:dateUtc="2024-06-02T14:16:00Z">
                    <w:rPr>
                      <w:rFonts w:ascii="Times New Roman" w:eastAsia="Times New Roman" w:hAnsi="Times New Roman" w:cs="Times New Roman"/>
                      <w:kern w:val="0"/>
                      <w:lang w:val="en-US" w:eastAsia="vi-VN"/>
                      <w14:ligatures w14:val="none"/>
                    </w:rPr>
                  </w:rPrChange>
                </w:rPr>
                <w:delText>thất bại</w:delText>
              </w:r>
            </w:del>
          </w:p>
        </w:tc>
      </w:tr>
      <w:tr w:rsidR="00026E54" w:rsidRPr="00541AF1" w:rsidDel="00D805AA" w14:paraId="72004D99" w14:textId="77777777" w:rsidTr="00CB2A19">
        <w:trPr>
          <w:gridAfter w:val="1"/>
          <w:trHeight w:val="131"/>
          <w:del w:id="144" w:author="NTL 101238" w:date="2024-06-02T18:14:00Z"/>
          <w:trPrChange w:id="145" w:author="NTL 101238" w:date="2024-06-02T19:32:00Z" w16du:dateUtc="2024-06-02T12:32:00Z">
            <w:trPr>
              <w:gridAfter w:val="1"/>
              <w:trHeight w:val="131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  <w:tcPrChange w:id="146" w:author="NTL 101238" w:date="2024-06-02T19:32:00Z" w16du:dateUtc="2024-06-02T12:32:00Z">
              <w:tcPr>
                <w:tcW w:w="0" w:type="auto"/>
                <w:hideMark/>
              </w:tcPr>
            </w:tcPrChange>
          </w:tcPr>
          <w:p w14:paraId="06A49348" w14:textId="71E81311" w:rsidR="00905662" w:rsidRPr="00541AF1" w:rsidDel="00D805AA" w:rsidRDefault="00905662">
            <w:pPr>
              <w:jc w:val="center"/>
              <w:rPr>
                <w:del w:id="147" w:author="NTL 101238" w:date="2024-06-02T18:14:00Z" w16du:dateUtc="2024-06-02T11:14:00Z"/>
                <w:rFonts w:asciiTheme="majorHAnsi" w:eastAsia="Times New Roman" w:hAnsiTheme="majorHAnsi" w:cstheme="majorHAnsi"/>
                <w:kern w:val="0"/>
                <w:lang w:eastAsia="vi-VN"/>
                <w14:ligatures w14:val="none"/>
                <w:rPrChange w:id="148" w:author="NTL 101238" w:date="2024-06-02T21:16:00Z" w16du:dateUtc="2024-06-02T14:16:00Z">
                  <w:rPr>
                    <w:del w:id="149" w:author="NTL 101238" w:date="2024-06-02T18:14:00Z" w16du:dateUtc="2024-06-02T11:14:00Z"/>
                    <w:rFonts w:ascii="Times New Roman" w:eastAsia="Times New Roman" w:hAnsi="Times New Roman" w:cs="Times New Roman"/>
                    <w:kern w:val="0"/>
                    <w:lang w:eastAsia="vi-VN"/>
                    <w14:ligatures w14:val="none"/>
                  </w:rPr>
                </w:rPrChange>
              </w:rPr>
              <w:pPrChange w:id="150" w:author="NTL 101238" w:date="2024-06-02T18:15:00Z" w16du:dateUtc="2024-06-02T11:15:00Z">
                <w:pPr>
                  <w:framePr w:hSpace="180" w:wrap="around" w:vAnchor="page" w:hAnchor="margin" w:xAlign="center" w:y="1201"/>
                </w:pPr>
              </w:pPrChange>
            </w:pPr>
            <w:del w:id="151" w:author="NTL 101238" w:date="2024-06-02T18:14:00Z" w16du:dateUtc="2024-06-02T11:14:00Z">
              <w:r w:rsidRPr="00541AF1" w:rsidDel="00D805AA">
                <w:rPr>
                  <w:rFonts w:asciiTheme="majorHAnsi" w:eastAsia="Times New Roman" w:hAnsiTheme="majorHAnsi" w:cstheme="majorHAnsi"/>
                  <w:kern w:val="0"/>
                  <w:lang w:eastAsia="vi-VN"/>
                  <w14:ligatures w14:val="none"/>
                  <w:rPrChange w:id="152" w:author="NTL 101238" w:date="2024-06-02T21:16:00Z" w16du:dateUtc="2024-06-02T14:16:00Z">
                    <w:rPr>
                      <w:rFonts w:ascii="Times New Roman" w:eastAsia="Times New Roman" w:hAnsi="Times New Roman" w:cs="Times New Roman"/>
                      <w:kern w:val="0"/>
                      <w:lang w:eastAsia="vi-VN"/>
                      <w14:ligatures w14:val="none"/>
                    </w:rPr>
                  </w:rPrChange>
                </w:rPr>
                <w:delText>4</w:delText>
              </w:r>
            </w:del>
          </w:p>
        </w:tc>
        <w:tc>
          <w:tcPr>
            <w:tcW w:w="0" w:type="auto"/>
            <w:hideMark/>
            <w:tcPrChange w:id="153" w:author="NTL 101238" w:date="2024-06-02T19:32:00Z" w16du:dateUtc="2024-06-02T12:32:00Z">
              <w:tcPr>
                <w:tcW w:w="0" w:type="auto"/>
                <w:gridSpan w:val="2"/>
                <w:hideMark/>
              </w:tcPr>
            </w:tcPrChange>
          </w:tcPr>
          <w:p w14:paraId="72B2DEA3" w14:textId="0EEA2A06" w:rsidR="00905662" w:rsidRPr="00541AF1" w:rsidDel="00D805AA" w:rsidRDefault="009056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54" w:author="NTL 101238" w:date="2024-06-02T18:14:00Z" w16du:dateUtc="2024-06-02T11:14:00Z"/>
                <w:rFonts w:asciiTheme="majorHAnsi" w:eastAsia="Times New Roman" w:hAnsiTheme="majorHAnsi" w:cstheme="majorHAnsi"/>
                <w:kern w:val="0"/>
                <w:lang w:val="en-US" w:eastAsia="vi-VN"/>
                <w14:ligatures w14:val="none"/>
                <w:rPrChange w:id="155" w:author="NTL 101238" w:date="2024-06-02T21:16:00Z" w16du:dateUtc="2024-06-02T14:16:00Z">
                  <w:rPr>
                    <w:del w:id="156" w:author="NTL 101238" w:date="2024-06-02T18:14:00Z" w16du:dateUtc="2024-06-02T11:14:00Z"/>
                    <w:rFonts w:ascii="Times New Roman" w:eastAsia="Times New Roman" w:hAnsi="Times New Roman" w:cs="Times New Roman"/>
                    <w:kern w:val="0"/>
                    <w:lang w:eastAsia="vi-VN"/>
                    <w14:ligatures w14:val="none"/>
                  </w:rPr>
                </w:rPrChange>
              </w:rPr>
              <w:pPrChange w:id="157" w:author="NTL 101238" w:date="2024-06-02T18:15:00Z" w16du:dateUtc="2024-06-02T11:15:00Z">
                <w:pPr>
                  <w:framePr w:hSpace="180" w:wrap="around" w:vAnchor="page" w:hAnchor="margin" w:xAlign="center" w:y="1201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158" w:author="NTL 101238" w:date="2024-06-02T18:12:00Z" w16du:dateUtc="2024-06-02T11:12:00Z">
              <w:r w:rsidRPr="00541AF1" w:rsidDel="00D805AA">
                <w:rPr>
                  <w:rFonts w:asciiTheme="majorHAnsi" w:eastAsia="Times New Roman" w:hAnsiTheme="majorHAnsi" w:cstheme="majorHAnsi"/>
                  <w:kern w:val="0"/>
                  <w:lang w:eastAsia="vi-VN"/>
                  <w14:ligatures w14:val="none"/>
                  <w:rPrChange w:id="159" w:author="NTL 101238" w:date="2024-06-02T21:16:00Z" w16du:dateUtc="2024-06-02T14:16:00Z">
                    <w:rPr>
                      <w:rFonts w:ascii="Times New Roman" w:eastAsia="Times New Roman" w:hAnsi="Times New Roman" w:cs="Times New Roman"/>
                      <w:kern w:val="0"/>
                      <w:lang w:eastAsia="vi-VN"/>
                      <w14:ligatures w14:val="none"/>
                    </w:rPr>
                  </w:rPrChange>
                </w:rPr>
                <w:delText>Tên đăng nhập là Email</w:delText>
              </w:r>
            </w:del>
          </w:p>
        </w:tc>
        <w:tc>
          <w:tcPr>
            <w:tcW w:w="0" w:type="auto"/>
            <w:hideMark/>
            <w:tcPrChange w:id="160" w:author="NTL 101238" w:date="2024-06-02T19:32:00Z" w16du:dateUtc="2024-06-02T12:32:00Z">
              <w:tcPr>
                <w:tcW w:w="0" w:type="auto"/>
                <w:gridSpan w:val="4"/>
                <w:hideMark/>
              </w:tcPr>
            </w:tcPrChange>
          </w:tcPr>
          <w:p w14:paraId="5313F6DE" w14:textId="603F327D" w:rsidR="00905662" w:rsidRPr="00541AF1" w:rsidDel="00D805AA" w:rsidRDefault="009056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61" w:author="NTL 101238" w:date="2024-06-02T18:14:00Z" w16du:dateUtc="2024-06-02T11:14:00Z"/>
                <w:rFonts w:asciiTheme="majorHAnsi" w:eastAsia="Times New Roman" w:hAnsiTheme="majorHAnsi" w:cstheme="majorHAnsi"/>
                <w:kern w:val="0"/>
                <w:lang w:eastAsia="vi-VN"/>
                <w14:ligatures w14:val="none"/>
                <w:rPrChange w:id="162" w:author="NTL 101238" w:date="2024-06-02T21:16:00Z" w16du:dateUtc="2024-06-02T14:16:00Z">
                  <w:rPr>
                    <w:del w:id="163" w:author="NTL 101238" w:date="2024-06-02T18:14:00Z" w16du:dateUtc="2024-06-02T11:14:00Z"/>
                    <w:rFonts w:ascii="Times New Roman" w:eastAsia="Times New Roman" w:hAnsi="Times New Roman" w:cs="Times New Roman"/>
                    <w:kern w:val="0"/>
                    <w:lang w:eastAsia="vi-VN"/>
                    <w14:ligatures w14:val="none"/>
                  </w:rPr>
                </w:rPrChange>
              </w:rPr>
              <w:pPrChange w:id="164" w:author="NTL 101238" w:date="2024-06-02T18:15:00Z" w16du:dateUtc="2024-06-02T11:15:00Z">
                <w:pPr>
                  <w:framePr w:hSpace="180" w:wrap="around" w:vAnchor="page" w:hAnchor="margin" w:xAlign="center" w:y="1201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165" w:author="NTL 101238" w:date="2024-06-02T18:14:00Z" w16du:dateUtc="2024-06-02T11:14:00Z">
              <w:r w:rsidRPr="00541AF1" w:rsidDel="00D805AA">
                <w:rPr>
                  <w:rFonts w:asciiTheme="majorHAnsi" w:eastAsia="Times New Roman" w:hAnsiTheme="majorHAnsi" w:cstheme="majorHAnsi"/>
                  <w:kern w:val="0"/>
                  <w:lang w:eastAsia="vi-VN"/>
                  <w14:ligatures w14:val="none"/>
                  <w:rPrChange w:id="166" w:author="NTL 101238" w:date="2024-06-02T21:16:00Z" w16du:dateUtc="2024-06-02T14:16:00Z">
                    <w:rPr>
                      <w:rFonts w:ascii="Times New Roman" w:eastAsia="Times New Roman" w:hAnsi="Times New Roman" w:cs="Times New Roman"/>
                      <w:kern w:val="0"/>
                      <w:lang w:eastAsia="vi-VN"/>
                      <w14:ligatures w14:val="none"/>
                    </w:rPr>
                  </w:rPrChange>
                </w:rPr>
                <w:delText>user@example.com</w:delText>
              </w:r>
            </w:del>
          </w:p>
        </w:tc>
        <w:tc>
          <w:tcPr>
            <w:tcW w:w="0" w:type="auto"/>
            <w:hideMark/>
            <w:tcPrChange w:id="167" w:author="NTL 101238" w:date="2024-06-02T19:32:00Z" w16du:dateUtc="2024-06-02T12:32:00Z">
              <w:tcPr>
                <w:tcW w:w="0" w:type="auto"/>
                <w:hideMark/>
              </w:tcPr>
            </w:tcPrChange>
          </w:tcPr>
          <w:p w14:paraId="3FF292F7" w14:textId="2CFF2E61" w:rsidR="00905662" w:rsidRPr="00541AF1" w:rsidDel="00D805AA" w:rsidRDefault="009056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68" w:author="NTL 101238" w:date="2024-06-02T18:14:00Z" w16du:dateUtc="2024-06-02T11:14:00Z"/>
                <w:rFonts w:asciiTheme="majorHAnsi" w:eastAsia="Times New Roman" w:hAnsiTheme="majorHAnsi" w:cstheme="majorHAnsi"/>
                <w:kern w:val="0"/>
                <w:lang w:eastAsia="vi-VN"/>
                <w14:ligatures w14:val="none"/>
                <w:rPrChange w:id="169" w:author="NTL 101238" w:date="2024-06-02T21:16:00Z" w16du:dateUtc="2024-06-02T14:16:00Z">
                  <w:rPr>
                    <w:del w:id="170" w:author="NTL 101238" w:date="2024-06-02T18:14:00Z" w16du:dateUtc="2024-06-02T11:14:00Z"/>
                    <w:rFonts w:ascii="Times New Roman" w:eastAsia="Times New Roman" w:hAnsi="Times New Roman" w:cs="Times New Roman"/>
                    <w:kern w:val="0"/>
                    <w:lang w:eastAsia="vi-VN"/>
                    <w14:ligatures w14:val="none"/>
                  </w:rPr>
                </w:rPrChange>
              </w:rPr>
              <w:pPrChange w:id="171" w:author="NTL 101238" w:date="2024-06-02T18:15:00Z" w16du:dateUtc="2024-06-02T11:15:00Z">
                <w:pPr>
                  <w:framePr w:hSpace="180" w:wrap="around" w:vAnchor="page" w:hAnchor="margin" w:xAlign="center" w:y="1201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172" w:author="NTL 101238" w:date="2024-06-02T18:14:00Z" w16du:dateUtc="2024-06-02T11:14:00Z">
              <w:r w:rsidRPr="00541AF1" w:rsidDel="00D805AA">
                <w:rPr>
                  <w:rFonts w:asciiTheme="majorHAnsi" w:eastAsia="Times New Roman" w:hAnsiTheme="majorHAnsi" w:cstheme="majorHAnsi"/>
                  <w:kern w:val="0"/>
                  <w:lang w:eastAsia="vi-VN"/>
                  <w14:ligatures w14:val="none"/>
                  <w:rPrChange w:id="173" w:author="NTL 101238" w:date="2024-06-02T21:16:00Z" w16du:dateUtc="2024-06-02T14:16:00Z">
                    <w:rPr>
                      <w:rFonts w:ascii="Times New Roman" w:eastAsia="Times New Roman" w:hAnsi="Times New Roman" w:cs="Times New Roman"/>
                      <w:kern w:val="0"/>
                      <w:lang w:eastAsia="vi-VN"/>
                      <w14:ligatures w14:val="none"/>
                    </w:rPr>
                  </w:rPrChange>
                </w:rPr>
                <w:delText>password123</w:delText>
              </w:r>
            </w:del>
          </w:p>
        </w:tc>
        <w:tc>
          <w:tcPr>
            <w:tcW w:w="0" w:type="auto"/>
            <w:hideMark/>
            <w:tcPrChange w:id="174" w:author="NTL 101238" w:date="2024-06-02T19:32:00Z" w16du:dateUtc="2024-06-02T12:32:00Z">
              <w:tcPr>
                <w:tcW w:w="0" w:type="auto"/>
                <w:hideMark/>
              </w:tcPr>
            </w:tcPrChange>
          </w:tcPr>
          <w:p w14:paraId="57FCF248" w14:textId="1033E3DF" w:rsidR="00905662" w:rsidRPr="00541AF1" w:rsidDel="00D805AA" w:rsidRDefault="009056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75" w:author="NTL 101238" w:date="2024-06-02T18:14:00Z" w16du:dateUtc="2024-06-02T11:14:00Z"/>
                <w:rFonts w:asciiTheme="majorHAnsi" w:eastAsia="Times New Roman" w:hAnsiTheme="majorHAnsi" w:cstheme="majorHAnsi"/>
                <w:kern w:val="0"/>
                <w:lang w:eastAsia="vi-VN"/>
                <w14:ligatures w14:val="none"/>
                <w:rPrChange w:id="176" w:author="NTL 101238" w:date="2024-06-02T21:16:00Z" w16du:dateUtc="2024-06-02T14:16:00Z">
                  <w:rPr>
                    <w:del w:id="177" w:author="NTL 101238" w:date="2024-06-02T18:14:00Z" w16du:dateUtc="2024-06-02T11:14:00Z"/>
                    <w:rFonts w:ascii="Times New Roman" w:eastAsia="Times New Roman" w:hAnsi="Times New Roman" w:cs="Times New Roman"/>
                    <w:kern w:val="0"/>
                    <w:lang w:eastAsia="vi-VN"/>
                    <w14:ligatures w14:val="none"/>
                  </w:rPr>
                </w:rPrChange>
              </w:rPr>
              <w:pPrChange w:id="178" w:author="NTL 101238" w:date="2024-06-02T18:15:00Z" w16du:dateUtc="2024-06-02T11:15:00Z">
                <w:pPr>
                  <w:framePr w:hSpace="180" w:wrap="around" w:vAnchor="page" w:hAnchor="margin" w:xAlign="center" w:y="1201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179" w:author="NTL 101238" w:date="2024-06-02T18:14:00Z" w16du:dateUtc="2024-06-02T11:14:00Z">
              <w:r w:rsidRPr="00541AF1" w:rsidDel="00D805AA">
                <w:rPr>
                  <w:rFonts w:asciiTheme="majorHAnsi" w:eastAsia="Times New Roman" w:hAnsiTheme="majorHAnsi" w:cstheme="majorHAnsi"/>
                  <w:kern w:val="0"/>
                  <w:lang w:eastAsia="vi-VN"/>
                  <w14:ligatures w14:val="none"/>
                  <w:rPrChange w:id="180" w:author="NTL 101238" w:date="2024-06-02T21:16:00Z" w16du:dateUtc="2024-06-02T14:16:00Z">
                    <w:rPr>
                      <w:rFonts w:ascii="Times New Roman" w:eastAsia="Times New Roman" w:hAnsi="Times New Roman" w:cs="Times New Roman"/>
                      <w:kern w:val="0"/>
                      <w:lang w:eastAsia="vi-VN"/>
                      <w14:ligatures w14:val="none"/>
                    </w:rPr>
                  </w:rPrChange>
                </w:rPr>
                <w:delText>Đăng nhập thành công</w:delText>
              </w:r>
            </w:del>
          </w:p>
        </w:tc>
      </w:tr>
      <w:tr w:rsidR="00CB2A19" w:rsidRPr="00541AF1" w:rsidDel="00D805AA" w14:paraId="35E6D263" w14:textId="14EC9303" w:rsidTr="00CB2A1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"/>
          <w:del w:id="181" w:author="NTL 101238" w:date="2024-06-02T18:1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A04EDF" w14:textId="6B2555F9" w:rsidR="00905662" w:rsidRPr="00541AF1" w:rsidDel="00D805AA" w:rsidRDefault="00905662">
            <w:pPr>
              <w:jc w:val="center"/>
              <w:rPr>
                <w:del w:id="182" w:author="NTL 101238" w:date="2024-06-02T18:13:00Z" w16du:dateUtc="2024-06-02T11:13:00Z"/>
                <w:rFonts w:asciiTheme="majorHAnsi" w:eastAsia="Times New Roman" w:hAnsiTheme="majorHAnsi" w:cstheme="majorHAnsi"/>
                <w:kern w:val="0"/>
                <w:lang w:eastAsia="vi-VN"/>
                <w14:ligatures w14:val="none"/>
                <w:rPrChange w:id="183" w:author="NTL 101238" w:date="2024-06-02T21:16:00Z" w16du:dateUtc="2024-06-02T14:16:00Z">
                  <w:rPr>
                    <w:del w:id="184" w:author="NTL 101238" w:date="2024-06-02T18:13:00Z" w16du:dateUtc="2024-06-02T11:13:00Z"/>
                    <w:rFonts w:ascii="Times New Roman" w:eastAsia="Times New Roman" w:hAnsi="Times New Roman" w:cs="Times New Roman"/>
                    <w:kern w:val="0"/>
                    <w:lang w:eastAsia="vi-VN"/>
                    <w14:ligatures w14:val="none"/>
                  </w:rPr>
                </w:rPrChange>
              </w:rPr>
              <w:pPrChange w:id="185" w:author="NTL 101238" w:date="2024-06-02T18:15:00Z" w16du:dateUtc="2024-06-02T11:15:00Z">
                <w:pPr>
                  <w:framePr w:hSpace="180" w:wrap="around" w:vAnchor="page" w:hAnchor="margin" w:xAlign="center" w:y="1201"/>
                </w:pPr>
              </w:pPrChange>
            </w:pPr>
            <w:del w:id="186" w:author="NTL 101238" w:date="2024-06-02T18:13:00Z" w16du:dateUtc="2024-06-02T11:13:00Z">
              <w:r w:rsidRPr="00541AF1" w:rsidDel="00D805AA">
                <w:rPr>
                  <w:rFonts w:asciiTheme="majorHAnsi" w:eastAsia="Times New Roman" w:hAnsiTheme="majorHAnsi" w:cstheme="majorHAnsi"/>
                  <w:kern w:val="0"/>
                  <w:lang w:eastAsia="vi-VN"/>
                  <w14:ligatures w14:val="none"/>
                  <w:rPrChange w:id="187" w:author="NTL 101238" w:date="2024-06-02T21:16:00Z" w16du:dateUtc="2024-06-02T14:16:00Z">
                    <w:rPr>
                      <w:rFonts w:ascii="Times New Roman" w:eastAsia="Times New Roman" w:hAnsi="Times New Roman" w:cs="Times New Roman"/>
                      <w:kern w:val="0"/>
                      <w:lang w:eastAsia="vi-VN"/>
                      <w14:ligatures w14:val="none"/>
                    </w:rPr>
                  </w:rPrChange>
                </w:rPr>
                <w:delText>5</w:delText>
              </w:r>
            </w:del>
          </w:p>
        </w:tc>
        <w:tc>
          <w:tcPr>
            <w:tcW w:w="0" w:type="auto"/>
            <w:hideMark/>
          </w:tcPr>
          <w:p w14:paraId="2FFE9E73" w14:textId="7B47F68E" w:rsidR="00905662" w:rsidRPr="00541AF1" w:rsidDel="00D805AA" w:rsidRDefault="009056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88" w:author="NTL 101238" w:date="2024-06-02T18:13:00Z" w16du:dateUtc="2024-06-02T11:13:00Z"/>
                <w:rFonts w:asciiTheme="majorHAnsi" w:eastAsia="Times New Roman" w:hAnsiTheme="majorHAnsi" w:cstheme="majorHAnsi"/>
                <w:kern w:val="0"/>
                <w:lang w:val="en-US" w:eastAsia="vi-VN"/>
                <w14:ligatures w14:val="none"/>
                <w:rPrChange w:id="189" w:author="NTL 101238" w:date="2024-06-02T21:16:00Z" w16du:dateUtc="2024-06-02T14:16:00Z">
                  <w:rPr>
                    <w:del w:id="190" w:author="NTL 101238" w:date="2024-06-02T18:13:00Z" w16du:dateUtc="2024-06-02T11:13:00Z"/>
                    <w:rFonts w:ascii="Times New Roman" w:eastAsia="Times New Roman" w:hAnsi="Times New Roman" w:cs="Times New Roman"/>
                    <w:kern w:val="0"/>
                    <w:lang w:eastAsia="vi-VN"/>
                    <w14:ligatures w14:val="none"/>
                  </w:rPr>
                </w:rPrChange>
              </w:rPr>
              <w:pPrChange w:id="191" w:author="NTL 101238" w:date="2024-06-02T18:15:00Z" w16du:dateUtc="2024-06-02T11:15:00Z">
                <w:pPr>
                  <w:framePr w:hSpace="180" w:wrap="around" w:vAnchor="page" w:hAnchor="margin" w:xAlign="center" w:y="1201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192" w:author="NTL 101238" w:date="2024-06-02T18:12:00Z" w16du:dateUtc="2024-06-02T11:12:00Z">
              <w:r w:rsidRPr="00541AF1" w:rsidDel="00D805AA">
                <w:rPr>
                  <w:rFonts w:asciiTheme="majorHAnsi" w:eastAsia="Times New Roman" w:hAnsiTheme="majorHAnsi" w:cstheme="majorHAnsi"/>
                  <w:kern w:val="0"/>
                  <w:lang w:eastAsia="vi-VN"/>
                  <w14:ligatures w14:val="none"/>
                  <w:rPrChange w:id="193" w:author="NTL 101238" w:date="2024-06-02T21:16:00Z" w16du:dateUtc="2024-06-02T14:16:00Z">
                    <w:rPr>
                      <w:rFonts w:ascii="Times New Roman" w:eastAsia="Times New Roman" w:hAnsi="Times New Roman" w:cs="Times New Roman"/>
                      <w:kern w:val="0"/>
                      <w:lang w:eastAsia="vi-VN"/>
                      <w14:ligatures w14:val="none"/>
                    </w:rPr>
                  </w:rPrChange>
                </w:rPr>
                <w:delText>Tên đăng nhập là Email</w:delText>
              </w:r>
            </w:del>
          </w:p>
        </w:tc>
        <w:tc>
          <w:tcPr>
            <w:tcW w:w="0" w:type="auto"/>
            <w:hideMark/>
          </w:tcPr>
          <w:p w14:paraId="561168A9" w14:textId="0207F66A" w:rsidR="00905662" w:rsidRPr="00541AF1" w:rsidDel="00D805AA" w:rsidRDefault="009056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94" w:author="NTL 101238" w:date="2024-06-02T18:13:00Z" w16du:dateUtc="2024-06-02T11:13:00Z"/>
                <w:rFonts w:asciiTheme="majorHAnsi" w:eastAsia="Times New Roman" w:hAnsiTheme="majorHAnsi" w:cstheme="majorHAnsi"/>
                <w:kern w:val="0"/>
                <w:lang w:eastAsia="vi-VN"/>
                <w14:ligatures w14:val="none"/>
                <w:rPrChange w:id="195" w:author="NTL 101238" w:date="2024-06-02T21:16:00Z" w16du:dateUtc="2024-06-02T14:16:00Z">
                  <w:rPr>
                    <w:del w:id="196" w:author="NTL 101238" w:date="2024-06-02T18:13:00Z" w16du:dateUtc="2024-06-02T11:13:00Z"/>
                    <w:rFonts w:ascii="Times New Roman" w:eastAsia="Times New Roman" w:hAnsi="Times New Roman" w:cs="Times New Roman"/>
                    <w:kern w:val="0"/>
                    <w:lang w:eastAsia="vi-VN"/>
                    <w14:ligatures w14:val="none"/>
                  </w:rPr>
                </w:rPrChange>
              </w:rPr>
              <w:pPrChange w:id="197" w:author="NTL 101238" w:date="2024-06-02T18:15:00Z" w16du:dateUtc="2024-06-02T11:15:00Z">
                <w:pPr>
                  <w:framePr w:hSpace="180" w:wrap="around" w:vAnchor="page" w:hAnchor="margin" w:xAlign="center" w:y="1201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198" w:author="NTL 101238" w:date="2024-06-02T18:13:00Z" w16du:dateUtc="2024-06-02T11:13:00Z">
              <w:r w:rsidRPr="00541AF1" w:rsidDel="00D805AA">
                <w:rPr>
                  <w:rFonts w:asciiTheme="majorHAnsi" w:eastAsia="Times New Roman" w:hAnsiTheme="majorHAnsi" w:cstheme="majorHAnsi"/>
                  <w:kern w:val="0"/>
                  <w:lang w:eastAsia="vi-VN"/>
                  <w14:ligatures w14:val="none"/>
                  <w:rPrChange w:id="199" w:author="NTL 101238" w:date="2024-06-02T21:16:00Z" w16du:dateUtc="2024-06-02T14:16:00Z">
                    <w:rPr>
                      <w:rFonts w:ascii="Times New Roman" w:eastAsia="Times New Roman" w:hAnsi="Times New Roman" w:cs="Times New Roman"/>
                      <w:kern w:val="0"/>
                      <w:lang w:eastAsia="vi-VN"/>
                      <w14:ligatures w14:val="none"/>
                    </w:rPr>
                  </w:rPrChange>
                </w:rPr>
                <w:delText>user@test.com</w:delText>
              </w:r>
            </w:del>
          </w:p>
        </w:tc>
        <w:tc>
          <w:tcPr>
            <w:tcW w:w="0" w:type="auto"/>
            <w:hideMark/>
          </w:tcPr>
          <w:p w14:paraId="74E8EEC9" w14:textId="350F820B" w:rsidR="00905662" w:rsidRPr="00541AF1" w:rsidDel="00D805AA" w:rsidRDefault="009056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200" w:author="NTL 101238" w:date="2024-06-02T18:13:00Z" w16du:dateUtc="2024-06-02T11:13:00Z"/>
                <w:rFonts w:asciiTheme="majorHAnsi" w:eastAsia="Times New Roman" w:hAnsiTheme="majorHAnsi" w:cstheme="majorHAnsi"/>
                <w:kern w:val="0"/>
                <w:lang w:eastAsia="vi-VN"/>
                <w14:ligatures w14:val="none"/>
                <w:rPrChange w:id="201" w:author="NTL 101238" w:date="2024-06-02T21:16:00Z" w16du:dateUtc="2024-06-02T14:16:00Z">
                  <w:rPr>
                    <w:del w:id="202" w:author="NTL 101238" w:date="2024-06-02T18:13:00Z" w16du:dateUtc="2024-06-02T11:13:00Z"/>
                    <w:rFonts w:ascii="Times New Roman" w:eastAsia="Times New Roman" w:hAnsi="Times New Roman" w:cs="Times New Roman"/>
                    <w:kern w:val="0"/>
                    <w:lang w:eastAsia="vi-VN"/>
                    <w14:ligatures w14:val="none"/>
                  </w:rPr>
                </w:rPrChange>
              </w:rPr>
              <w:pPrChange w:id="203" w:author="NTL 101238" w:date="2024-06-02T18:15:00Z" w16du:dateUtc="2024-06-02T11:15:00Z">
                <w:pPr>
                  <w:framePr w:hSpace="180" w:wrap="around" w:vAnchor="page" w:hAnchor="margin" w:xAlign="center" w:y="1201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204" w:author="NTL 101238" w:date="2024-06-02T18:13:00Z" w16du:dateUtc="2024-06-02T11:13:00Z">
              <w:r w:rsidRPr="00541AF1" w:rsidDel="00D805AA">
                <w:rPr>
                  <w:rFonts w:asciiTheme="majorHAnsi" w:eastAsia="Times New Roman" w:hAnsiTheme="majorHAnsi" w:cstheme="majorHAnsi"/>
                  <w:kern w:val="0"/>
                  <w:lang w:eastAsia="vi-VN"/>
                  <w14:ligatures w14:val="none"/>
                  <w:rPrChange w:id="205" w:author="NTL 101238" w:date="2024-06-02T21:16:00Z" w16du:dateUtc="2024-06-02T14:16:00Z">
                    <w:rPr>
                      <w:rFonts w:ascii="Times New Roman" w:eastAsia="Times New Roman" w:hAnsi="Times New Roman" w:cs="Times New Roman"/>
                      <w:kern w:val="0"/>
                      <w:lang w:eastAsia="vi-VN"/>
                      <w14:ligatures w14:val="none"/>
                    </w:rPr>
                  </w:rPrChange>
                </w:rPr>
                <w:delText>password123</w:delText>
              </w:r>
            </w:del>
          </w:p>
        </w:tc>
        <w:tc>
          <w:tcPr>
            <w:tcW w:w="0" w:type="auto"/>
            <w:hideMark/>
          </w:tcPr>
          <w:p w14:paraId="271D9B98" w14:textId="2D1EE2B9" w:rsidR="00905662" w:rsidRPr="00541AF1" w:rsidDel="00D805AA" w:rsidRDefault="009056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206" w:author="NTL 101238" w:date="2024-06-02T18:13:00Z" w16du:dateUtc="2024-06-02T11:13:00Z"/>
                <w:rFonts w:asciiTheme="majorHAnsi" w:eastAsia="Times New Roman" w:hAnsiTheme="majorHAnsi" w:cstheme="majorHAnsi"/>
                <w:kern w:val="0"/>
                <w:lang w:eastAsia="vi-VN"/>
                <w14:ligatures w14:val="none"/>
                <w:rPrChange w:id="207" w:author="NTL 101238" w:date="2024-06-02T21:16:00Z" w16du:dateUtc="2024-06-02T14:16:00Z">
                  <w:rPr>
                    <w:del w:id="208" w:author="NTL 101238" w:date="2024-06-02T18:13:00Z" w16du:dateUtc="2024-06-02T11:13:00Z"/>
                    <w:rFonts w:ascii="Times New Roman" w:eastAsia="Times New Roman" w:hAnsi="Times New Roman" w:cs="Times New Roman"/>
                    <w:kern w:val="0"/>
                    <w:lang w:eastAsia="vi-VN"/>
                    <w14:ligatures w14:val="none"/>
                  </w:rPr>
                </w:rPrChange>
              </w:rPr>
              <w:pPrChange w:id="209" w:author="NTL 101238" w:date="2024-06-02T18:15:00Z" w16du:dateUtc="2024-06-02T11:15:00Z">
                <w:pPr>
                  <w:framePr w:hSpace="180" w:wrap="around" w:vAnchor="page" w:hAnchor="margin" w:xAlign="center" w:y="1201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210" w:author="NTL 101238" w:date="2024-06-02T18:13:00Z" w16du:dateUtc="2024-06-02T11:13:00Z">
              <w:r w:rsidRPr="00541AF1" w:rsidDel="00D805AA">
                <w:rPr>
                  <w:rFonts w:asciiTheme="majorHAnsi" w:eastAsia="Times New Roman" w:hAnsiTheme="majorHAnsi" w:cstheme="majorHAnsi"/>
                  <w:kern w:val="0"/>
                  <w:lang w:eastAsia="vi-VN"/>
                  <w14:ligatures w14:val="none"/>
                  <w:rPrChange w:id="211" w:author="NTL 101238" w:date="2024-06-02T21:16:00Z" w16du:dateUtc="2024-06-02T14:16:00Z">
                    <w:rPr>
                      <w:rFonts w:ascii="Times New Roman" w:eastAsia="Times New Roman" w:hAnsi="Times New Roman" w:cs="Times New Roman"/>
                      <w:kern w:val="0"/>
                      <w:lang w:eastAsia="vi-VN"/>
                      <w14:ligatures w14:val="none"/>
                    </w:rPr>
                  </w:rPrChange>
                </w:rPr>
                <w:delText>Đăng nhập thành công</w:delText>
              </w:r>
            </w:del>
          </w:p>
        </w:tc>
      </w:tr>
      <w:tr w:rsidR="00026E54" w:rsidRPr="00541AF1" w:rsidDel="00D805AA" w14:paraId="78311925" w14:textId="77777777" w:rsidTr="00CB2A19">
        <w:trPr>
          <w:gridAfter w:val="1"/>
          <w:trHeight w:val="131"/>
          <w:del w:id="212" w:author="NTL 101238" w:date="2024-06-02T18:14:00Z"/>
          <w:trPrChange w:id="213" w:author="NTL 101238" w:date="2024-06-02T19:32:00Z" w16du:dateUtc="2024-06-02T12:32:00Z">
            <w:trPr>
              <w:gridAfter w:val="1"/>
              <w:trHeight w:val="131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  <w:tcPrChange w:id="214" w:author="NTL 101238" w:date="2024-06-02T19:32:00Z" w16du:dateUtc="2024-06-02T12:32:00Z">
              <w:tcPr>
                <w:tcW w:w="0" w:type="auto"/>
                <w:hideMark/>
              </w:tcPr>
            </w:tcPrChange>
          </w:tcPr>
          <w:p w14:paraId="7321F455" w14:textId="4F2049EE" w:rsidR="00905662" w:rsidRPr="00541AF1" w:rsidDel="00D805AA" w:rsidRDefault="00905662">
            <w:pPr>
              <w:jc w:val="center"/>
              <w:rPr>
                <w:del w:id="215" w:author="NTL 101238" w:date="2024-06-02T18:14:00Z" w16du:dateUtc="2024-06-02T11:14:00Z"/>
                <w:rFonts w:asciiTheme="majorHAnsi" w:eastAsia="Times New Roman" w:hAnsiTheme="majorHAnsi" w:cstheme="majorHAnsi"/>
                <w:kern w:val="0"/>
                <w:lang w:eastAsia="vi-VN"/>
                <w14:ligatures w14:val="none"/>
                <w:rPrChange w:id="216" w:author="NTL 101238" w:date="2024-06-02T21:16:00Z" w16du:dateUtc="2024-06-02T14:16:00Z">
                  <w:rPr>
                    <w:del w:id="217" w:author="NTL 101238" w:date="2024-06-02T18:14:00Z" w16du:dateUtc="2024-06-02T11:14:00Z"/>
                    <w:rFonts w:ascii="Times New Roman" w:eastAsia="Times New Roman" w:hAnsi="Times New Roman" w:cs="Times New Roman"/>
                    <w:kern w:val="0"/>
                    <w:lang w:eastAsia="vi-VN"/>
                    <w14:ligatures w14:val="none"/>
                  </w:rPr>
                </w:rPrChange>
              </w:rPr>
              <w:pPrChange w:id="218" w:author="NTL 101238" w:date="2024-06-02T18:15:00Z" w16du:dateUtc="2024-06-02T11:15:00Z">
                <w:pPr>
                  <w:framePr w:hSpace="180" w:wrap="around" w:vAnchor="page" w:hAnchor="margin" w:xAlign="center" w:y="1201"/>
                </w:pPr>
              </w:pPrChange>
            </w:pPr>
            <w:del w:id="219" w:author="NTL 101238" w:date="2024-06-02T18:14:00Z" w16du:dateUtc="2024-06-02T11:14:00Z">
              <w:r w:rsidRPr="00541AF1" w:rsidDel="00D805AA">
                <w:rPr>
                  <w:rFonts w:asciiTheme="majorHAnsi" w:eastAsia="Times New Roman" w:hAnsiTheme="majorHAnsi" w:cstheme="majorHAnsi"/>
                  <w:kern w:val="0"/>
                  <w:lang w:eastAsia="vi-VN"/>
                  <w14:ligatures w14:val="none"/>
                  <w:rPrChange w:id="220" w:author="NTL 101238" w:date="2024-06-02T21:16:00Z" w16du:dateUtc="2024-06-02T14:16:00Z">
                    <w:rPr>
                      <w:rFonts w:ascii="Times New Roman" w:eastAsia="Times New Roman" w:hAnsi="Times New Roman" w:cs="Times New Roman"/>
                      <w:kern w:val="0"/>
                      <w:lang w:eastAsia="vi-VN"/>
                      <w14:ligatures w14:val="none"/>
                    </w:rPr>
                  </w:rPrChange>
                </w:rPr>
                <w:delText>6</w:delText>
              </w:r>
            </w:del>
          </w:p>
        </w:tc>
        <w:tc>
          <w:tcPr>
            <w:tcW w:w="0" w:type="auto"/>
            <w:hideMark/>
            <w:tcPrChange w:id="221" w:author="NTL 101238" w:date="2024-06-02T19:32:00Z" w16du:dateUtc="2024-06-02T12:32:00Z">
              <w:tcPr>
                <w:tcW w:w="0" w:type="auto"/>
                <w:gridSpan w:val="2"/>
                <w:hideMark/>
              </w:tcPr>
            </w:tcPrChange>
          </w:tcPr>
          <w:p w14:paraId="78A74EF2" w14:textId="1CD0BDAC" w:rsidR="00905662" w:rsidRPr="00541AF1" w:rsidDel="00D805AA" w:rsidRDefault="009056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22" w:author="NTL 101238" w:date="2024-06-02T18:14:00Z" w16du:dateUtc="2024-06-02T11:14:00Z"/>
                <w:rFonts w:asciiTheme="majorHAnsi" w:eastAsia="Times New Roman" w:hAnsiTheme="majorHAnsi" w:cstheme="majorHAnsi"/>
                <w:kern w:val="0"/>
                <w:lang w:eastAsia="vi-VN"/>
                <w14:ligatures w14:val="none"/>
                <w:rPrChange w:id="223" w:author="NTL 101238" w:date="2024-06-02T21:16:00Z" w16du:dateUtc="2024-06-02T14:16:00Z">
                  <w:rPr>
                    <w:del w:id="224" w:author="NTL 101238" w:date="2024-06-02T18:14:00Z" w16du:dateUtc="2024-06-02T11:14:00Z"/>
                    <w:rFonts w:ascii="Times New Roman" w:eastAsia="Times New Roman" w:hAnsi="Times New Roman" w:cs="Times New Roman"/>
                    <w:kern w:val="0"/>
                    <w:lang w:eastAsia="vi-VN"/>
                    <w14:ligatures w14:val="none"/>
                  </w:rPr>
                </w:rPrChange>
              </w:rPr>
              <w:pPrChange w:id="225" w:author="NTL 101238" w:date="2024-06-02T18:15:00Z" w16du:dateUtc="2024-06-02T11:15:00Z">
                <w:pPr>
                  <w:framePr w:hSpace="180" w:wrap="around" w:vAnchor="page" w:hAnchor="margin" w:xAlign="center" w:y="1201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226" w:author="NTL 101238" w:date="2024-06-02T18:14:00Z" w16du:dateUtc="2024-06-02T11:14:00Z">
              <w:r w:rsidRPr="00541AF1" w:rsidDel="00D805AA">
                <w:rPr>
                  <w:rFonts w:asciiTheme="majorHAnsi" w:eastAsia="Times New Roman" w:hAnsiTheme="majorHAnsi" w:cstheme="majorHAnsi"/>
                  <w:kern w:val="0"/>
                  <w:lang w:eastAsia="vi-VN"/>
                  <w14:ligatures w14:val="none"/>
                  <w:rPrChange w:id="227" w:author="NTL 101238" w:date="2024-06-02T21:16:00Z" w16du:dateUtc="2024-06-02T14:16:00Z">
                    <w:rPr>
                      <w:rFonts w:ascii="Times New Roman" w:eastAsia="Times New Roman" w:hAnsi="Times New Roman" w:cs="Times New Roman"/>
                      <w:kern w:val="0"/>
                      <w:lang w:eastAsia="vi-VN"/>
                      <w14:ligatures w14:val="none"/>
                    </w:rPr>
                  </w:rPrChange>
                </w:rPr>
                <w:delText>Tên đăng nhập là Email</w:delText>
              </w:r>
            </w:del>
          </w:p>
        </w:tc>
        <w:tc>
          <w:tcPr>
            <w:tcW w:w="0" w:type="auto"/>
            <w:hideMark/>
            <w:tcPrChange w:id="228" w:author="NTL 101238" w:date="2024-06-02T19:32:00Z" w16du:dateUtc="2024-06-02T12:32:00Z">
              <w:tcPr>
                <w:tcW w:w="0" w:type="auto"/>
                <w:gridSpan w:val="4"/>
                <w:hideMark/>
              </w:tcPr>
            </w:tcPrChange>
          </w:tcPr>
          <w:p w14:paraId="458C93AC" w14:textId="6F88C6C4" w:rsidR="00905662" w:rsidRPr="00541AF1" w:rsidDel="00D805AA" w:rsidRDefault="009056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29" w:author="NTL 101238" w:date="2024-06-02T18:14:00Z" w16du:dateUtc="2024-06-02T11:14:00Z"/>
                <w:rFonts w:asciiTheme="majorHAnsi" w:eastAsia="Times New Roman" w:hAnsiTheme="majorHAnsi" w:cstheme="majorHAnsi"/>
                <w:kern w:val="0"/>
                <w:lang w:eastAsia="vi-VN"/>
                <w14:ligatures w14:val="none"/>
                <w:rPrChange w:id="230" w:author="NTL 101238" w:date="2024-06-02T21:16:00Z" w16du:dateUtc="2024-06-02T14:16:00Z">
                  <w:rPr>
                    <w:del w:id="231" w:author="NTL 101238" w:date="2024-06-02T18:14:00Z" w16du:dateUtc="2024-06-02T11:14:00Z"/>
                    <w:rFonts w:ascii="Times New Roman" w:eastAsia="Times New Roman" w:hAnsi="Times New Roman" w:cs="Times New Roman"/>
                    <w:kern w:val="0"/>
                    <w:lang w:eastAsia="vi-VN"/>
                    <w14:ligatures w14:val="none"/>
                  </w:rPr>
                </w:rPrChange>
              </w:rPr>
              <w:pPrChange w:id="232" w:author="NTL 101238" w:date="2024-06-02T18:15:00Z" w16du:dateUtc="2024-06-02T11:15:00Z">
                <w:pPr>
                  <w:framePr w:hSpace="180" w:wrap="around" w:vAnchor="page" w:hAnchor="margin" w:xAlign="center" w:y="1201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233" w:author="NTL 101238" w:date="2024-06-02T18:14:00Z" w16du:dateUtc="2024-06-02T11:14:00Z">
              <w:r w:rsidRPr="00541AF1" w:rsidDel="00D805AA">
                <w:rPr>
                  <w:rFonts w:asciiTheme="majorHAnsi" w:eastAsia="Times New Roman" w:hAnsiTheme="majorHAnsi" w:cstheme="majorHAnsi"/>
                  <w:kern w:val="0"/>
                  <w:lang w:eastAsia="vi-VN"/>
                  <w14:ligatures w14:val="none"/>
                  <w:rPrChange w:id="234" w:author="NTL 101238" w:date="2024-06-02T21:16:00Z" w16du:dateUtc="2024-06-02T14:16:00Z">
                    <w:rPr>
                      <w:rFonts w:ascii="Times New Roman" w:eastAsia="Times New Roman" w:hAnsi="Times New Roman" w:cs="Times New Roman"/>
                      <w:kern w:val="0"/>
                      <w:lang w:eastAsia="vi-VN"/>
                      <w14:ligatures w14:val="none"/>
                    </w:rPr>
                  </w:rPrChange>
                </w:rPr>
                <w:delText>name@example.com</w:delText>
              </w:r>
            </w:del>
          </w:p>
        </w:tc>
        <w:tc>
          <w:tcPr>
            <w:tcW w:w="0" w:type="auto"/>
            <w:hideMark/>
            <w:tcPrChange w:id="235" w:author="NTL 101238" w:date="2024-06-02T19:32:00Z" w16du:dateUtc="2024-06-02T12:32:00Z">
              <w:tcPr>
                <w:tcW w:w="0" w:type="auto"/>
                <w:hideMark/>
              </w:tcPr>
            </w:tcPrChange>
          </w:tcPr>
          <w:p w14:paraId="3D0A0DC5" w14:textId="076C204B" w:rsidR="00905662" w:rsidRPr="00541AF1" w:rsidDel="00D805AA" w:rsidRDefault="009056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36" w:author="NTL 101238" w:date="2024-06-02T18:14:00Z" w16du:dateUtc="2024-06-02T11:14:00Z"/>
                <w:rFonts w:asciiTheme="majorHAnsi" w:eastAsia="Times New Roman" w:hAnsiTheme="majorHAnsi" w:cstheme="majorHAnsi"/>
                <w:kern w:val="0"/>
                <w:lang w:eastAsia="vi-VN"/>
                <w14:ligatures w14:val="none"/>
                <w:rPrChange w:id="237" w:author="NTL 101238" w:date="2024-06-02T21:16:00Z" w16du:dateUtc="2024-06-02T14:16:00Z">
                  <w:rPr>
                    <w:del w:id="238" w:author="NTL 101238" w:date="2024-06-02T18:14:00Z" w16du:dateUtc="2024-06-02T11:14:00Z"/>
                    <w:rFonts w:ascii="Times New Roman" w:eastAsia="Times New Roman" w:hAnsi="Times New Roman" w:cs="Times New Roman"/>
                    <w:kern w:val="0"/>
                    <w:lang w:eastAsia="vi-VN"/>
                    <w14:ligatures w14:val="none"/>
                  </w:rPr>
                </w:rPrChange>
              </w:rPr>
              <w:pPrChange w:id="239" w:author="NTL 101238" w:date="2024-06-02T18:15:00Z" w16du:dateUtc="2024-06-02T11:15:00Z">
                <w:pPr>
                  <w:framePr w:hSpace="180" w:wrap="around" w:vAnchor="page" w:hAnchor="margin" w:xAlign="center" w:y="1201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240" w:author="NTL 101238" w:date="2024-06-02T18:14:00Z" w16du:dateUtc="2024-06-02T11:14:00Z">
              <w:r w:rsidRPr="00541AF1" w:rsidDel="00D805AA">
                <w:rPr>
                  <w:rFonts w:asciiTheme="majorHAnsi" w:eastAsia="Times New Roman" w:hAnsiTheme="majorHAnsi" w:cstheme="majorHAnsi"/>
                  <w:kern w:val="0"/>
                  <w:lang w:eastAsia="vi-VN"/>
                  <w14:ligatures w14:val="none"/>
                  <w:rPrChange w:id="241" w:author="NTL 101238" w:date="2024-06-02T21:16:00Z" w16du:dateUtc="2024-06-02T14:16:00Z">
                    <w:rPr>
                      <w:rFonts w:ascii="Times New Roman" w:eastAsia="Times New Roman" w:hAnsi="Times New Roman" w:cs="Times New Roman"/>
                      <w:kern w:val="0"/>
                      <w:lang w:eastAsia="vi-VN"/>
                      <w14:ligatures w14:val="none"/>
                    </w:rPr>
                  </w:rPrChange>
                </w:rPr>
                <w:delText>password123</w:delText>
              </w:r>
            </w:del>
          </w:p>
        </w:tc>
        <w:tc>
          <w:tcPr>
            <w:tcW w:w="0" w:type="auto"/>
            <w:hideMark/>
            <w:tcPrChange w:id="242" w:author="NTL 101238" w:date="2024-06-02T19:32:00Z" w16du:dateUtc="2024-06-02T12:32:00Z">
              <w:tcPr>
                <w:tcW w:w="0" w:type="auto"/>
                <w:hideMark/>
              </w:tcPr>
            </w:tcPrChange>
          </w:tcPr>
          <w:p w14:paraId="45BF01B4" w14:textId="061CF09C" w:rsidR="00905662" w:rsidRPr="00541AF1" w:rsidDel="00D805AA" w:rsidRDefault="009056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43" w:author="NTL 101238" w:date="2024-06-02T18:14:00Z" w16du:dateUtc="2024-06-02T11:14:00Z"/>
                <w:rFonts w:asciiTheme="majorHAnsi" w:eastAsia="Times New Roman" w:hAnsiTheme="majorHAnsi" w:cstheme="majorHAnsi"/>
                <w:kern w:val="0"/>
                <w:lang w:eastAsia="vi-VN"/>
                <w14:ligatures w14:val="none"/>
                <w:rPrChange w:id="244" w:author="NTL 101238" w:date="2024-06-02T21:16:00Z" w16du:dateUtc="2024-06-02T14:16:00Z">
                  <w:rPr>
                    <w:del w:id="245" w:author="NTL 101238" w:date="2024-06-02T18:14:00Z" w16du:dateUtc="2024-06-02T11:14:00Z"/>
                    <w:rFonts w:ascii="Times New Roman" w:eastAsia="Times New Roman" w:hAnsi="Times New Roman" w:cs="Times New Roman"/>
                    <w:kern w:val="0"/>
                    <w:lang w:eastAsia="vi-VN"/>
                    <w14:ligatures w14:val="none"/>
                  </w:rPr>
                </w:rPrChange>
              </w:rPr>
              <w:pPrChange w:id="246" w:author="NTL 101238" w:date="2024-06-02T18:15:00Z" w16du:dateUtc="2024-06-02T11:15:00Z">
                <w:pPr>
                  <w:framePr w:hSpace="180" w:wrap="around" w:vAnchor="page" w:hAnchor="margin" w:xAlign="center" w:y="1201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247" w:author="NTL 101238" w:date="2024-06-02T18:14:00Z" w16du:dateUtc="2024-06-02T11:14:00Z">
              <w:r w:rsidRPr="00541AF1" w:rsidDel="00D805AA">
                <w:rPr>
                  <w:rFonts w:asciiTheme="majorHAnsi" w:eastAsia="Times New Roman" w:hAnsiTheme="majorHAnsi" w:cstheme="majorHAnsi"/>
                  <w:kern w:val="0"/>
                  <w:lang w:eastAsia="vi-VN"/>
                  <w14:ligatures w14:val="none"/>
                  <w:rPrChange w:id="248" w:author="NTL 101238" w:date="2024-06-02T21:16:00Z" w16du:dateUtc="2024-06-02T14:16:00Z">
                    <w:rPr>
                      <w:rFonts w:ascii="Times New Roman" w:eastAsia="Times New Roman" w:hAnsi="Times New Roman" w:cs="Times New Roman"/>
                      <w:kern w:val="0"/>
                      <w:lang w:eastAsia="vi-VN"/>
                      <w14:ligatures w14:val="none"/>
                    </w:rPr>
                  </w:rPrChange>
                </w:rPr>
                <w:delText>Đăng nhập thành công</w:delText>
              </w:r>
            </w:del>
          </w:p>
        </w:tc>
      </w:tr>
      <w:tr w:rsidR="00CB2A19" w:rsidRPr="00541AF1" w:rsidDel="00CB2A19" w14:paraId="0F979A3D" w14:textId="4E70DD69" w:rsidTr="00CB2A1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0"/>
          <w:del w:id="249" w:author="NTL 101238" w:date="2024-06-02T19:3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2429A8" w14:textId="1D142C9A" w:rsidR="00905662" w:rsidRPr="00541AF1" w:rsidDel="00CB2A19" w:rsidRDefault="00905662">
            <w:pPr>
              <w:jc w:val="center"/>
              <w:rPr>
                <w:del w:id="250" w:author="NTL 101238" w:date="2024-06-02T19:33:00Z" w16du:dateUtc="2024-06-02T12:33:00Z"/>
                <w:rFonts w:asciiTheme="majorHAnsi" w:eastAsia="Times New Roman" w:hAnsiTheme="majorHAnsi" w:cstheme="majorHAnsi"/>
                <w:kern w:val="0"/>
                <w:lang w:val="en-US" w:eastAsia="vi-VN"/>
                <w14:ligatures w14:val="none"/>
                <w:rPrChange w:id="251" w:author="NTL 101238" w:date="2024-06-02T21:16:00Z" w16du:dateUtc="2024-06-02T14:16:00Z">
                  <w:rPr>
                    <w:del w:id="252" w:author="NTL 101238" w:date="2024-06-02T19:33:00Z" w16du:dateUtc="2024-06-02T12:33:00Z"/>
                    <w:rFonts w:ascii="Times New Roman" w:eastAsia="Times New Roman" w:hAnsi="Times New Roman" w:cs="Times New Roman"/>
                    <w:kern w:val="0"/>
                    <w:lang w:eastAsia="vi-VN"/>
                    <w14:ligatures w14:val="none"/>
                  </w:rPr>
                </w:rPrChange>
              </w:rPr>
              <w:pPrChange w:id="253" w:author="NTL 101238" w:date="2024-06-02T18:15:00Z" w16du:dateUtc="2024-06-02T11:15:00Z">
                <w:pPr>
                  <w:framePr w:hSpace="180" w:wrap="around" w:vAnchor="page" w:hAnchor="margin" w:xAlign="center" w:y="1201"/>
                </w:pPr>
              </w:pPrChange>
            </w:pPr>
            <w:del w:id="254" w:author="NTL 101238" w:date="2024-06-02T18:16:00Z" w16du:dateUtc="2024-06-02T11:16:00Z">
              <w:r w:rsidRPr="00541AF1" w:rsidDel="00D805AA">
                <w:rPr>
                  <w:rFonts w:asciiTheme="majorHAnsi" w:eastAsia="Times New Roman" w:hAnsiTheme="majorHAnsi" w:cstheme="majorHAnsi"/>
                  <w:kern w:val="0"/>
                  <w:lang w:eastAsia="vi-VN"/>
                  <w14:ligatures w14:val="none"/>
                  <w:rPrChange w:id="255" w:author="NTL 101238" w:date="2024-06-02T21:16:00Z" w16du:dateUtc="2024-06-02T14:16:00Z">
                    <w:rPr>
                      <w:rFonts w:ascii="Times New Roman" w:eastAsia="Times New Roman" w:hAnsi="Times New Roman" w:cs="Times New Roman"/>
                      <w:kern w:val="0"/>
                      <w:lang w:eastAsia="vi-VN"/>
                      <w14:ligatures w14:val="none"/>
                    </w:rPr>
                  </w:rPrChange>
                </w:rPr>
                <w:delText>7</w:delText>
              </w:r>
            </w:del>
          </w:p>
        </w:tc>
        <w:tc>
          <w:tcPr>
            <w:tcW w:w="0" w:type="auto"/>
            <w:hideMark/>
          </w:tcPr>
          <w:p w14:paraId="145F0832" w14:textId="53A29BC9" w:rsidR="00905662" w:rsidRPr="00541AF1" w:rsidDel="00CB2A19" w:rsidRDefault="009056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256" w:author="NTL 101238" w:date="2024-06-02T19:33:00Z" w16du:dateUtc="2024-06-02T12:33:00Z"/>
                <w:rFonts w:asciiTheme="majorHAnsi" w:eastAsia="Times New Roman" w:hAnsiTheme="majorHAnsi" w:cstheme="majorHAnsi"/>
                <w:kern w:val="0"/>
                <w:lang w:eastAsia="vi-VN"/>
                <w14:ligatures w14:val="none"/>
                <w:rPrChange w:id="257" w:author="NTL 101238" w:date="2024-06-02T21:16:00Z" w16du:dateUtc="2024-06-02T14:16:00Z">
                  <w:rPr>
                    <w:del w:id="258" w:author="NTL 101238" w:date="2024-06-02T19:33:00Z" w16du:dateUtc="2024-06-02T12:33:00Z"/>
                    <w:rFonts w:ascii="Times New Roman" w:eastAsia="Times New Roman" w:hAnsi="Times New Roman" w:cs="Times New Roman"/>
                    <w:kern w:val="0"/>
                    <w:lang w:eastAsia="vi-VN"/>
                    <w14:ligatures w14:val="none"/>
                  </w:rPr>
                </w:rPrChange>
              </w:rPr>
              <w:pPrChange w:id="259" w:author="NTL 101238" w:date="2024-06-02T18:15:00Z" w16du:dateUtc="2024-06-02T11:15:00Z">
                <w:pPr>
                  <w:framePr w:hSpace="180" w:wrap="around" w:vAnchor="page" w:hAnchor="margin" w:xAlign="center" w:y="1201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260" w:author="NTL 101238" w:date="2024-06-02T19:33:00Z" w16du:dateUtc="2024-06-02T12:33:00Z">
              <w:r w:rsidRPr="00541AF1" w:rsidDel="00CB2A19">
                <w:rPr>
                  <w:rFonts w:asciiTheme="majorHAnsi" w:eastAsia="Times New Roman" w:hAnsiTheme="majorHAnsi" w:cstheme="majorHAnsi"/>
                  <w:kern w:val="0"/>
                  <w:lang w:eastAsia="vi-VN"/>
                  <w14:ligatures w14:val="none"/>
                  <w:rPrChange w:id="261" w:author="NTL 101238" w:date="2024-06-02T21:16:00Z" w16du:dateUtc="2024-06-02T14:16:00Z">
                    <w:rPr>
                      <w:rFonts w:ascii="Times New Roman" w:eastAsia="Times New Roman" w:hAnsi="Times New Roman" w:cs="Times New Roman"/>
                      <w:kern w:val="0"/>
                      <w:lang w:eastAsia="vi-VN"/>
                      <w14:ligatures w14:val="none"/>
                    </w:rPr>
                  </w:rPrChange>
                </w:rPr>
                <w:delText>SDT không bắt đầu bằng 0</w:delText>
              </w:r>
            </w:del>
          </w:p>
        </w:tc>
        <w:tc>
          <w:tcPr>
            <w:tcW w:w="0" w:type="auto"/>
            <w:hideMark/>
          </w:tcPr>
          <w:p w14:paraId="1CCA2ACD" w14:textId="37EB06A1" w:rsidR="00905662" w:rsidRPr="00541AF1" w:rsidDel="00CB2A19" w:rsidRDefault="009056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262" w:author="NTL 101238" w:date="2024-06-02T19:33:00Z" w16du:dateUtc="2024-06-02T12:33:00Z"/>
                <w:rFonts w:asciiTheme="majorHAnsi" w:eastAsia="Times New Roman" w:hAnsiTheme="majorHAnsi" w:cstheme="majorHAnsi"/>
                <w:kern w:val="0"/>
                <w:lang w:eastAsia="vi-VN"/>
                <w14:ligatures w14:val="none"/>
                <w:rPrChange w:id="263" w:author="NTL 101238" w:date="2024-06-02T21:16:00Z" w16du:dateUtc="2024-06-02T14:16:00Z">
                  <w:rPr>
                    <w:del w:id="264" w:author="NTL 101238" w:date="2024-06-02T19:33:00Z" w16du:dateUtc="2024-06-02T12:33:00Z"/>
                    <w:rFonts w:ascii="Times New Roman" w:eastAsia="Times New Roman" w:hAnsi="Times New Roman" w:cs="Times New Roman"/>
                    <w:kern w:val="0"/>
                    <w:lang w:eastAsia="vi-VN"/>
                    <w14:ligatures w14:val="none"/>
                  </w:rPr>
                </w:rPrChange>
              </w:rPr>
              <w:pPrChange w:id="265" w:author="NTL 101238" w:date="2024-06-02T18:15:00Z" w16du:dateUtc="2024-06-02T11:15:00Z">
                <w:pPr>
                  <w:framePr w:hSpace="180" w:wrap="around" w:vAnchor="page" w:hAnchor="margin" w:xAlign="center" w:y="1201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266" w:author="NTL 101238" w:date="2024-06-02T19:33:00Z" w16du:dateUtc="2024-06-02T12:33:00Z">
              <w:r w:rsidRPr="00541AF1" w:rsidDel="00CB2A19">
                <w:rPr>
                  <w:rFonts w:asciiTheme="majorHAnsi" w:eastAsia="Times New Roman" w:hAnsiTheme="majorHAnsi" w:cstheme="majorHAnsi"/>
                  <w:kern w:val="0"/>
                  <w:lang w:eastAsia="vi-VN"/>
                  <w14:ligatures w14:val="none"/>
                  <w:rPrChange w:id="267" w:author="NTL 101238" w:date="2024-06-02T21:16:00Z" w16du:dateUtc="2024-06-02T14:16:00Z">
                    <w:rPr>
                      <w:rFonts w:ascii="Times New Roman" w:eastAsia="Times New Roman" w:hAnsi="Times New Roman" w:cs="Times New Roman"/>
                      <w:kern w:val="0"/>
                      <w:lang w:eastAsia="vi-VN"/>
                      <w14:ligatures w14:val="none"/>
                    </w:rPr>
                  </w:rPrChange>
                </w:rPr>
                <w:delText>1987654321</w:delText>
              </w:r>
            </w:del>
          </w:p>
        </w:tc>
        <w:tc>
          <w:tcPr>
            <w:tcW w:w="0" w:type="auto"/>
            <w:hideMark/>
          </w:tcPr>
          <w:p w14:paraId="12D8BCA3" w14:textId="561358CB" w:rsidR="00905662" w:rsidRPr="00541AF1" w:rsidDel="00CB2A19" w:rsidRDefault="009056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268" w:author="NTL 101238" w:date="2024-06-02T19:33:00Z" w16du:dateUtc="2024-06-02T12:33:00Z"/>
                <w:rFonts w:asciiTheme="majorHAnsi" w:eastAsia="Times New Roman" w:hAnsiTheme="majorHAnsi" w:cstheme="majorHAnsi"/>
                <w:kern w:val="0"/>
                <w:lang w:eastAsia="vi-VN"/>
                <w14:ligatures w14:val="none"/>
                <w:rPrChange w:id="269" w:author="NTL 101238" w:date="2024-06-02T21:16:00Z" w16du:dateUtc="2024-06-02T14:16:00Z">
                  <w:rPr>
                    <w:del w:id="270" w:author="NTL 101238" w:date="2024-06-02T19:33:00Z" w16du:dateUtc="2024-06-02T12:33:00Z"/>
                    <w:rFonts w:ascii="Times New Roman" w:eastAsia="Times New Roman" w:hAnsi="Times New Roman" w:cs="Times New Roman"/>
                    <w:kern w:val="0"/>
                    <w:lang w:eastAsia="vi-VN"/>
                    <w14:ligatures w14:val="none"/>
                  </w:rPr>
                </w:rPrChange>
              </w:rPr>
              <w:pPrChange w:id="271" w:author="NTL 101238" w:date="2024-06-02T18:15:00Z" w16du:dateUtc="2024-06-02T11:15:00Z">
                <w:pPr>
                  <w:framePr w:hSpace="180" w:wrap="around" w:vAnchor="page" w:hAnchor="margin" w:xAlign="center" w:y="1201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272" w:author="NTL 101238" w:date="2024-06-02T19:33:00Z" w16du:dateUtc="2024-06-02T12:33:00Z">
              <w:r w:rsidRPr="00541AF1" w:rsidDel="00CB2A19">
                <w:rPr>
                  <w:rFonts w:asciiTheme="majorHAnsi" w:eastAsia="Times New Roman" w:hAnsiTheme="majorHAnsi" w:cstheme="majorHAnsi"/>
                  <w:kern w:val="0"/>
                  <w:lang w:eastAsia="vi-VN"/>
                  <w14:ligatures w14:val="none"/>
                  <w:rPrChange w:id="273" w:author="NTL 101238" w:date="2024-06-02T21:16:00Z" w16du:dateUtc="2024-06-02T14:16:00Z">
                    <w:rPr>
                      <w:rFonts w:ascii="Times New Roman" w:eastAsia="Times New Roman" w:hAnsi="Times New Roman" w:cs="Times New Roman"/>
                      <w:kern w:val="0"/>
                      <w:lang w:eastAsia="vi-VN"/>
                      <w14:ligatures w14:val="none"/>
                    </w:rPr>
                  </w:rPrChange>
                </w:rPr>
                <w:delText>password123</w:delText>
              </w:r>
            </w:del>
          </w:p>
        </w:tc>
        <w:tc>
          <w:tcPr>
            <w:tcW w:w="0" w:type="auto"/>
            <w:hideMark/>
          </w:tcPr>
          <w:p w14:paraId="1FC97B9B" w14:textId="6F634592" w:rsidR="00905662" w:rsidRPr="00541AF1" w:rsidDel="00CB2A19" w:rsidRDefault="009056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274" w:author="NTL 101238" w:date="2024-06-02T19:33:00Z" w16du:dateUtc="2024-06-02T12:33:00Z"/>
                <w:rFonts w:asciiTheme="majorHAnsi" w:eastAsia="Times New Roman" w:hAnsiTheme="majorHAnsi" w:cstheme="majorHAnsi"/>
                <w:kern w:val="0"/>
                <w:lang w:eastAsia="vi-VN"/>
                <w14:ligatures w14:val="none"/>
                <w:rPrChange w:id="275" w:author="NTL 101238" w:date="2024-06-02T21:16:00Z" w16du:dateUtc="2024-06-02T14:16:00Z">
                  <w:rPr>
                    <w:del w:id="276" w:author="NTL 101238" w:date="2024-06-02T19:33:00Z" w16du:dateUtc="2024-06-02T12:33:00Z"/>
                    <w:rFonts w:ascii="Times New Roman" w:eastAsia="Times New Roman" w:hAnsi="Times New Roman" w:cs="Times New Roman"/>
                    <w:kern w:val="0"/>
                    <w:lang w:eastAsia="vi-VN"/>
                    <w14:ligatures w14:val="none"/>
                  </w:rPr>
                </w:rPrChange>
              </w:rPr>
              <w:pPrChange w:id="277" w:author="NTL 101238" w:date="2024-06-02T18:15:00Z" w16du:dateUtc="2024-06-02T11:15:00Z">
                <w:pPr>
                  <w:framePr w:hSpace="180" w:wrap="around" w:vAnchor="page" w:hAnchor="margin" w:xAlign="center" w:y="1201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278" w:author="NTL 101238" w:date="2024-06-02T19:33:00Z" w16du:dateUtc="2024-06-02T12:33:00Z">
              <w:r w:rsidRPr="00541AF1" w:rsidDel="00CB2A19">
                <w:rPr>
                  <w:rFonts w:asciiTheme="majorHAnsi" w:eastAsia="Times New Roman" w:hAnsiTheme="majorHAnsi" w:cstheme="majorHAnsi"/>
                  <w:kern w:val="0"/>
                  <w:lang w:eastAsia="vi-VN"/>
                  <w14:ligatures w14:val="none"/>
                  <w:rPrChange w:id="279" w:author="NTL 101238" w:date="2024-06-02T21:16:00Z" w16du:dateUtc="2024-06-02T14:16:00Z">
                    <w:rPr>
                      <w:rFonts w:ascii="Times New Roman" w:eastAsia="Times New Roman" w:hAnsi="Times New Roman" w:cs="Times New Roman"/>
                      <w:kern w:val="0"/>
                      <w:lang w:eastAsia="vi-VN"/>
                      <w14:ligatures w14:val="none"/>
                    </w:rPr>
                  </w:rPrChange>
                </w:rPr>
                <w:delText>Thất bại</w:delText>
              </w:r>
            </w:del>
          </w:p>
        </w:tc>
      </w:tr>
      <w:tr w:rsidR="00026E54" w:rsidRPr="00541AF1" w:rsidDel="00CB2A19" w14:paraId="28B022A0" w14:textId="454D0F11" w:rsidTr="00CB2A19">
        <w:trPr>
          <w:gridAfter w:val="1"/>
          <w:trHeight w:val="1254"/>
          <w:del w:id="280" w:author="NTL 101238" w:date="2024-06-02T19:33:00Z"/>
          <w:trPrChange w:id="281" w:author="NTL 101238" w:date="2024-06-02T19:32:00Z" w16du:dateUtc="2024-06-02T12:32:00Z">
            <w:trPr>
              <w:gridAfter w:val="1"/>
              <w:trHeight w:val="1254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  <w:tcPrChange w:id="282" w:author="NTL 101238" w:date="2024-06-02T19:32:00Z" w16du:dateUtc="2024-06-02T12:32:00Z">
              <w:tcPr>
                <w:tcW w:w="0" w:type="auto"/>
                <w:hideMark/>
              </w:tcPr>
            </w:tcPrChange>
          </w:tcPr>
          <w:p w14:paraId="4604E117" w14:textId="012867D3" w:rsidR="00905662" w:rsidRPr="00541AF1" w:rsidDel="00CB2A19" w:rsidRDefault="00905662">
            <w:pPr>
              <w:jc w:val="center"/>
              <w:rPr>
                <w:del w:id="283" w:author="NTL 101238" w:date="2024-06-02T19:33:00Z" w16du:dateUtc="2024-06-02T12:33:00Z"/>
                <w:rFonts w:asciiTheme="majorHAnsi" w:eastAsia="Times New Roman" w:hAnsiTheme="majorHAnsi" w:cstheme="majorHAnsi"/>
                <w:kern w:val="0"/>
                <w:lang w:val="en-US" w:eastAsia="vi-VN"/>
                <w14:ligatures w14:val="none"/>
                <w:rPrChange w:id="284" w:author="NTL 101238" w:date="2024-06-02T21:16:00Z" w16du:dateUtc="2024-06-02T14:16:00Z">
                  <w:rPr>
                    <w:del w:id="285" w:author="NTL 101238" w:date="2024-06-02T19:33:00Z" w16du:dateUtc="2024-06-02T12:33:00Z"/>
                    <w:rFonts w:ascii="Times New Roman" w:eastAsia="Times New Roman" w:hAnsi="Times New Roman" w:cs="Times New Roman"/>
                    <w:kern w:val="0"/>
                    <w:lang w:eastAsia="vi-VN"/>
                    <w14:ligatures w14:val="none"/>
                  </w:rPr>
                </w:rPrChange>
              </w:rPr>
              <w:pPrChange w:id="286" w:author="NTL 101238" w:date="2024-06-02T18:15:00Z" w16du:dateUtc="2024-06-02T11:15:00Z">
                <w:pPr>
                  <w:framePr w:hSpace="180" w:wrap="around" w:vAnchor="page" w:hAnchor="margin" w:xAlign="center" w:y="1201"/>
                </w:pPr>
              </w:pPrChange>
            </w:pPr>
            <w:del w:id="287" w:author="NTL 101238" w:date="2024-06-02T18:16:00Z" w16du:dateUtc="2024-06-02T11:16:00Z">
              <w:r w:rsidRPr="00541AF1" w:rsidDel="00D805AA">
                <w:rPr>
                  <w:rFonts w:asciiTheme="majorHAnsi" w:eastAsia="Times New Roman" w:hAnsiTheme="majorHAnsi" w:cstheme="majorHAnsi"/>
                  <w:kern w:val="0"/>
                  <w:lang w:eastAsia="vi-VN"/>
                  <w14:ligatures w14:val="none"/>
                  <w:rPrChange w:id="288" w:author="NTL 101238" w:date="2024-06-02T21:16:00Z" w16du:dateUtc="2024-06-02T14:16:00Z">
                    <w:rPr>
                      <w:rFonts w:ascii="Times New Roman" w:eastAsia="Times New Roman" w:hAnsi="Times New Roman" w:cs="Times New Roman"/>
                      <w:kern w:val="0"/>
                      <w:lang w:eastAsia="vi-VN"/>
                      <w14:ligatures w14:val="none"/>
                    </w:rPr>
                  </w:rPrChange>
                </w:rPr>
                <w:delText>8</w:delText>
              </w:r>
            </w:del>
          </w:p>
        </w:tc>
        <w:tc>
          <w:tcPr>
            <w:tcW w:w="0" w:type="auto"/>
            <w:hideMark/>
            <w:tcPrChange w:id="289" w:author="NTL 101238" w:date="2024-06-02T19:32:00Z" w16du:dateUtc="2024-06-02T12:32:00Z">
              <w:tcPr>
                <w:tcW w:w="0" w:type="auto"/>
                <w:gridSpan w:val="2"/>
                <w:hideMark/>
              </w:tcPr>
            </w:tcPrChange>
          </w:tcPr>
          <w:p w14:paraId="443BFB68" w14:textId="236374F1" w:rsidR="00905662" w:rsidRPr="00541AF1" w:rsidDel="00CB2A19" w:rsidRDefault="009056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90" w:author="NTL 101238" w:date="2024-06-02T19:33:00Z" w16du:dateUtc="2024-06-02T12:33:00Z"/>
                <w:rFonts w:asciiTheme="majorHAnsi" w:eastAsia="Times New Roman" w:hAnsiTheme="majorHAnsi" w:cstheme="majorHAnsi"/>
                <w:kern w:val="0"/>
                <w:lang w:eastAsia="vi-VN"/>
                <w14:ligatures w14:val="none"/>
                <w:rPrChange w:id="291" w:author="NTL 101238" w:date="2024-06-02T21:16:00Z" w16du:dateUtc="2024-06-02T14:16:00Z">
                  <w:rPr>
                    <w:del w:id="292" w:author="NTL 101238" w:date="2024-06-02T19:33:00Z" w16du:dateUtc="2024-06-02T12:33:00Z"/>
                    <w:rFonts w:ascii="Times New Roman" w:eastAsia="Times New Roman" w:hAnsi="Times New Roman" w:cs="Times New Roman"/>
                    <w:kern w:val="0"/>
                    <w:lang w:eastAsia="vi-VN"/>
                    <w14:ligatures w14:val="none"/>
                  </w:rPr>
                </w:rPrChange>
              </w:rPr>
              <w:pPrChange w:id="293" w:author="NTL 101238" w:date="2024-06-02T18:15:00Z" w16du:dateUtc="2024-06-02T11:15:00Z">
                <w:pPr>
                  <w:framePr w:hSpace="180" w:wrap="around" w:vAnchor="page" w:hAnchor="margin" w:xAlign="center" w:y="1201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294" w:author="NTL 101238" w:date="2024-06-02T19:33:00Z" w16du:dateUtc="2024-06-02T12:33:00Z">
              <w:r w:rsidRPr="00541AF1" w:rsidDel="00CB2A19">
                <w:rPr>
                  <w:rFonts w:asciiTheme="majorHAnsi" w:eastAsia="Times New Roman" w:hAnsiTheme="majorHAnsi" w:cstheme="majorHAnsi"/>
                  <w:kern w:val="0"/>
                  <w:lang w:eastAsia="vi-VN"/>
                  <w14:ligatures w14:val="none"/>
                  <w:rPrChange w:id="295" w:author="NTL 101238" w:date="2024-06-02T21:16:00Z" w16du:dateUtc="2024-06-02T14:16:00Z">
                    <w:rPr>
                      <w:rFonts w:ascii="Times New Roman" w:eastAsia="Times New Roman" w:hAnsi="Times New Roman" w:cs="Times New Roman"/>
                      <w:kern w:val="0"/>
                      <w:lang w:eastAsia="vi-VN"/>
                      <w14:ligatures w14:val="none"/>
                    </w:rPr>
                  </w:rPrChange>
                </w:rPr>
                <w:delText>SDT không đủ 10 ký tự số</w:delText>
              </w:r>
            </w:del>
          </w:p>
        </w:tc>
        <w:tc>
          <w:tcPr>
            <w:tcW w:w="0" w:type="auto"/>
            <w:hideMark/>
            <w:tcPrChange w:id="296" w:author="NTL 101238" w:date="2024-06-02T19:32:00Z" w16du:dateUtc="2024-06-02T12:32:00Z">
              <w:tcPr>
                <w:tcW w:w="0" w:type="auto"/>
                <w:gridSpan w:val="4"/>
                <w:hideMark/>
              </w:tcPr>
            </w:tcPrChange>
          </w:tcPr>
          <w:p w14:paraId="4C28ACA2" w14:textId="7D79B668" w:rsidR="00905662" w:rsidRPr="00541AF1" w:rsidDel="00CB2A19" w:rsidRDefault="009056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97" w:author="NTL 101238" w:date="2024-06-02T19:33:00Z" w16du:dateUtc="2024-06-02T12:33:00Z"/>
                <w:rFonts w:asciiTheme="majorHAnsi" w:eastAsia="Times New Roman" w:hAnsiTheme="majorHAnsi" w:cstheme="majorHAnsi"/>
                <w:kern w:val="0"/>
                <w:lang w:eastAsia="vi-VN"/>
                <w14:ligatures w14:val="none"/>
                <w:rPrChange w:id="298" w:author="NTL 101238" w:date="2024-06-02T21:16:00Z" w16du:dateUtc="2024-06-02T14:16:00Z">
                  <w:rPr>
                    <w:del w:id="299" w:author="NTL 101238" w:date="2024-06-02T19:33:00Z" w16du:dateUtc="2024-06-02T12:33:00Z"/>
                    <w:rFonts w:ascii="Times New Roman" w:eastAsia="Times New Roman" w:hAnsi="Times New Roman" w:cs="Times New Roman"/>
                    <w:kern w:val="0"/>
                    <w:lang w:eastAsia="vi-VN"/>
                    <w14:ligatures w14:val="none"/>
                  </w:rPr>
                </w:rPrChange>
              </w:rPr>
              <w:pPrChange w:id="300" w:author="NTL 101238" w:date="2024-06-02T18:15:00Z" w16du:dateUtc="2024-06-02T11:15:00Z">
                <w:pPr>
                  <w:framePr w:hSpace="180" w:wrap="around" w:vAnchor="page" w:hAnchor="margin" w:xAlign="center" w:y="1201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301" w:author="NTL 101238" w:date="2024-06-02T19:33:00Z" w16du:dateUtc="2024-06-02T12:33:00Z">
              <w:r w:rsidRPr="00541AF1" w:rsidDel="00CB2A19">
                <w:rPr>
                  <w:rFonts w:asciiTheme="majorHAnsi" w:eastAsia="Times New Roman" w:hAnsiTheme="majorHAnsi" w:cstheme="majorHAnsi"/>
                  <w:kern w:val="0"/>
                  <w:lang w:eastAsia="vi-VN"/>
                  <w14:ligatures w14:val="none"/>
                  <w:rPrChange w:id="302" w:author="NTL 101238" w:date="2024-06-02T21:16:00Z" w16du:dateUtc="2024-06-02T14:16:00Z">
                    <w:rPr>
                      <w:rFonts w:ascii="Times New Roman" w:eastAsia="Times New Roman" w:hAnsi="Times New Roman" w:cs="Times New Roman"/>
                      <w:kern w:val="0"/>
                      <w:lang w:eastAsia="vi-VN"/>
                      <w14:ligatures w14:val="none"/>
                    </w:rPr>
                  </w:rPrChange>
                </w:rPr>
                <w:delText>098765432</w:delText>
              </w:r>
            </w:del>
          </w:p>
        </w:tc>
        <w:tc>
          <w:tcPr>
            <w:tcW w:w="0" w:type="auto"/>
            <w:hideMark/>
            <w:tcPrChange w:id="303" w:author="NTL 101238" w:date="2024-06-02T19:32:00Z" w16du:dateUtc="2024-06-02T12:32:00Z">
              <w:tcPr>
                <w:tcW w:w="0" w:type="auto"/>
                <w:hideMark/>
              </w:tcPr>
            </w:tcPrChange>
          </w:tcPr>
          <w:p w14:paraId="4F739340" w14:textId="5C923D04" w:rsidR="00905662" w:rsidRPr="00541AF1" w:rsidDel="00CB2A19" w:rsidRDefault="009056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04" w:author="NTL 101238" w:date="2024-06-02T19:33:00Z" w16du:dateUtc="2024-06-02T12:33:00Z"/>
                <w:rFonts w:asciiTheme="majorHAnsi" w:eastAsia="Times New Roman" w:hAnsiTheme="majorHAnsi" w:cstheme="majorHAnsi"/>
                <w:kern w:val="0"/>
                <w:lang w:eastAsia="vi-VN"/>
                <w14:ligatures w14:val="none"/>
                <w:rPrChange w:id="305" w:author="NTL 101238" w:date="2024-06-02T21:16:00Z" w16du:dateUtc="2024-06-02T14:16:00Z">
                  <w:rPr>
                    <w:del w:id="306" w:author="NTL 101238" w:date="2024-06-02T19:33:00Z" w16du:dateUtc="2024-06-02T12:33:00Z"/>
                    <w:rFonts w:ascii="Times New Roman" w:eastAsia="Times New Roman" w:hAnsi="Times New Roman" w:cs="Times New Roman"/>
                    <w:kern w:val="0"/>
                    <w:lang w:eastAsia="vi-VN"/>
                    <w14:ligatures w14:val="none"/>
                  </w:rPr>
                </w:rPrChange>
              </w:rPr>
              <w:pPrChange w:id="307" w:author="NTL 101238" w:date="2024-06-02T18:15:00Z" w16du:dateUtc="2024-06-02T11:15:00Z">
                <w:pPr>
                  <w:framePr w:hSpace="180" w:wrap="around" w:vAnchor="page" w:hAnchor="margin" w:xAlign="center" w:y="1201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308" w:author="NTL 101238" w:date="2024-06-02T19:33:00Z" w16du:dateUtc="2024-06-02T12:33:00Z">
              <w:r w:rsidRPr="00541AF1" w:rsidDel="00CB2A19">
                <w:rPr>
                  <w:rFonts w:asciiTheme="majorHAnsi" w:eastAsia="Times New Roman" w:hAnsiTheme="majorHAnsi" w:cstheme="majorHAnsi"/>
                  <w:kern w:val="0"/>
                  <w:lang w:eastAsia="vi-VN"/>
                  <w14:ligatures w14:val="none"/>
                  <w:rPrChange w:id="309" w:author="NTL 101238" w:date="2024-06-02T21:16:00Z" w16du:dateUtc="2024-06-02T14:16:00Z">
                    <w:rPr>
                      <w:rFonts w:ascii="Times New Roman" w:eastAsia="Times New Roman" w:hAnsi="Times New Roman" w:cs="Times New Roman"/>
                      <w:kern w:val="0"/>
                      <w:lang w:eastAsia="vi-VN"/>
                      <w14:ligatures w14:val="none"/>
                    </w:rPr>
                  </w:rPrChange>
                </w:rPr>
                <w:delText>password123</w:delText>
              </w:r>
            </w:del>
          </w:p>
        </w:tc>
        <w:tc>
          <w:tcPr>
            <w:tcW w:w="0" w:type="auto"/>
            <w:hideMark/>
            <w:tcPrChange w:id="310" w:author="NTL 101238" w:date="2024-06-02T19:32:00Z" w16du:dateUtc="2024-06-02T12:32:00Z">
              <w:tcPr>
                <w:tcW w:w="0" w:type="auto"/>
                <w:hideMark/>
              </w:tcPr>
            </w:tcPrChange>
          </w:tcPr>
          <w:p w14:paraId="1FE4D445" w14:textId="1643E24B" w:rsidR="00905662" w:rsidRPr="00541AF1" w:rsidDel="00CB2A19" w:rsidRDefault="009056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11" w:author="NTL 101238" w:date="2024-06-02T19:33:00Z" w16du:dateUtc="2024-06-02T12:33:00Z"/>
                <w:rFonts w:asciiTheme="majorHAnsi" w:eastAsia="Times New Roman" w:hAnsiTheme="majorHAnsi" w:cstheme="majorHAnsi"/>
                <w:kern w:val="0"/>
                <w:lang w:eastAsia="vi-VN"/>
                <w14:ligatures w14:val="none"/>
                <w:rPrChange w:id="312" w:author="NTL 101238" w:date="2024-06-02T21:16:00Z" w16du:dateUtc="2024-06-02T14:16:00Z">
                  <w:rPr>
                    <w:del w:id="313" w:author="NTL 101238" w:date="2024-06-02T19:33:00Z" w16du:dateUtc="2024-06-02T12:33:00Z"/>
                    <w:rFonts w:ascii="Times New Roman" w:eastAsia="Times New Roman" w:hAnsi="Times New Roman" w:cs="Times New Roman"/>
                    <w:kern w:val="0"/>
                    <w:lang w:eastAsia="vi-VN"/>
                    <w14:ligatures w14:val="none"/>
                  </w:rPr>
                </w:rPrChange>
              </w:rPr>
              <w:pPrChange w:id="314" w:author="NTL 101238" w:date="2024-06-02T18:15:00Z" w16du:dateUtc="2024-06-02T11:15:00Z">
                <w:pPr>
                  <w:framePr w:hSpace="180" w:wrap="around" w:vAnchor="page" w:hAnchor="margin" w:xAlign="center" w:y="1201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315" w:author="NTL 101238" w:date="2024-06-02T19:33:00Z" w16du:dateUtc="2024-06-02T12:33:00Z">
              <w:r w:rsidRPr="00541AF1" w:rsidDel="00CB2A19">
                <w:rPr>
                  <w:rFonts w:asciiTheme="majorHAnsi" w:eastAsia="Times New Roman" w:hAnsiTheme="majorHAnsi" w:cstheme="majorHAnsi"/>
                  <w:kern w:val="0"/>
                  <w:lang w:eastAsia="vi-VN"/>
                  <w14:ligatures w14:val="none"/>
                  <w:rPrChange w:id="316" w:author="NTL 101238" w:date="2024-06-02T21:16:00Z" w16du:dateUtc="2024-06-02T14:16:00Z">
                    <w:rPr>
                      <w:rFonts w:ascii="Times New Roman" w:eastAsia="Times New Roman" w:hAnsi="Times New Roman" w:cs="Times New Roman"/>
                      <w:kern w:val="0"/>
                      <w:lang w:eastAsia="vi-VN"/>
                      <w14:ligatures w14:val="none"/>
                    </w:rPr>
                  </w:rPrChange>
                </w:rPr>
                <w:delText>Thất bại</w:delText>
              </w:r>
            </w:del>
          </w:p>
        </w:tc>
      </w:tr>
      <w:tr w:rsidR="00CB2A19" w:rsidRPr="00541AF1" w:rsidDel="00CB2A19" w14:paraId="5CC58D36" w14:textId="1F92777E" w:rsidTr="00CB2A1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8"/>
          <w:del w:id="317" w:author="NTL 101238" w:date="2024-06-02T19:3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2D1983" w14:textId="39378AC9" w:rsidR="00905662" w:rsidRPr="00541AF1" w:rsidDel="00CB2A19" w:rsidRDefault="00905662">
            <w:pPr>
              <w:jc w:val="center"/>
              <w:rPr>
                <w:del w:id="318" w:author="NTL 101238" w:date="2024-06-02T19:33:00Z" w16du:dateUtc="2024-06-02T12:33:00Z"/>
                <w:rFonts w:asciiTheme="majorHAnsi" w:eastAsia="Times New Roman" w:hAnsiTheme="majorHAnsi" w:cstheme="majorHAnsi"/>
                <w:kern w:val="0"/>
                <w:lang w:val="en-US" w:eastAsia="vi-VN"/>
                <w14:ligatures w14:val="none"/>
                <w:rPrChange w:id="319" w:author="NTL 101238" w:date="2024-06-02T21:16:00Z" w16du:dateUtc="2024-06-02T14:16:00Z">
                  <w:rPr>
                    <w:del w:id="320" w:author="NTL 101238" w:date="2024-06-02T19:33:00Z" w16du:dateUtc="2024-06-02T12:33:00Z"/>
                    <w:rFonts w:ascii="Times New Roman" w:eastAsia="Times New Roman" w:hAnsi="Times New Roman" w:cs="Times New Roman"/>
                    <w:kern w:val="0"/>
                    <w:lang w:eastAsia="vi-VN"/>
                    <w14:ligatures w14:val="none"/>
                  </w:rPr>
                </w:rPrChange>
              </w:rPr>
              <w:pPrChange w:id="321" w:author="NTL 101238" w:date="2024-06-02T18:15:00Z" w16du:dateUtc="2024-06-02T11:15:00Z">
                <w:pPr>
                  <w:framePr w:hSpace="180" w:wrap="around" w:vAnchor="page" w:hAnchor="margin" w:xAlign="center" w:y="1201"/>
                </w:pPr>
              </w:pPrChange>
            </w:pPr>
            <w:del w:id="322" w:author="NTL 101238" w:date="2024-06-02T18:16:00Z" w16du:dateUtc="2024-06-02T11:16:00Z">
              <w:r w:rsidRPr="00541AF1" w:rsidDel="00D805AA">
                <w:rPr>
                  <w:rFonts w:asciiTheme="majorHAnsi" w:eastAsia="Times New Roman" w:hAnsiTheme="majorHAnsi" w:cstheme="majorHAnsi"/>
                  <w:kern w:val="0"/>
                  <w:lang w:eastAsia="vi-VN"/>
                  <w14:ligatures w14:val="none"/>
                  <w:rPrChange w:id="323" w:author="NTL 101238" w:date="2024-06-02T21:16:00Z" w16du:dateUtc="2024-06-02T14:16:00Z">
                    <w:rPr>
                      <w:rFonts w:ascii="Times New Roman" w:eastAsia="Times New Roman" w:hAnsi="Times New Roman" w:cs="Times New Roman"/>
                      <w:kern w:val="0"/>
                      <w:lang w:eastAsia="vi-VN"/>
                      <w14:ligatures w14:val="none"/>
                    </w:rPr>
                  </w:rPrChange>
                </w:rPr>
                <w:delText>9</w:delText>
              </w:r>
            </w:del>
          </w:p>
        </w:tc>
        <w:tc>
          <w:tcPr>
            <w:tcW w:w="0" w:type="auto"/>
            <w:hideMark/>
          </w:tcPr>
          <w:p w14:paraId="453871B5" w14:textId="3F9B4A23" w:rsidR="00905662" w:rsidRPr="00541AF1" w:rsidDel="00CB2A19" w:rsidRDefault="009056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324" w:author="NTL 101238" w:date="2024-06-02T19:33:00Z" w16du:dateUtc="2024-06-02T12:33:00Z"/>
                <w:rFonts w:asciiTheme="majorHAnsi" w:eastAsia="Times New Roman" w:hAnsiTheme="majorHAnsi" w:cstheme="majorHAnsi"/>
                <w:kern w:val="0"/>
                <w:lang w:eastAsia="vi-VN"/>
                <w14:ligatures w14:val="none"/>
                <w:rPrChange w:id="325" w:author="NTL 101238" w:date="2024-06-02T21:16:00Z" w16du:dateUtc="2024-06-02T14:16:00Z">
                  <w:rPr>
                    <w:del w:id="326" w:author="NTL 101238" w:date="2024-06-02T19:33:00Z" w16du:dateUtc="2024-06-02T12:33:00Z"/>
                    <w:rFonts w:ascii="Times New Roman" w:eastAsia="Times New Roman" w:hAnsi="Times New Roman" w:cs="Times New Roman"/>
                    <w:kern w:val="0"/>
                    <w:lang w:eastAsia="vi-VN"/>
                    <w14:ligatures w14:val="none"/>
                  </w:rPr>
                </w:rPrChange>
              </w:rPr>
              <w:pPrChange w:id="327" w:author="NTL 101238" w:date="2024-06-02T18:15:00Z" w16du:dateUtc="2024-06-02T11:15:00Z">
                <w:pPr>
                  <w:framePr w:hSpace="180" w:wrap="around" w:vAnchor="page" w:hAnchor="margin" w:xAlign="center" w:y="1201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328" w:author="NTL 101238" w:date="2024-06-02T19:33:00Z" w16du:dateUtc="2024-06-02T12:33:00Z">
              <w:r w:rsidRPr="00541AF1" w:rsidDel="00CB2A19">
                <w:rPr>
                  <w:rFonts w:asciiTheme="majorHAnsi" w:eastAsia="Times New Roman" w:hAnsiTheme="majorHAnsi" w:cstheme="majorHAnsi"/>
                  <w:kern w:val="0"/>
                  <w:lang w:eastAsia="vi-VN"/>
                  <w14:ligatures w14:val="none"/>
                  <w:rPrChange w:id="329" w:author="NTL 101238" w:date="2024-06-02T21:16:00Z" w16du:dateUtc="2024-06-02T14:16:00Z">
                    <w:rPr>
                      <w:rFonts w:ascii="Times New Roman" w:eastAsia="Times New Roman" w:hAnsi="Times New Roman" w:cs="Times New Roman"/>
                      <w:kern w:val="0"/>
                      <w:lang w:eastAsia="vi-VN"/>
                      <w14:ligatures w14:val="none"/>
                    </w:rPr>
                  </w:rPrChange>
                </w:rPr>
                <w:delText>SDT chứa ký tự đặc biệt</w:delText>
              </w:r>
            </w:del>
          </w:p>
        </w:tc>
        <w:tc>
          <w:tcPr>
            <w:tcW w:w="0" w:type="auto"/>
            <w:hideMark/>
          </w:tcPr>
          <w:p w14:paraId="216F12A9" w14:textId="69DFED45" w:rsidR="00905662" w:rsidRPr="00541AF1" w:rsidDel="00CB2A19" w:rsidRDefault="009056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330" w:author="NTL 101238" w:date="2024-06-02T19:33:00Z" w16du:dateUtc="2024-06-02T12:33:00Z"/>
                <w:rFonts w:asciiTheme="majorHAnsi" w:eastAsia="Times New Roman" w:hAnsiTheme="majorHAnsi" w:cstheme="majorHAnsi"/>
                <w:kern w:val="0"/>
                <w:lang w:eastAsia="vi-VN"/>
                <w14:ligatures w14:val="none"/>
                <w:rPrChange w:id="331" w:author="NTL 101238" w:date="2024-06-02T21:16:00Z" w16du:dateUtc="2024-06-02T14:16:00Z">
                  <w:rPr>
                    <w:del w:id="332" w:author="NTL 101238" w:date="2024-06-02T19:33:00Z" w16du:dateUtc="2024-06-02T12:33:00Z"/>
                    <w:rFonts w:ascii="Times New Roman" w:eastAsia="Times New Roman" w:hAnsi="Times New Roman" w:cs="Times New Roman"/>
                    <w:kern w:val="0"/>
                    <w:lang w:eastAsia="vi-VN"/>
                    <w14:ligatures w14:val="none"/>
                  </w:rPr>
                </w:rPrChange>
              </w:rPr>
              <w:pPrChange w:id="333" w:author="NTL 101238" w:date="2024-06-02T18:15:00Z" w16du:dateUtc="2024-06-02T11:15:00Z">
                <w:pPr>
                  <w:framePr w:hSpace="180" w:wrap="around" w:vAnchor="page" w:hAnchor="margin" w:xAlign="center" w:y="1201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334" w:author="NTL 101238" w:date="2024-06-02T19:33:00Z" w16du:dateUtc="2024-06-02T12:33:00Z">
              <w:r w:rsidRPr="00541AF1" w:rsidDel="00CB2A19">
                <w:rPr>
                  <w:rFonts w:asciiTheme="majorHAnsi" w:eastAsia="Times New Roman" w:hAnsiTheme="majorHAnsi" w:cstheme="majorHAnsi"/>
                  <w:kern w:val="0"/>
                  <w:lang w:eastAsia="vi-VN"/>
                  <w14:ligatures w14:val="none"/>
                  <w:rPrChange w:id="335" w:author="NTL 101238" w:date="2024-06-02T21:16:00Z" w16du:dateUtc="2024-06-02T14:16:00Z">
                    <w:rPr>
                      <w:rFonts w:ascii="Times New Roman" w:eastAsia="Times New Roman" w:hAnsi="Times New Roman" w:cs="Times New Roman"/>
                      <w:kern w:val="0"/>
                      <w:lang w:eastAsia="vi-VN"/>
                      <w14:ligatures w14:val="none"/>
                    </w:rPr>
                  </w:rPrChange>
                </w:rPr>
                <w:delText>09876@54321</w:delText>
              </w:r>
            </w:del>
          </w:p>
        </w:tc>
        <w:tc>
          <w:tcPr>
            <w:tcW w:w="0" w:type="auto"/>
            <w:hideMark/>
          </w:tcPr>
          <w:p w14:paraId="3D2B9212" w14:textId="2AE7AB0C" w:rsidR="00905662" w:rsidRPr="00541AF1" w:rsidDel="00CB2A19" w:rsidRDefault="009056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336" w:author="NTL 101238" w:date="2024-06-02T19:33:00Z" w16du:dateUtc="2024-06-02T12:33:00Z"/>
                <w:rFonts w:asciiTheme="majorHAnsi" w:eastAsia="Times New Roman" w:hAnsiTheme="majorHAnsi" w:cstheme="majorHAnsi"/>
                <w:kern w:val="0"/>
                <w:lang w:eastAsia="vi-VN"/>
                <w14:ligatures w14:val="none"/>
                <w:rPrChange w:id="337" w:author="NTL 101238" w:date="2024-06-02T21:16:00Z" w16du:dateUtc="2024-06-02T14:16:00Z">
                  <w:rPr>
                    <w:del w:id="338" w:author="NTL 101238" w:date="2024-06-02T19:33:00Z" w16du:dateUtc="2024-06-02T12:33:00Z"/>
                    <w:rFonts w:ascii="Times New Roman" w:eastAsia="Times New Roman" w:hAnsi="Times New Roman" w:cs="Times New Roman"/>
                    <w:kern w:val="0"/>
                    <w:lang w:eastAsia="vi-VN"/>
                    <w14:ligatures w14:val="none"/>
                  </w:rPr>
                </w:rPrChange>
              </w:rPr>
              <w:pPrChange w:id="339" w:author="NTL 101238" w:date="2024-06-02T18:15:00Z" w16du:dateUtc="2024-06-02T11:15:00Z">
                <w:pPr>
                  <w:framePr w:hSpace="180" w:wrap="around" w:vAnchor="page" w:hAnchor="margin" w:xAlign="center" w:y="1201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340" w:author="NTL 101238" w:date="2024-06-02T19:33:00Z" w16du:dateUtc="2024-06-02T12:33:00Z">
              <w:r w:rsidRPr="00541AF1" w:rsidDel="00CB2A19">
                <w:rPr>
                  <w:rFonts w:asciiTheme="majorHAnsi" w:eastAsia="Times New Roman" w:hAnsiTheme="majorHAnsi" w:cstheme="majorHAnsi"/>
                  <w:kern w:val="0"/>
                  <w:lang w:eastAsia="vi-VN"/>
                  <w14:ligatures w14:val="none"/>
                  <w:rPrChange w:id="341" w:author="NTL 101238" w:date="2024-06-02T21:16:00Z" w16du:dateUtc="2024-06-02T14:16:00Z">
                    <w:rPr>
                      <w:rFonts w:ascii="Times New Roman" w:eastAsia="Times New Roman" w:hAnsi="Times New Roman" w:cs="Times New Roman"/>
                      <w:kern w:val="0"/>
                      <w:lang w:eastAsia="vi-VN"/>
                      <w14:ligatures w14:val="none"/>
                    </w:rPr>
                  </w:rPrChange>
                </w:rPr>
                <w:delText>password123</w:delText>
              </w:r>
            </w:del>
          </w:p>
        </w:tc>
        <w:tc>
          <w:tcPr>
            <w:tcW w:w="0" w:type="auto"/>
            <w:hideMark/>
          </w:tcPr>
          <w:p w14:paraId="4B8F8A9D" w14:textId="68E47612" w:rsidR="00905662" w:rsidRPr="00541AF1" w:rsidDel="00CB2A19" w:rsidRDefault="009056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342" w:author="NTL 101238" w:date="2024-06-02T19:33:00Z" w16du:dateUtc="2024-06-02T12:33:00Z"/>
                <w:rFonts w:asciiTheme="majorHAnsi" w:eastAsia="Times New Roman" w:hAnsiTheme="majorHAnsi" w:cstheme="majorHAnsi"/>
                <w:kern w:val="0"/>
                <w:lang w:eastAsia="vi-VN"/>
                <w14:ligatures w14:val="none"/>
                <w:rPrChange w:id="343" w:author="NTL 101238" w:date="2024-06-02T21:16:00Z" w16du:dateUtc="2024-06-02T14:16:00Z">
                  <w:rPr>
                    <w:del w:id="344" w:author="NTL 101238" w:date="2024-06-02T19:33:00Z" w16du:dateUtc="2024-06-02T12:33:00Z"/>
                    <w:rFonts w:ascii="Times New Roman" w:eastAsia="Times New Roman" w:hAnsi="Times New Roman" w:cs="Times New Roman"/>
                    <w:kern w:val="0"/>
                    <w:lang w:eastAsia="vi-VN"/>
                    <w14:ligatures w14:val="none"/>
                  </w:rPr>
                </w:rPrChange>
              </w:rPr>
              <w:pPrChange w:id="345" w:author="NTL 101238" w:date="2024-06-02T18:15:00Z" w16du:dateUtc="2024-06-02T11:15:00Z">
                <w:pPr>
                  <w:framePr w:hSpace="180" w:wrap="around" w:vAnchor="page" w:hAnchor="margin" w:xAlign="center" w:y="1201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346" w:author="NTL 101238" w:date="2024-06-02T19:33:00Z" w16du:dateUtc="2024-06-02T12:33:00Z">
              <w:r w:rsidRPr="00541AF1" w:rsidDel="00CB2A19">
                <w:rPr>
                  <w:rFonts w:asciiTheme="majorHAnsi" w:eastAsia="Times New Roman" w:hAnsiTheme="majorHAnsi" w:cstheme="majorHAnsi"/>
                  <w:kern w:val="0"/>
                  <w:lang w:eastAsia="vi-VN"/>
                  <w14:ligatures w14:val="none"/>
                  <w:rPrChange w:id="347" w:author="NTL 101238" w:date="2024-06-02T21:16:00Z" w16du:dateUtc="2024-06-02T14:16:00Z">
                    <w:rPr>
                      <w:rFonts w:ascii="Times New Roman" w:eastAsia="Times New Roman" w:hAnsi="Times New Roman" w:cs="Times New Roman"/>
                      <w:kern w:val="0"/>
                      <w:lang w:eastAsia="vi-VN"/>
                      <w14:ligatures w14:val="none"/>
                    </w:rPr>
                  </w:rPrChange>
                </w:rPr>
                <w:delText>Thất bại</w:delText>
              </w:r>
            </w:del>
          </w:p>
        </w:tc>
      </w:tr>
      <w:tr w:rsidR="00026E54" w:rsidRPr="00541AF1" w:rsidDel="00CB2A19" w14:paraId="698F3937" w14:textId="2831EFCE" w:rsidTr="00CB2A19">
        <w:trPr>
          <w:gridAfter w:val="1"/>
          <w:trHeight w:val="1517"/>
          <w:del w:id="348" w:author="NTL 101238" w:date="2024-06-02T19:33:00Z"/>
          <w:trPrChange w:id="349" w:author="NTL 101238" w:date="2024-06-02T19:32:00Z" w16du:dateUtc="2024-06-02T12:32:00Z">
            <w:trPr>
              <w:gridAfter w:val="1"/>
              <w:trHeight w:val="1517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  <w:tcPrChange w:id="350" w:author="NTL 101238" w:date="2024-06-02T19:32:00Z" w16du:dateUtc="2024-06-02T12:32:00Z">
              <w:tcPr>
                <w:tcW w:w="0" w:type="auto"/>
                <w:hideMark/>
              </w:tcPr>
            </w:tcPrChange>
          </w:tcPr>
          <w:p w14:paraId="21C74B34" w14:textId="5DD512E6" w:rsidR="00905662" w:rsidRPr="00541AF1" w:rsidDel="00CB2A19" w:rsidRDefault="00905662">
            <w:pPr>
              <w:jc w:val="center"/>
              <w:rPr>
                <w:del w:id="351" w:author="NTL 101238" w:date="2024-06-02T19:33:00Z" w16du:dateUtc="2024-06-02T12:33:00Z"/>
                <w:rFonts w:asciiTheme="majorHAnsi" w:eastAsia="Times New Roman" w:hAnsiTheme="majorHAnsi" w:cstheme="majorHAnsi"/>
                <w:kern w:val="0"/>
                <w:lang w:val="en-US" w:eastAsia="vi-VN"/>
                <w14:ligatures w14:val="none"/>
                <w:rPrChange w:id="352" w:author="NTL 101238" w:date="2024-06-02T21:16:00Z" w16du:dateUtc="2024-06-02T14:16:00Z">
                  <w:rPr>
                    <w:del w:id="353" w:author="NTL 101238" w:date="2024-06-02T19:33:00Z" w16du:dateUtc="2024-06-02T12:33:00Z"/>
                    <w:rFonts w:ascii="Times New Roman" w:eastAsia="Times New Roman" w:hAnsi="Times New Roman" w:cs="Times New Roman"/>
                    <w:kern w:val="0"/>
                    <w:lang w:eastAsia="vi-VN"/>
                    <w14:ligatures w14:val="none"/>
                  </w:rPr>
                </w:rPrChange>
              </w:rPr>
              <w:pPrChange w:id="354" w:author="NTL 101238" w:date="2024-06-02T18:15:00Z" w16du:dateUtc="2024-06-02T11:15:00Z">
                <w:pPr>
                  <w:framePr w:hSpace="180" w:wrap="around" w:vAnchor="page" w:hAnchor="margin" w:xAlign="center" w:y="1201"/>
                </w:pPr>
              </w:pPrChange>
            </w:pPr>
            <w:del w:id="355" w:author="NTL 101238" w:date="2024-06-02T18:16:00Z" w16du:dateUtc="2024-06-02T11:16:00Z">
              <w:r w:rsidRPr="00541AF1" w:rsidDel="00D805AA">
                <w:rPr>
                  <w:rFonts w:asciiTheme="majorHAnsi" w:eastAsia="Times New Roman" w:hAnsiTheme="majorHAnsi" w:cstheme="majorHAnsi"/>
                  <w:kern w:val="0"/>
                  <w:lang w:eastAsia="vi-VN"/>
                  <w14:ligatures w14:val="none"/>
                  <w:rPrChange w:id="356" w:author="NTL 101238" w:date="2024-06-02T21:16:00Z" w16du:dateUtc="2024-06-02T14:16:00Z">
                    <w:rPr>
                      <w:rFonts w:ascii="Times New Roman" w:eastAsia="Times New Roman" w:hAnsi="Times New Roman" w:cs="Times New Roman"/>
                      <w:kern w:val="0"/>
                      <w:lang w:eastAsia="vi-VN"/>
                      <w14:ligatures w14:val="none"/>
                    </w:rPr>
                  </w:rPrChange>
                </w:rPr>
                <w:delText>10</w:delText>
              </w:r>
            </w:del>
          </w:p>
        </w:tc>
        <w:tc>
          <w:tcPr>
            <w:tcW w:w="0" w:type="auto"/>
            <w:hideMark/>
            <w:tcPrChange w:id="357" w:author="NTL 101238" w:date="2024-06-02T19:32:00Z" w16du:dateUtc="2024-06-02T12:32:00Z">
              <w:tcPr>
                <w:tcW w:w="0" w:type="auto"/>
                <w:gridSpan w:val="2"/>
                <w:hideMark/>
              </w:tcPr>
            </w:tcPrChange>
          </w:tcPr>
          <w:p w14:paraId="759CC3A8" w14:textId="6C3D6876" w:rsidR="00905662" w:rsidRPr="00541AF1" w:rsidDel="00CB2A19" w:rsidRDefault="009056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58" w:author="NTL 101238" w:date="2024-06-02T19:33:00Z" w16du:dateUtc="2024-06-02T12:33:00Z"/>
                <w:rFonts w:asciiTheme="majorHAnsi" w:eastAsia="Times New Roman" w:hAnsiTheme="majorHAnsi" w:cstheme="majorHAnsi"/>
                <w:kern w:val="0"/>
                <w:lang w:eastAsia="vi-VN"/>
                <w14:ligatures w14:val="none"/>
                <w:rPrChange w:id="359" w:author="NTL 101238" w:date="2024-06-02T21:16:00Z" w16du:dateUtc="2024-06-02T14:16:00Z">
                  <w:rPr>
                    <w:del w:id="360" w:author="NTL 101238" w:date="2024-06-02T19:33:00Z" w16du:dateUtc="2024-06-02T12:33:00Z"/>
                    <w:rFonts w:ascii="Times New Roman" w:eastAsia="Times New Roman" w:hAnsi="Times New Roman" w:cs="Times New Roman"/>
                    <w:kern w:val="0"/>
                    <w:lang w:eastAsia="vi-VN"/>
                    <w14:ligatures w14:val="none"/>
                  </w:rPr>
                </w:rPrChange>
              </w:rPr>
              <w:pPrChange w:id="361" w:author="NTL 101238" w:date="2024-06-02T18:15:00Z" w16du:dateUtc="2024-06-02T11:15:00Z">
                <w:pPr>
                  <w:framePr w:hSpace="180" w:wrap="around" w:vAnchor="page" w:hAnchor="margin" w:xAlign="center" w:y="1201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362" w:author="NTL 101238" w:date="2024-06-02T19:33:00Z" w16du:dateUtc="2024-06-02T12:33:00Z">
              <w:r w:rsidRPr="00541AF1" w:rsidDel="00CB2A19">
                <w:rPr>
                  <w:rFonts w:asciiTheme="majorHAnsi" w:eastAsia="Times New Roman" w:hAnsiTheme="majorHAnsi" w:cstheme="majorHAnsi"/>
                  <w:kern w:val="0"/>
                  <w:lang w:eastAsia="vi-VN"/>
                  <w14:ligatures w14:val="none"/>
                  <w:rPrChange w:id="363" w:author="NTL 101238" w:date="2024-06-02T21:16:00Z" w16du:dateUtc="2024-06-02T14:16:00Z">
                    <w:rPr>
                      <w:rFonts w:ascii="Times New Roman" w:eastAsia="Times New Roman" w:hAnsi="Times New Roman" w:cs="Times New Roman"/>
                      <w:kern w:val="0"/>
                      <w:lang w:eastAsia="vi-VN"/>
                      <w14:ligatures w14:val="none"/>
                    </w:rPr>
                  </w:rPrChange>
                </w:rPr>
                <w:delText>Email không chứa tên người dùng</w:delText>
              </w:r>
            </w:del>
          </w:p>
        </w:tc>
        <w:tc>
          <w:tcPr>
            <w:tcW w:w="0" w:type="auto"/>
            <w:hideMark/>
            <w:tcPrChange w:id="364" w:author="NTL 101238" w:date="2024-06-02T19:32:00Z" w16du:dateUtc="2024-06-02T12:32:00Z">
              <w:tcPr>
                <w:tcW w:w="0" w:type="auto"/>
                <w:gridSpan w:val="4"/>
                <w:hideMark/>
              </w:tcPr>
            </w:tcPrChange>
          </w:tcPr>
          <w:p w14:paraId="1A0B05F6" w14:textId="6B2296D2" w:rsidR="00905662" w:rsidRPr="00541AF1" w:rsidDel="00CB2A19" w:rsidRDefault="009056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65" w:author="NTL 101238" w:date="2024-06-02T19:33:00Z" w16du:dateUtc="2024-06-02T12:33:00Z"/>
                <w:rFonts w:asciiTheme="majorHAnsi" w:eastAsia="Times New Roman" w:hAnsiTheme="majorHAnsi" w:cstheme="majorHAnsi"/>
                <w:kern w:val="0"/>
                <w:lang w:eastAsia="vi-VN"/>
                <w14:ligatures w14:val="none"/>
                <w:rPrChange w:id="366" w:author="NTL 101238" w:date="2024-06-02T21:16:00Z" w16du:dateUtc="2024-06-02T14:16:00Z">
                  <w:rPr>
                    <w:del w:id="367" w:author="NTL 101238" w:date="2024-06-02T19:33:00Z" w16du:dateUtc="2024-06-02T12:33:00Z"/>
                    <w:rFonts w:ascii="Times New Roman" w:eastAsia="Times New Roman" w:hAnsi="Times New Roman" w:cs="Times New Roman"/>
                    <w:kern w:val="0"/>
                    <w:lang w:eastAsia="vi-VN"/>
                    <w14:ligatures w14:val="none"/>
                  </w:rPr>
                </w:rPrChange>
              </w:rPr>
              <w:pPrChange w:id="368" w:author="NTL 101238" w:date="2024-06-02T18:15:00Z" w16du:dateUtc="2024-06-02T11:15:00Z">
                <w:pPr>
                  <w:framePr w:hSpace="180" w:wrap="around" w:vAnchor="page" w:hAnchor="margin" w:xAlign="center" w:y="1201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369" w:author="NTL 101238" w:date="2024-06-02T18:14:00Z" w16du:dateUtc="2024-06-02T11:14:00Z">
              <w:r w:rsidRPr="00541AF1" w:rsidDel="00D805AA">
                <w:rPr>
                  <w:rFonts w:asciiTheme="majorHAnsi" w:eastAsia="Times New Roman" w:hAnsiTheme="majorHAnsi" w:cstheme="majorHAnsi"/>
                  <w:kern w:val="0"/>
                  <w:lang w:eastAsia="vi-VN"/>
                  <w14:ligatures w14:val="none"/>
                  <w:rPrChange w:id="370" w:author="NTL 101238" w:date="2024-06-02T21:16:00Z" w16du:dateUtc="2024-06-02T14:16:00Z">
                    <w:rPr>
                      <w:rFonts w:ascii="Times New Roman" w:eastAsia="Times New Roman" w:hAnsi="Times New Roman" w:cs="Times New Roman"/>
                      <w:kern w:val="0"/>
                      <w:lang w:eastAsia="vi-VN"/>
                      <w14:ligatures w14:val="none"/>
                    </w:rPr>
                  </w:rPrChange>
                </w:rPr>
                <w:delText>test</w:delText>
              </w:r>
            </w:del>
            <w:del w:id="371" w:author="NTL 101238" w:date="2024-06-02T19:33:00Z" w16du:dateUtc="2024-06-02T12:33:00Z">
              <w:r w:rsidRPr="00541AF1" w:rsidDel="00CB2A19">
                <w:rPr>
                  <w:rFonts w:asciiTheme="majorHAnsi" w:eastAsia="Times New Roman" w:hAnsiTheme="majorHAnsi" w:cstheme="majorHAnsi"/>
                  <w:kern w:val="0"/>
                  <w:lang w:eastAsia="vi-VN"/>
                  <w14:ligatures w14:val="none"/>
                  <w:rPrChange w:id="372" w:author="NTL 101238" w:date="2024-06-02T21:16:00Z" w16du:dateUtc="2024-06-02T14:16:00Z">
                    <w:rPr>
                      <w:rFonts w:ascii="Times New Roman" w:eastAsia="Times New Roman" w:hAnsi="Times New Roman" w:cs="Times New Roman"/>
                      <w:kern w:val="0"/>
                      <w:lang w:eastAsia="vi-VN"/>
                      <w14:ligatures w14:val="none"/>
                    </w:rPr>
                  </w:rPrChange>
                </w:rPr>
                <w:delText>@example.com</w:delText>
              </w:r>
            </w:del>
          </w:p>
        </w:tc>
        <w:tc>
          <w:tcPr>
            <w:tcW w:w="0" w:type="auto"/>
            <w:hideMark/>
            <w:tcPrChange w:id="373" w:author="NTL 101238" w:date="2024-06-02T19:32:00Z" w16du:dateUtc="2024-06-02T12:32:00Z">
              <w:tcPr>
                <w:tcW w:w="0" w:type="auto"/>
                <w:hideMark/>
              </w:tcPr>
            </w:tcPrChange>
          </w:tcPr>
          <w:p w14:paraId="33F060A5" w14:textId="236203F1" w:rsidR="00905662" w:rsidRPr="00541AF1" w:rsidDel="00CB2A19" w:rsidRDefault="009056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74" w:author="NTL 101238" w:date="2024-06-02T19:33:00Z" w16du:dateUtc="2024-06-02T12:33:00Z"/>
                <w:rFonts w:asciiTheme="majorHAnsi" w:eastAsia="Times New Roman" w:hAnsiTheme="majorHAnsi" w:cstheme="majorHAnsi"/>
                <w:kern w:val="0"/>
                <w:lang w:eastAsia="vi-VN"/>
                <w14:ligatures w14:val="none"/>
                <w:rPrChange w:id="375" w:author="NTL 101238" w:date="2024-06-02T21:16:00Z" w16du:dateUtc="2024-06-02T14:16:00Z">
                  <w:rPr>
                    <w:del w:id="376" w:author="NTL 101238" w:date="2024-06-02T19:33:00Z" w16du:dateUtc="2024-06-02T12:33:00Z"/>
                    <w:rFonts w:ascii="Times New Roman" w:eastAsia="Times New Roman" w:hAnsi="Times New Roman" w:cs="Times New Roman"/>
                    <w:kern w:val="0"/>
                    <w:lang w:eastAsia="vi-VN"/>
                    <w14:ligatures w14:val="none"/>
                  </w:rPr>
                </w:rPrChange>
              </w:rPr>
              <w:pPrChange w:id="377" w:author="NTL 101238" w:date="2024-06-02T18:15:00Z" w16du:dateUtc="2024-06-02T11:15:00Z">
                <w:pPr>
                  <w:framePr w:hSpace="180" w:wrap="around" w:vAnchor="page" w:hAnchor="margin" w:xAlign="center" w:y="1201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378" w:author="NTL 101238" w:date="2024-06-02T19:33:00Z" w16du:dateUtc="2024-06-02T12:33:00Z">
              <w:r w:rsidRPr="00541AF1" w:rsidDel="00CB2A19">
                <w:rPr>
                  <w:rFonts w:asciiTheme="majorHAnsi" w:eastAsia="Times New Roman" w:hAnsiTheme="majorHAnsi" w:cstheme="majorHAnsi"/>
                  <w:kern w:val="0"/>
                  <w:lang w:eastAsia="vi-VN"/>
                  <w14:ligatures w14:val="none"/>
                  <w:rPrChange w:id="379" w:author="NTL 101238" w:date="2024-06-02T21:16:00Z" w16du:dateUtc="2024-06-02T14:16:00Z">
                    <w:rPr>
                      <w:rFonts w:ascii="Times New Roman" w:eastAsia="Times New Roman" w:hAnsi="Times New Roman" w:cs="Times New Roman"/>
                      <w:kern w:val="0"/>
                      <w:lang w:eastAsia="vi-VN"/>
                      <w14:ligatures w14:val="none"/>
                    </w:rPr>
                  </w:rPrChange>
                </w:rPr>
                <w:delText>password123</w:delText>
              </w:r>
            </w:del>
          </w:p>
        </w:tc>
        <w:tc>
          <w:tcPr>
            <w:tcW w:w="0" w:type="auto"/>
            <w:hideMark/>
            <w:tcPrChange w:id="380" w:author="NTL 101238" w:date="2024-06-02T19:32:00Z" w16du:dateUtc="2024-06-02T12:32:00Z">
              <w:tcPr>
                <w:tcW w:w="0" w:type="auto"/>
                <w:hideMark/>
              </w:tcPr>
            </w:tcPrChange>
          </w:tcPr>
          <w:p w14:paraId="27B86F36" w14:textId="1DFDAF11" w:rsidR="00905662" w:rsidRPr="00541AF1" w:rsidDel="00CB2A19" w:rsidRDefault="009056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81" w:author="NTL 101238" w:date="2024-06-02T19:33:00Z" w16du:dateUtc="2024-06-02T12:33:00Z"/>
                <w:rFonts w:asciiTheme="majorHAnsi" w:eastAsia="Times New Roman" w:hAnsiTheme="majorHAnsi" w:cstheme="majorHAnsi"/>
                <w:kern w:val="0"/>
                <w:lang w:eastAsia="vi-VN"/>
                <w14:ligatures w14:val="none"/>
                <w:rPrChange w:id="382" w:author="NTL 101238" w:date="2024-06-02T21:16:00Z" w16du:dateUtc="2024-06-02T14:16:00Z">
                  <w:rPr>
                    <w:del w:id="383" w:author="NTL 101238" w:date="2024-06-02T19:33:00Z" w16du:dateUtc="2024-06-02T12:33:00Z"/>
                    <w:rFonts w:ascii="Times New Roman" w:eastAsia="Times New Roman" w:hAnsi="Times New Roman" w:cs="Times New Roman"/>
                    <w:kern w:val="0"/>
                    <w:lang w:eastAsia="vi-VN"/>
                    <w14:ligatures w14:val="none"/>
                  </w:rPr>
                </w:rPrChange>
              </w:rPr>
              <w:pPrChange w:id="384" w:author="NTL 101238" w:date="2024-06-02T18:15:00Z" w16du:dateUtc="2024-06-02T11:15:00Z">
                <w:pPr>
                  <w:framePr w:hSpace="180" w:wrap="around" w:vAnchor="page" w:hAnchor="margin" w:xAlign="center" w:y="1201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385" w:author="NTL 101238" w:date="2024-06-02T19:33:00Z" w16du:dateUtc="2024-06-02T12:33:00Z">
              <w:r w:rsidRPr="00541AF1" w:rsidDel="00CB2A19">
                <w:rPr>
                  <w:rFonts w:asciiTheme="majorHAnsi" w:eastAsia="Times New Roman" w:hAnsiTheme="majorHAnsi" w:cstheme="majorHAnsi"/>
                  <w:kern w:val="0"/>
                  <w:lang w:eastAsia="vi-VN"/>
                  <w14:ligatures w14:val="none"/>
                  <w:rPrChange w:id="386" w:author="NTL 101238" w:date="2024-06-02T21:16:00Z" w16du:dateUtc="2024-06-02T14:16:00Z">
                    <w:rPr>
                      <w:rFonts w:ascii="Times New Roman" w:eastAsia="Times New Roman" w:hAnsi="Times New Roman" w:cs="Times New Roman"/>
                      <w:kern w:val="0"/>
                      <w:lang w:eastAsia="vi-VN"/>
                      <w14:ligatures w14:val="none"/>
                    </w:rPr>
                  </w:rPrChange>
                </w:rPr>
                <w:delText>Thất bại</w:delText>
              </w:r>
            </w:del>
          </w:p>
        </w:tc>
      </w:tr>
      <w:tr w:rsidR="00CB2A19" w:rsidRPr="00541AF1" w:rsidDel="00CB2A19" w14:paraId="11103082" w14:textId="0585C7CB" w:rsidTr="00CB2A1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7"/>
          <w:del w:id="387" w:author="NTL 101238" w:date="2024-06-02T19:3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92E193" w14:textId="2F829CC3" w:rsidR="00905662" w:rsidRPr="00541AF1" w:rsidDel="00CB2A19" w:rsidRDefault="00905662">
            <w:pPr>
              <w:jc w:val="center"/>
              <w:rPr>
                <w:del w:id="388" w:author="NTL 101238" w:date="2024-06-02T19:33:00Z" w16du:dateUtc="2024-06-02T12:33:00Z"/>
                <w:rFonts w:asciiTheme="majorHAnsi" w:eastAsia="Times New Roman" w:hAnsiTheme="majorHAnsi" w:cstheme="majorHAnsi"/>
                <w:kern w:val="0"/>
                <w:lang w:val="en-US" w:eastAsia="vi-VN"/>
                <w14:ligatures w14:val="none"/>
                <w:rPrChange w:id="389" w:author="NTL 101238" w:date="2024-06-02T21:16:00Z" w16du:dateUtc="2024-06-02T14:16:00Z">
                  <w:rPr>
                    <w:del w:id="390" w:author="NTL 101238" w:date="2024-06-02T19:33:00Z" w16du:dateUtc="2024-06-02T12:33:00Z"/>
                    <w:rFonts w:ascii="Times New Roman" w:eastAsia="Times New Roman" w:hAnsi="Times New Roman" w:cs="Times New Roman"/>
                    <w:kern w:val="0"/>
                    <w:lang w:eastAsia="vi-VN"/>
                    <w14:ligatures w14:val="none"/>
                  </w:rPr>
                </w:rPrChange>
              </w:rPr>
              <w:pPrChange w:id="391" w:author="NTL 101238" w:date="2024-06-02T18:15:00Z" w16du:dateUtc="2024-06-02T11:15:00Z">
                <w:pPr>
                  <w:framePr w:hSpace="180" w:wrap="around" w:vAnchor="page" w:hAnchor="margin" w:xAlign="center" w:y="1201"/>
                </w:pPr>
              </w:pPrChange>
            </w:pPr>
            <w:del w:id="392" w:author="NTL 101238" w:date="2024-06-02T18:16:00Z" w16du:dateUtc="2024-06-02T11:16:00Z">
              <w:r w:rsidRPr="00541AF1" w:rsidDel="00D805AA">
                <w:rPr>
                  <w:rFonts w:asciiTheme="majorHAnsi" w:eastAsia="Times New Roman" w:hAnsiTheme="majorHAnsi" w:cstheme="majorHAnsi"/>
                  <w:kern w:val="0"/>
                  <w:lang w:eastAsia="vi-VN"/>
                  <w14:ligatures w14:val="none"/>
                  <w:rPrChange w:id="393" w:author="NTL 101238" w:date="2024-06-02T21:16:00Z" w16du:dateUtc="2024-06-02T14:16:00Z">
                    <w:rPr>
                      <w:rFonts w:ascii="Times New Roman" w:eastAsia="Times New Roman" w:hAnsi="Times New Roman" w:cs="Times New Roman"/>
                      <w:kern w:val="0"/>
                      <w:lang w:eastAsia="vi-VN"/>
                      <w14:ligatures w14:val="none"/>
                    </w:rPr>
                  </w:rPrChange>
                </w:rPr>
                <w:delText>11</w:delText>
              </w:r>
            </w:del>
          </w:p>
        </w:tc>
        <w:tc>
          <w:tcPr>
            <w:tcW w:w="0" w:type="auto"/>
            <w:hideMark/>
          </w:tcPr>
          <w:p w14:paraId="3BE4A223" w14:textId="540DEAD3" w:rsidR="00905662" w:rsidRPr="00541AF1" w:rsidDel="00CB2A19" w:rsidRDefault="009056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394" w:author="NTL 101238" w:date="2024-06-02T19:33:00Z" w16du:dateUtc="2024-06-02T12:33:00Z"/>
                <w:rFonts w:asciiTheme="majorHAnsi" w:eastAsia="Times New Roman" w:hAnsiTheme="majorHAnsi" w:cstheme="majorHAnsi"/>
                <w:kern w:val="0"/>
                <w:lang w:eastAsia="vi-VN"/>
                <w14:ligatures w14:val="none"/>
                <w:rPrChange w:id="395" w:author="NTL 101238" w:date="2024-06-02T21:16:00Z" w16du:dateUtc="2024-06-02T14:16:00Z">
                  <w:rPr>
                    <w:del w:id="396" w:author="NTL 101238" w:date="2024-06-02T19:33:00Z" w16du:dateUtc="2024-06-02T12:33:00Z"/>
                    <w:rFonts w:ascii="Times New Roman" w:eastAsia="Times New Roman" w:hAnsi="Times New Roman" w:cs="Times New Roman"/>
                    <w:kern w:val="0"/>
                    <w:lang w:eastAsia="vi-VN"/>
                    <w14:ligatures w14:val="none"/>
                  </w:rPr>
                </w:rPrChange>
              </w:rPr>
              <w:pPrChange w:id="397" w:author="NTL 101238" w:date="2024-06-02T18:15:00Z" w16du:dateUtc="2024-06-02T11:15:00Z">
                <w:pPr>
                  <w:framePr w:hSpace="180" w:wrap="around" w:vAnchor="page" w:hAnchor="margin" w:xAlign="center" w:y="1201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398" w:author="NTL 101238" w:date="2024-06-02T19:33:00Z" w16du:dateUtc="2024-06-02T12:33:00Z">
              <w:r w:rsidRPr="00541AF1" w:rsidDel="00CB2A19">
                <w:rPr>
                  <w:rFonts w:asciiTheme="majorHAnsi" w:eastAsia="Times New Roman" w:hAnsiTheme="majorHAnsi" w:cstheme="majorHAnsi"/>
                  <w:kern w:val="0"/>
                  <w:lang w:eastAsia="vi-VN"/>
                  <w14:ligatures w14:val="none"/>
                  <w:rPrChange w:id="399" w:author="NTL 101238" w:date="2024-06-02T21:16:00Z" w16du:dateUtc="2024-06-02T14:16:00Z">
                    <w:rPr>
                      <w:rFonts w:ascii="Times New Roman" w:eastAsia="Times New Roman" w:hAnsi="Times New Roman" w:cs="Times New Roman"/>
                      <w:kern w:val="0"/>
                      <w:lang w:eastAsia="vi-VN"/>
                      <w14:ligatures w14:val="none"/>
                    </w:rPr>
                  </w:rPrChange>
                </w:rPr>
                <w:delText>Email chứa nhiều hơn 1 ký tự '@'</w:delText>
              </w:r>
            </w:del>
          </w:p>
        </w:tc>
        <w:tc>
          <w:tcPr>
            <w:tcW w:w="0" w:type="auto"/>
            <w:hideMark/>
          </w:tcPr>
          <w:p w14:paraId="4D2CFB78" w14:textId="71C582EA" w:rsidR="00905662" w:rsidRPr="00541AF1" w:rsidDel="00CB2A19" w:rsidRDefault="009056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400" w:author="NTL 101238" w:date="2024-06-02T19:33:00Z" w16du:dateUtc="2024-06-02T12:33:00Z"/>
                <w:rFonts w:asciiTheme="majorHAnsi" w:eastAsia="Times New Roman" w:hAnsiTheme="majorHAnsi" w:cstheme="majorHAnsi"/>
                <w:kern w:val="0"/>
                <w:lang w:eastAsia="vi-VN"/>
                <w14:ligatures w14:val="none"/>
                <w:rPrChange w:id="401" w:author="NTL 101238" w:date="2024-06-02T21:16:00Z" w16du:dateUtc="2024-06-02T14:16:00Z">
                  <w:rPr>
                    <w:del w:id="402" w:author="NTL 101238" w:date="2024-06-02T19:33:00Z" w16du:dateUtc="2024-06-02T12:33:00Z"/>
                    <w:rFonts w:ascii="Times New Roman" w:eastAsia="Times New Roman" w:hAnsi="Times New Roman" w:cs="Times New Roman"/>
                    <w:kern w:val="0"/>
                    <w:lang w:eastAsia="vi-VN"/>
                    <w14:ligatures w14:val="none"/>
                  </w:rPr>
                </w:rPrChange>
              </w:rPr>
              <w:pPrChange w:id="403" w:author="NTL 101238" w:date="2024-06-02T18:15:00Z" w16du:dateUtc="2024-06-02T11:15:00Z">
                <w:pPr>
                  <w:framePr w:hSpace="180" w:wrap="around" w:vAnchor="page" w:hAnchor="margin" w:xAlign="center" w:y="1201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404" w:author="NTL 101238" w:date="2024-06-02T19:33:00Z" w16du:dateUtc="2024-06-02T12:33:00Z">
              <w:r w:rsidRPr="00541AF1" w:rsidDel="00CB2A19">
                <w:rPr>
                  <w:rFonts w:asciiTheme="majorHAnsi" w:eastAsia="Times New Roman" w:hAnsiTheme="majorHAnsi" w:cstheme="majorHAnsi"/>
                  <w:kern w:val="0"/>
                  <w:lang w:eastAsia="vi-VN"/>
                  <w14:ligatures w14:val="none"/>
                  <w:rPrChange w:id="405" w:author="NTL 101238" w:date="2024-06-02T21:16:00Z" w16du:dateUtc="2024-06-02T14:16:00Z">
                    <w:rPr>
                      <w:rFonts w:ascii="Times New Roman" w:eastAsia="Times New Roman" w:hAnsi="Times New Roman" w:cs="Times New Roman"/>
                      <w:kern w:val="0"/>
                      <w:lang w:eastAsia="vi-VN"/>
                      <w14:ligatures w14:val="none"/>
                    </w:rPr>
                  </w:rPrChange>
                </w:rPr>
                <w:delText>user@@example.com</w:delText>
              </w:r>
            </w:del>
          </w:p>
        </w:tc>
        <w:tc>
          <w:tcPr>
            <w:tcW w:w="0" w:type="auto"/>
            <w:hideMark/>
          </w:tcPr>
          <w:p w14:paraId="51B813DE" w14:textId="3D21B633" w:rsidR="00905662" w:rsidRPr="00541AF1" w:rsidDel="00CB2A19" w:rsidRDefault="009056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406" w:author="NTL 101238" w:date="2024-06-02T19:33:00Z" w16du:dateUtc="2024-06-02T12:33:00Z"/>
                <w:rFonts w:asciiTheme="majorHAnsi" w:eastAsia="Times New Roman" w:hAnsiTheme="majorHAnsi" w:cstheme="majorHAnsi"/>
                <w:kern w:val="0"/>
                <w:lang w:eastAsia="vi-VN"/>
                <w14:ligatures w14:val="none"/>
                <w:rPrChange w:id="407" w:author="NTL 101238" w:date="2024-06-02T21:16:00Z" w16du:dateUtc="2024-06-02T14:16:00Z">
                  <w:rPr>
                    <w:del w:id="408" w:author="NTL 101238" w:date="2024-06-02T19:33:00Z" w16du:dateUtc="2024-06-02T12:33:00Z"/>
                    <w:rFonts w:ascii="Times New Roman" w:eastAsia="Times New Roman" w:hAnsi="Times New Roman" w:cs="Times New Roman"/>
                    <w:kern w:val="0"/>
                    <w:lang w:eastAsia="vi-VN"/>
                    <w14:ligatures w14:val="none"/>
                  </w:rPr>
                </w:rPrChange>
              </w:rPr>
              <w:pPrChange w:id="409" w:author="NTL 101238" w:date="2024-06-02T18:15:00Z" w16du:dateUtc="2024-06-02T11:15:00Z">
                <w:pPr>
                  <w:framePr w:hSpace="180" w:wrap="around" w:vAnchor="page" w:hAnchor="margin" w:xAlign="center" w:y="1201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410" w:author="NTL 101238" w:date="2024-06-02T19:33:00Z" w16du:dateUtc="2024-06-02T12:33:00Z">
              <w:r w:rsidRPr="00541AF1" w:rsidDel="00CB2A19">
                <w:rPr>
                  <w:rFonts w:asciiTheme="majorHAnsi" w:eastAsia="Times New Roman" w:hAnsiTheme="majorHAnsi" w:cstheme="majorHAnsi"/>
                  <w:kern w:val="0"/>
                  <w:lang w:eastAsia="vi-VN"/>
                  <w14:ligatures w14:val="none"/>
                  <w:rPrChange w:id="411" w:author="NTL 101238" w:date="2024-06-02T21:16:00Z" w16du:dateUtc="2024-06-02T14:16:00Z">
                    <w:rPr>
                      <w:rFonts w:ascii="Times New Roman" w:eastAsia="Times New Roman" w:hAnsi="Times New Roman" w:cs="Times New Roman"/>
                      <w:kern w:val="0"/>
                      <w:lang w:eastAsia="vi-VN"/>
                      <w14:ligatures w14:val="none"/>
                    </w:rPr>
                  </w:rPrChange>
                </w:rPr>
                <w:delText>password123</w:delText>
              </w:r>
            </w:del>
          </w:p>
        </w:tc>
        <w:tc>
          <w:tcPr>
            <w:tcW w:w="0" w:type="auto"/>
            <w:hideMark/>
          </w:tcPr>
          <w:p w14:paraId="1DDF0D5B" w14:textId="29CBABAD" w:rsidR="00905662" w:rsidRPr="00541AF1" w:rsidDel="00CB2A19" w:rsidRDefault="009056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412" w:author="NTL 101238" w:date="2024-06-02T19:33:00Z" w16du:dateUtc="2024-06-02T12:33:00Z"/>
                <w:rFonts w:asciiTheme="majorHAnsi" w:eastAsia="Times New Roman" w:hAnsiTheme="majorHAnsi" w:cstheme="majorHAnsi"/>
                <w:kern w:val="0"/>
                <w:lang w:eastAsia="vi-VN"/>
                <w14:ligatures w14:val="none"/>
                <w:rPrChange w:id="413" w:author="NTL 101238" w:date="2024-06-02T21:16:00Z" w16du:dateUtc="2024-06-02T14:16:00Z">
                  <w:rPr>
                    <w:del w:id="414" w:author="NTL 101238" w:date="2024-06-02T19:33:00Z" w16du:dateUtc="2024-06-02T12:33:00Z"/>
                    <w:rFonts w:ascii="Times New Roman" w:eastAsia="Times New Roman" w:hAnsi="Times New Roman" w:cs="Times New Roman"/>
                    <w:kern w:val="0"/>
                    <w:lang w:eastAsia="vi-VN"/>
                    <w14:ligatures w14:val="none"/>
                  </w:rPr>
                </w:rPrChange>
              </w:rPr>
              <w:pPrChange w:id="415" w:author="NTL 101238" w:date="2024-06-02T18:15:00Z" w16du:dateUtc="2024-06-02T11:15:00Z">
                <w:pPr>
                  <w:framePr w:hSpace="180" w:wrap="around" w:vAnchor="page" w:hAnchor="margin" w:xAlign="center" w:y="1201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416" w:author="NTL 101238" w:date="2024-06-02T19:33:00Z" w16du:dateUtc="2024-06-02T12:33:00Z">
              <w:r w:rsidRPr="00541AF1" w:rsidDel="00CB2A19">
                <w:rPr>
                  <w:rFonts w:asciiTheme="majorHAnsi" w:eastAsia="Times New Roman" w:hAnsiTheme="majorHAnsi" w:cstheme="majorHAnsi"/>
                  <w:kern w:val="0"/>
                  <w:lang w:eastAsia="vi-VN"/>
                  <w14:ligatures w14:val="none"/>
                  <w:rPrChange w:id="417" w:author="NTL 101238" w:date="2024-06-02T21:16:00Z" w16du:dateUtc="2024-06-02T14:16:00Z">
                    <w:rPr>
                      <w:rFonts w:ascii="Times New Roman" w:eastAsia="Times New Roman" w:hAnsi="Times New Roman" w:cs="Times New Roman"/>
                      <w:kern w:val="0"/>
                      <w:lang w:eastAsia="vi-VN"/>
                      <w14:ligatures w14:val="none"/>
                    </w:rPr>
                  </w:rPrChange>
                </w:rPr>
                <w:delText>Thất bại</w:delText>
              </w:r>
            </w:del>
          </w:p>
        </w:tc>
      </w:tr>
      <w:tr w:rsidR="00026E54" w:rsidRPr="00541AF1" w:rsidDel="00CB2A19" w14:paraId="2CDB20BD" w14:textId="6B6ED0DE" w:rsidTr="00CB2A19">
        <w:trPr>
          <w:gridAfter w:val="1"/>
          <w:trHeight w:val="1268"/>
          <w:del w:id="418" w:author="NTL 101238" w:date="2024-06-02T19:33:00Z"/>
          <w:trPrChange w:id="419" w:author="NTL 101238" w:date="2024-06-02T19:32:00Z" w16du:dateUtc="2024-06-02T12:32:00Z">
            <w:trPr>
              <w:gridAfter w:val="1"/>
              <w:trHeight w:val="1268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  <w:tcPrChange w:id="420" w:author="NTL 101238" w:date="2024-06-02T19:32:00Z" w16du:dateUtc="2024-06-02T12:32:00Z">
              <w:tcPr>
                <w:tcW w:w="0" w:type="auto"/>
                <w:hideMark/>
              </w:tcPr>
            </w:tcPrChange>
          </w:tcPr>
          <w:p w14:paraId="3521938A" w14:textId="7519C9AF" w:rsidR="00905662" w:rsidRPr="00541AF1" w:rsidDel="00CB2A19" w:rsidRDefault="00905662">
            <w:pPr>
              <w:jc w:val="center"/>
              <w:rPr>
                <w:del w:id="421" w:author="NTL 101238" w:date="2024-06-02T19:33:00Z" w16du:dateUtc="2024-06-02T12:33:00Z"/>
                <w:rFonts w:asciiTheme="majorHAnsi" w:eastAsia="Times New Roman" w:hAnsiTheme="majorHAnsi" w:cstheme="majorHAnsi"/>
                <w:kern w:val="0"/>
                <w:lang w:val="en-US" w:eastAsia="vi-VN"/>
                <w14:ligatures w14:val="none"/>
                <w:rPrChange w:id="422" w:author="NTL 101238" w:date="2024-06-02T21:16:00Z" w16du:dateUtc="2024-06-02T14:16:00Z">
                  <w:rPr>
                    <w:del w:id="423" w:author="NTL 101238" w:date="2024-06-02T19:33:00Z" w16du:dateUtc="2024-06-02T12:33:00Z"/>
                    <w:rFonts w:ascii="Times New Roman" w:eastAsia="Times New Roman" w:hAnsi="Times New Roman" w:cs="Times New Roman"/>
                    <w:kern w:val="0"/>
                    <w:lang w:eastAsia="vi-VN"/>
                    <w14:ligatures w14:val="none"/>
                  </w:rPr>
                </w:rPrChange>
              </w:rPr>
              <w:pPrChange w:id="424" w:author="NTL 101238" w:date="2024-06-02T18:15:00Z" w16du:dateUtc="2024-06-02T11:15:00Z">
                <w:pPr>
                  <w:framePr w:hSpace="180" w:wrap="around" w:vAnchor="page" w:hAnchor="margin" w:xAlign="center" w:y="1201"/>
                </w:pPr>
              </w:pPrChange>
            </w:pPr>
            <w:del w:id="425" w:author="NTL 101238" w:date="2024-06-02T18:16:00Z" w16du:dateUtc="2024-06-02T11:16:00Z">
              <w:r w:rsidRPr="00541AF1" w:rsidDel="00D805AA">
                <w:rPr>
                  <w:rFonts w:asciiTheme="majorHAnsi" w:eastAsia="Times New Roman" w:hAnsiTheme="majorHAnsi" w:cstheme="majorHAnsi"/>
                  <w:kern w:val="0"/>
                  <w:lang w:eastAsia="vi-VN"/>
                  <w14:ligatures w14:val="none"/>
                  <w:rPrChange w:id="426" w:author="NTL 101238" w:date="2024-06-02T21:16:00Z" w16du:dateUtc="2024-06-02T14:16:00Z">
                    <w:rPr>
                      <w:rFonts w:ascii="Times New Roman" w:eastAsia="Times New Roman" w:hAnsi="Times New Roman" w:cs="Times New Roman"/>
                      <w:kern w:val="0"/>
                      <w:lang w:eastAsia="vi-VN"/>
                      <w14:ligatures w14:val="none"/>
                    </w:rPr>
                  </w:rPrChange>
                </w:rPr>
                <w:delText>12</w:delText>
              </w:r>
            </w:del>
          </w:p>
        </w:tc>
        <w:tc>
          <w:tcPr>
            <w:tcW w:w="0" w:type="auto"/>
            <w:hideMark/>
            <w:tcPrChange w:id="427" w:author="NTL 101238" w:date="2024-06-02T19:32:00Z" w16du:dateUtc="2024-06-02T12:32:00Z">
              <w:tcPr>
                <w:tcW w:w="0" w:type="auto"/>
                <w:gridSpan w:val="2"/>
                <w:hideMark/>
              </w:tcPr>
            </w:tcPrChange>
          </w:tcPr>
          <w:p w14:paraId="6425E455" w14:textId="3B64B6F9" w:rsidR="00905662" w:rsidRPr="00541AF1" w:rsidDel="00CB2A19" w:rsidRDefault="009056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428" w:author="NTL 101238" w:date="2024-06-02T19:33:00Z" w16du:dateUtc="2024-06-02T12:33:00Z"/>
                <w:rFonts w:asciiTheme="majorHAnsi" w:eastAsia="Times New Roman" w:hAnsiTheme="majorHAnsi" w:cstheme="majorHAnsi"/>
                <w:kern w:val="0"/>
                <w:lang w:eastAsia="vi-VN"/>
                <w14:ligatures w14:val="none"/>
                <w:rPrChange w:id="429" w:author="NTL 101238" w:date="2024-06-02T21:16:00Z" w16du:dateUtc="2024-06-02T14:16:00Z">
                  <w:rPr>
                    <w:del w:id="430" w:author="NTL 101238" w:date="2024-06-02T19:33:00Z" w16du:dateUtc="2024-06-02T12:33:00Z"/>
                    <w:rFonts w:ascii="Times New Roman" w:eastAsia="Times New Roman" w:hAnsi="Times New Roman" w:cs="Times New Roman"/>
                    <w:kern w:val="0"/>
                    <w:lang w:eastAsia="vi-VN"/>
                    <w14:ligatures w14:val="none"/>
                  </w:rPr>
                </w:rPrChange>
              </w:rPr>
              <w:pPrChange w:id="431" w:author="NTL 101238" w:date="2024-06-02T18:15:00Z" w16du:dateUtc="2024-06-02T11:15:00Z">
                <w:pPr>
                  <w:framePr w:hSpace="180" w:wrap="around" w:vAnchor="page" w:hAnchor="margin" w:xAlign="center" w:y="1201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432" w:author="NTL 101238" w:date="2024-06-02T19:33:00Z" w16du:dateUtc="2024-06-02T12:33:00Z">
              <w:r w:rsidRPr="00541AF1" w:rsidDel="00CB2A19">
                <w:rPr>
                  <w:rFonts w:asciiTheme="majorHAnsi" w:eastAsia="Times New Roman" w:hAnsiTheme="majorHAnsi" w:cstheme="majorHAnsi"/>
                  <w:kern w:val="0"/>
                  <w:lang w:eastAsia="vi-VN"/>
                  <w14:ligatures w14:val="none"/>
                  <w:rPrChange w:id="433" w:author="NTL 101238" w:date="2024-06-02T21:16:00Z" w16du:dateUtc="2024-06-02T14:16:00Z">
                    <w:rPr>
                      <w:rFonts w:ascii="Times New Roman" w:eastAsia="Times New Roman" w:hAnsi="Times New Roman" w:cs="Times New Roman"/>
                      <w:kern w:val="0"/>
                      <w:lang w:eastAsia="vi-VN"/>
                      <w14:ligatures w14:val="none"/>
                    </w:rPr>
                  </w:rPrChange>
                </w:rPr>
                <w:delText>Email không chứa tên miền</w:delText>
              </w:r>
            </w:del>
          </w:p>
        </w:tc>
        <w:tc>
          <w:tcPr>
            <w:tcW w:w="0" w:type="auto"/>
            <w:hideMark/>
            <w:tcPrChange w:id="434" w:author="NTL 101238" w:date="2024-06-02T19:32:00Z" w16du:dateUtc="2024-06-02T12:32:00Z">
              <w:tcPr>
                <w:tcW w:w="0" w:type="auto"/>
                <w:gridSpan w:val="4"/>
                <w:hideMark/>
              </w:tcPr>
            </w:tcPrChange>
          </w:tcPr>
          <w:p w14:paraId="1CB56A7F" w14:textId="347FE2F9" w:rsidR="00905662" w:rsidRPr="00541AF1" w:rsidDel="00CB2A19" w:rsidRDefault="009056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435" w:author="NTL 101238" w:date="2024-06-02T19:33:00Z" w16du:dateUtc="2024-06-02T12:33:00Z"/>
                <w:rFonts w:asciiTheme="majorHAnsi" w:eastAsia="Times New Roman" w:hAnsiTheme="majorHAnsi" w:cstheme="majorHAnsi"/>
                <w:kern w:val="0"/>
                <w:lang w:eastAsia="vi-VN"/>
                <w14:ligatures w14:val="none"/>
                <w:rPrChange w:id="436" w:author="NTL 101238" w:date="2024-06-02T21:16:00Z" w16du:dateUtc="2024-06-02T14:16:00Z">
                  <w:rPr>
                    <w:del w:id="437" w:author="NTL 101238" w:date="2024-06-02T19:33:00Z" w16du:dateUtc="2024-06-02T12:33:00Z"/>
                    <w:rFonts w:ascii="Times New Roman" w:eastAsia="Times New Roman" w:hAnsi="Times New Roman" w:cs="Times New Roman"/>
                    <w:kern w:val="0"/>
                    <w:lang w:eastAsia="vi-VN"/>
                    <w14:ligatures w14:val="none"/>
                  </w:rPr>
                </w:rPrChange>
              </w:rPr>
              <w:pPrChange w:id="438" w:author="NTL 101238" w:date="2024-06-02T18:15:00Z" w16du:dateUtc="2024-06-02T11:15:00Z">
                <w:pPr>
                  <w:framePr w:hSpace="180" w:wrap="around" w:vAnchor="page" w:hAnchor="margin" w:xAlign="center" w:y="1201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439" w:author="NTL 101238" w:date="2024-06-02T19:33:00Z" w16du:dateUtc="2024-06-02T12:33:00Z">
              <w:r w:rsidRPr="00541AF1" w:rsidDel="00CB2A19">
                <w:rPr>
                  <w:rFonts w:asciiTheme="majorHAnsi" w:eastAsia="Times New Roman" w:hAnsiTheme="majorHAnsi" w:cstheme="majorHAnsi"/>
                  <w:kern w:val="0"/>
                  <w:lang w:eastAsia="vi-VN"/>
                  <w14:ligatures w14:val="none"/>
                  <w:rPrChange w:id="440" w:author="NTL 101238" w:date="2024-06-02T21:16:00Z" w16du:dateUtc="2024-06-02T14:16:00Z">
                    <w:rPr>
                      <w:rFonts w:ascii="Times New Roman" w:eastAsia="Times New Roman" w:hAnsi="Times New Roman" w:cs="Times New Roman"/>
                      <w:kern w:val="0"/>
                      <w:lang w:eastAsia="vi-VN"/>
                      <w14:ligatures w14:val="none"/>
                    </w:rPr>
                  </w:rPrChange>
                </w:rPr>
                <w:delText>user@.com</w:delText>
              </w:r>
            </w:del>
          </w:p>
        </w:tc>
        <w:tc>
          <w:tcPr>
            <w:tcW w:w="0" w:type="auto"/>
            <w:hideMark/>
            <w:tcPrChange w:id="441" w:author="NTL 101238" w:date="2024-06-02T19:32:00Z" w16du:dateUtc="2024-06-02T12:32:00Z">
              <w:tcPr>
                <w:tcW w:w="0" w:type="auto"/>
                <w:hideMark/>
              </w:tcPr>
            </w:tcPrChange>
          </w:tcPr>
          <w:p w14:paraId="76C346E7" w14:textId="2D2C3C2A" w:rsidR="00905662" w:rsidRPr="00541AF1" w:rsidDel="00CB2A19" w:rsidRDefault="009056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442" w:author="NTL 101238" w:date="2024-06-02T19:33:00Z" w16du:dateUtc="2024-06-02T12:33:00Z"/>
                <w:rFonts w:asciiTheme="majorHAnsi" w:eastAsia="Times New Roman" w:hAnsiTheme="majorHAnsi" w:cstheme="majorHAnsi"/>
                <w:kern w:val="0"/>
                <w:lang w:eastAsia="vi-VN"/>
                <w14:ligatures w14:val="none"/>
                <w:rPrChange w:id="443" w:author="NTL 101238" w:date="2024-06-02T21:16:00Z" w16du:dateUtc="2024-06-02T14:16:00Z">
                  <w:rPr>
                    <w:del w:id="444" w:author="NTL 101238" w:date="2024-06-02T19:33:00Z" w16du:dateUtc="2024-06-02T12:33:00Z"/>
                    <w:rFonts w:ascii="Times New Roman" w:eastAsia="Times New Roman" w:hAnsi="Times New Roman" w:cs="Times New Roman"/>
                    <w:kern w:val="0"/>
                    <w:lang w:eastAsia="vi-VN"/>
                    <w14:ligatures w14:val="none"/>
                  </w:rPr>
                </w:rPrChange>
              </w:rPr>
              <w:pPrChange w:id="445" w:author="NTL 101238" w:date="2024-06-02T18:15:00Z" w16du:dateUtc="2024-06-02T11:15:00Z">
                <w:pPr>
                  <w:framePr w:hSpace="180" w:wrap="around" w:vAnchor="page" w:hAnchor="margin" w:xAlign="center" w:y="1201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446" w:author="NTL 101238" w:date="2024-06-02T19:33:00Z" w16du:dateUtc="2024-06-02T12:33:00Z">
              <w:r w:rsidRPr="00541AF1" w:rsidDel="00CB2A19">
                <w:rPr>
                  <w:rFonts w:asciiTheme="majorHAnsi" w:eastAsia="Times New Roman" w:hAnsiTheme="majorHAnsi" w:cstheme="majorHAnsi"/>
                  <w:kern w:val="0"/>
                  <w:lang w:eastAsia="vi-VN"/>
                  <w14:ligatures w14:val="none"/>
                  <w:rPrChange w:id="447" w:author="NTL 101238" w:date="2024-06-02T21:16:00Z" w16du:dateUtc="2024-06-02T14:16:00Z">
                    <w:rPr>
                      <w:rFonts w:ascii="Times New Roman" w:eastAsia="Times New Roman" w:hAnsi="Times New Roman" w:cs="Times New Roman"/>
                      <w:kern w:val="0"/>
                      <w:lang w:eastAsia="vi-VN"/>
                      <w14:ligatures w14:val="none"/>
                    </w:rPr>
                  </w:rPrChange>
                </w:rPr>
                <w:delText>password123</w:delText>
              </w:r>
            </w:del>
          </w:p>
        </w:tc>
        <w:tc>
          <w:tcPr>
            <w:tcW w:w="0" w:type="auto"/>
            <w:hideMark/>
            <w:tcPrChange w:id="448" w:author="NTL 101238" w:date="2024-06-02T19:32:00Z" w16du:dateUtc="2024-06-02T12:32:00Z">
              <w:tcPr>
                <w:tcW w:w="0" w:type="auto"/>
                <w:hideMark/>
              </w:tcPr>
            </w:tcPrChange>
          </w:tcPr>
          <w:p w14:paraId="3C83F1AC" w14:textId="2AA7337B" w:rsidR="00905662" w:rsidRPr="00541AF1" w:rsidDel="00CB2A19" w:rsidRDefault="009056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449" w:author="NTL 101238" w:date="2024-06-02T19:33:00Z" w16du:dateUtc="2024-06-02T12:33:00Z"/>
                <w:rFonts w:asciiTheme="majorHAnsi" w:eastAsia="Times New Roman" w:hAnsiTheme="majorHAnsi" w:cstheme="majorHAnsi"/>
                <w:kern w:val="0"/>
                <w:lang w:eastAsia="vi-VN"/>
                <w14:ligatures w14:val="none"/>
                <w:rPrChange w:id="450" w:author="NTL 101238" w:date="2024-06-02T21:16:00Z" w16du:dateUtc="2024-06-02T14:16:00Z">
                  <w:rPr>
                    <w:del w:id="451" w:author="NTL 101238" w:date="2024-06-02T19:33:00Z" w16du:dateUtc="2024-06-02T12:33:00Z"/>
                    <w:rFonts w:ascii="Times New Roman" w:eastAsia="Times New Roman" w:hAnsi="Times New Roman" w:cs="Times New Roman"/>
                    <w:kern w:val="0"/>
                    <w:lang w:eastAsia="vi-VN"/>
                    <w14:ligatures w14:val="none"/>
                  </w:rPr>
                </w:rPrChange>
              </w:rPr>
              <w:pPrChange w:id="452" w:author="NTL 101238" w:date="2024-06-02T18:15:00Z" w16du:dateUtc="2024-06-02T11:15:00Z">
                <w:pPr>
                  <w:framePr w:hSpace="180" w:wrap="around" w:vAnchor="page" w:hAnchor="margin" w:xAlign="center" w:y="1201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453" w:author="NTL 101238" w:date="2024-06-02T19:33:00Z" w16du:dateUtc="2024-06-02T12:33:00Z">
              <w:r w:rsidRPr="00541AF1" w:rsidDel="00CB2A19">
                <w:rPr>
                  <w:rFonts w:asciiTheme="majorHAnsi" w:eastAsia="Times New Roman" w:hAnsiTheme="majorHAnsi" w:cstheme="majorHAnsi"/>
                  <w:kern w:val="0"/>
                  <w:lang w:eastAsia="vi-VN"/>
                  <w14:ligatures w14:val="none"/>
                  <w:rPrChange w:id="454" w:author="NTL 101238" w:date="2024-06-02T21:16:00Z" w16du:dateUtc="2024-06-02T14:16:00Z">
                    <w:rPr>
                      <w:rFonts w:ascii="Times New Roman" w:eastAsia="Times New Roman" w:hAnsi="Times New Roman" w:cs="Times New Roman"/>
                      <w:kern w:val="0"/>
                      <w:lang w:eastAsia="vi-VN"/>
                      <w14:ligatures w14:val="none"/>
                    </w:rPr>
                  </w:rPrChange>
                </w:rPr>
                <w:delText>Thất bại</w:delText>
              </w:r>
            </w:del>
          </w:p>
        </w:tc>
      </w:tr>
      <w:tr w:rsidR="00CB2A19" w:rsidRPr="00541AF1" w:rsidDel="00CB2A19" w14:paraId="7E21857E" w14:textId="10463BD6" w:rsidTr="00CB2A1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6"/>
          <w:del w:id="455" w:author="NTL 101238" w:date="2024-06-02T19:3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83B08C" w14:textId="32F8DD1E" w:rsidR="00905662" w:rsidRPr="00541AF1" w:rsidDel="00CB2A19" w:rsidRDefault="00905662">
            <w:pPr>
              <w:jc w:val="center"/>
              <w:rPr>
                <w:del w:id="456" w:author="NTL 101238" w:date="2024-06-02T19:33:00Z" w16du:dateUtc="2024-06-02T12:33:00Z"/>
                <w:rFonts w:asciiTheme="majorHAnsi" w:eastAsia="Times New Roman" w:hAnsiTheme="majorHAnsi" w:cstheme="majorHAnsi"/>
                <w:kern w:val="0"/>
                <w:lang w:val="en-US" w:eastAsia="vi-VN"/>
                <w14:ligatures w14:val="none"/>
                <w:rPrChange w:id="457" w:author="NTL 101238" w:date="2024-06-02T21:16:00Z" w16du:dateUtc="2024-06-02T14:16:00Z">
                  <w:rPr>
                    <w:del w:id="458" w:author="NTL 101238" w:date="2024-06-02T19:33:00Z" w16du:dateUtc="2024-06-02T12:33:00Z"/>
                    <w:rFonts w:ascii="Times New Roman" w:eastAsia="Times New Roman" w:hAnsi="Times New Roman" w:cs="Times New Roman"/>
                    <w:kern w:val="0"/>
                    <w:lang w:eastAsia="vi-VN"/>
                    <w14:ligatures w14:val="none"/>
                  </w:rPr>
                </w:rPrChange>
              </w:rPr>
              <w:pPrChange w:id="459" w:author="NTL 101238" w:date="2024-06-02T18:15:00Z" w16du:dateUtc="2024-06-02T11:15:00Z">
                <w:pPr>
                  <w:framePr w:hSpace="180" w:wrap="around" w:vAnchor="page" w:hAnchor="margin" w:xAlign="center" w:y="1201"/>
                </w:pPr>
              </w:pPrChange>
            </w:pPr>
            <w:del w:id="460" w:author="NTL 101238" w:date="2024-06-02T18:16:00Z" w16du:dateUtc="2024-06-02T11:16:00Z">
              <w:r w:rsidRPr="00541AF1" w:rsidDel="00D805AA">
                <w:rPr>
                  <w:rFonts w:asciiTheme="majorHAnsi" w:eastAsia="Times New Roman" w:hAnsiTheme="majorHAnsi" w:cstheme="majorHAnsi"/>
                  <w:kern w:val="0"/>
                  <w:lang w:eastAsia="vi-VN"/>
                  <w14:ligatures w14:val="none"/>
                  <w:rPrChange w:id="461" w:author="NTL 101238" w:date="2024-06-02T21:16:00Z" w16du:dateUtc="2024-06-02T14:16:00Z">
                    <w:rPr>
                      <w:rFonts w:ascii="Times New Roman" w:eastAsia="Times New Roman" w:hAnsi="Times New Roman" w:cs="Times New Roman"/>
                      <w:kern w:val="0"/>
                      <w:lang w:eastAsia="vi-VN"/>
                      <w14:ligatures w14:val="none"/>
                    </w:rPr>
                  </w:rPrChange>
                </w:rPr>
                <w:delText>13</w:delText>
              </w:r>
            </w:del>
          </w:p>
        </w:tc>
        <w:tc>
          <w:tcPr>
            <w:tcW w:w="0" w:type="auto"/>
            <w:hideMark/>
          </w:tcPr>
          <w:p w14:paraId="7018EC68" w14:textId="2659C9BD" w:rsidR="00905662" w:rsidRPr="00541AF1" w:rsidDel="00CB2A19" w:rsidRDefault="009056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462" w:author="NTL 101238" w:date="2024-06-02T19:33:00Z" w16du:dateUtc="2024-06-02T12:33:00Z"/>
                <w:rFonts w:asciiTheme="majorHAnsi" w:eastAsia="Times New Roman" w:hAnsiTheme="majorHAnsi" w:cstheme="majorHAnsi"/>
                <w:kern w:val="0"/>
                <w:lang w:eastAsia="vi-VN"/>
                <w14:ligatures w14:val="none"/>
                <w:rPrChange w:id="463" w:author="NTL 101238" w:date="2024-06-02T21:16:00Z" w16du:dateUtc="2024-06-02T14:16:00Z">
                  <w:rPr>
                    <w:del w:id="464" w:author="NTL 101238" w:date="2024-06-02T19:33:00Z" w16du:dateUtc="2024-06-02T12:33:00Z"/>
                    <w:rFonts w:ascii="Times New Roman" w:eastAsia="Times New Roman" w:hAnsi="Times New Roman" w:cs="Times New Roman"/>
                    <w:kern w:val="0"/>
                    <w:lang w:eastAsia="vi-VN"/>
                    <w14:ligatures w14:val="none"/>
                  </w:rPr>
                </w:rPrChange>
              </w:rPr>
              <w:pPrChange w:id="465" w:author="NTL 101238" w:date="2024-06-02T18:15:00Z" w16du:dateUtc="2024-06-02T11:15:00Z">
                <w:pPr>
                  <w:framePr w:hSpace="180" w:wrap="around" w:vAnchor="page" w:hAnchor="margin" w:xAlign="center" w:y="1201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466" w:author="NTL 101238" w:date="2024-06-02T19:33:00Z" w16du:dateUtc="2024-06-02T12:33:00Z">
              <w:r w:rsidRPr="00541AF1" w:rsidDel="00CB2A19">
                <w:rPr>
                  <w:rFonts w:asciiTheme="majorHAnsi" w:eastAsia="Times New Roman" w:hAnsiTheme="majorHAnsi" w:cstheme="majorHAnsi"/>
                  <w:kern w:val="0"/>
                  <w:lang w:eastAsia="vi-VN"/>
                  <w14:ligatures w14:val="none"/>
                  <w:rPrChange w:id="467" w:author="NTL 101238" w:date="2024-06-02T21:16:00Z" w16du:dateUtc="2024-06-02T14:16:00Z">
                    <w:rPr>
                      <w:rFonts w:ascii="Times New Roman" w:eastAsia="Times New Roman" w:hAnsi="Times New Roman" w:cs="Times New Roman"/>
                      <w:kern w:val="0"/>
                      <w:lang w:eastAsia="vi-VN"/>
                      <w14:ligatures w14:val="none"/>
                    </w:rPr>
                  </w:rPrChange>
                </w:rPr>
                <w:delText>Mật khẩu ít hơn 6 ký tự</w:delText>
              </w:r>
            </w:del>
          </w:p>
        </w:tc>
        <w:tc>
          <w:tcPr>
            <w:tcW w:w="0" w:type="auto"/>
            <w:hideMark/>
          </w:tcPr>
          <w:p w14:paraId="0732543C" w14:textId="7255AF1C" w:rsidR="00905662" w:rsidRPr="00541AF1" w:rsidDel="00CB2A19" w:rsidRDefault="009056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468" w:author="NTL 101238" w:date="2024-06-02T19:33:00Z" w16du:dateUtc="2024-06-02T12:33:00Z"/>
                <w:rFonts w:asciiTheme="majorHAnsi" w:eastAsia="Times New Roman" w:hAnsiTheme="majorHAnsi" w:cstheme="majorHAnsi"/>
                <w:kern w:val="0"/>
                <w:lang w:eastAsia="vi-VN"/>
                <w14:ligatures w14:val="none"/>
                <w:rPrChange w:id="469" w:author="NTL 101238" w:date="2024-06-02T21:16:00Z" w16du:dateUtc="2024-06-02T14:16:00Z">
                  <w:rPr>
                    <w:del w:id="470" w:author="NTL 101238" w:date="2024-06-02T19:33:00Z" w16du:dateUtc="2024-06-02T12:33:00Z"/>
                    <w:rFonts w:ascii="Times New Roman" w:eastAsia="Times New Roman" w:hAnsi="Times New Roman" w:cs="Times New Roman"/>
                    <w:kern w:val="0"/>
                    <w:lang w:eastAsia="vi-VN"/>
                    <w14:ligatures w14:val="none"/>
                  </w:rPr>
                </w:rPrChange>
              </w:rPr>
              <w:pPrChange w:id="471" w:author="NTL 101238" w:date="2024-06-02T18:15:00Z" w16du:dateUtc="2024-06-02T11:15:00Z">
                <w:pPr>
                  <w:framePr w:hSpace="180" w:wrap="around" w:vAnchor="page" w:hAnchor="margin" w:xAlign="center" w:y="1201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472" w:author="NTL 101238" w:date="2024-06-02T19:33:00Z" w16du:dateUtc="2024-06-02T12:33:00Z">
              <w:r w:rsidRPr="00541AF1" w:rsidDel="00CB2A19">
                <w:rPr>
                  <w:rFonts w:asciiTheme="majorHAnsi" w:eastAsia="Times New Roman" w:hAnsiTheme="majorHAnsi" w:cstheme="majorHAnsi"/>
                  <w:kern w:val="0"/>
                  <w:lang w:eastAsia="vi-VN"/>
                  <w14:ligatures w14:val="none"/>
                  <w:rPrChange w:id="473" w:author="NTL 101238" w:date="2024-06-02T21:16:00Z" w16du:dateUtc="2024-06-02T14:16:00Z">
                    <w:rPr>
                      <w:rFonts w:ascii="Times New Roman" w:eastAsia="Times New Roman" w:hAnsi="Times New Roman" w:cs="Times New Roman"/>
                      <w:kern w:val="0"/>
                      <w:lang w:eastAsia="vi-VN"/>
                      <w14:ligatures w14:val="none"/>
                    </w:rPr>
                  </w:rPrChange>
                </w:rPr>
                <w:delText>0987654321</w:delText>
              </w:r>
            </w:del>
          </w:p>
        </w:tc>
        <w:tc>
          <w:tcPr>
            <w:tcW w:w="0" w:type="auto"/>
            <w:hideMark/>
          </w:tcPr>
          <w:p w14:paraId="30D63E6A" w14:textId="13F28036" w:rsidR="00905662" w:rsidRPr="00541AF1" w:rsidDel="00CB2A19" w:rsidRDefault="009056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474" w:author="NTL 101238" w:date="2024-06-02T19:33:00Z" w16du:dateUtc="2024-06-02T12:33:00Z"/>
                <w:rFonts w:asciiTheme="majorHAnsi" w:eastAsia="Times New Roman" w:hAnsiTheme="majorHAnsi" w:cstheme="majorHAnsi"/>
                <w:kern w:val="0"/>
                <w:lang w:eastAsia="vi-VN"/>
                <w14:ligatures w14:val="none"/>
                <w:rPrChange w:id="475" w:author="NTL 101238" w:date="2024-06-02T21:16:00Z" w16du:dateUtc="2024-06-02T14:16:00Z">
                  <w:rPr>
                    <w:del w:id="476" w:author="NTL 101238" w:date="2024-06-02T19:33:00Z" w16du:dateUtc="2024-06-02T12:33:00Z"/>
                    <w:rFonts w:ascii="Times New Roman" w:eastAsia="Times New Roman" w:hAnsi="Times New Roman" w:cs="Times New Roman"/>
                    <w:kern w:val="0"/>
                    <w:lang w:eastAsia="vi-VN"/>
                    <w14:ligatures w14:val="none"/>
                  </w:rPr>
                </w:rPrChange>
              </w:rPr>
              <w:pPrChange w:id="477" w:author="NTL 101238" w:date="2024-06-02T18:15:00Z" w16du:dateUtc="2024-06-02T11:15:00Z">
                <w:pPr>
                  <w:framePr w:hSpace="180" w:wrap="around" w:vAnchor="page" w:hAnchor="margin" w:xAlign="center" w:y="1201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478" w:author="NTL 101238" w:date="2024-06-02T19:33:00Z" w16du:dateUtc="2024-06-02T12:33:00Z">
              <w:r w:rsidRPr="00541AF1" w:rsidDel="00CB2A19">
                <w:rPr>
                  <w:rFonts w:asciiTheme="majorHAnsi" w:eastAsia="Times New Roman" w:hAnsiTheme="majorHAnsi" w:cstheme="majorHAnsi"/>
                  <w:kern w:val="0"/>
                  <w:lang w:eastAsia="vi-VN"/>
                  <w14:ligatures w14:val="none"/>
                  <w:rPrChange w:id="479" w:author="NTL 101238" w:date="2024-06-02T21:16:00Z" w16du:dateUtc="2024-06-02T14:16:00Z">
                    <w:rPr>
                      <w:rFonts w:ascii="Times New Roman" w:eastAsia="Times New Roman" w:hAnsi="Times New Roman" w:cs="Times New Roman"/>
                      <w:kern w:val="0"/>
                      <w:lang w:eastAsia="vi-VN"/>
                      <w14:ligatures w14:val="none"/>
                    </w:rPr>
                  </w:rPrChange>
                </w:rPr>
                <w:delText>pass</w:delText>
              </w:r>
            </w:del>
          </w:p>
        </w:tc>
        <w:tc>
          <w:tcPr>
            <w:tcW w:w="0" w:type="auto"/>
            <w:hideMark/>
          </w:tcPr>
          <w:p w14:paraId="26254053" w14:textId="3BCBB0B1" w:rsidR="00905662" w:rsidRPr="00541AF1" w:rsidDel="00CB2A19" w:rsidRDefault="009056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480" w:author="NTL 101238" w:date="2024-06-02T19:33:00Z" w16du:dateUtc="2024-06-02T12:33:00Z"/>
                <w:rFonts w:asciiTheme="majorHAnsi" w:eastAsia="Times New Roman" w:hAnsiTheme="majorHAnsi" w:cstheme="majorHAnsi"/>
                <w:kern w:val="0"/>
                <w:lang w:eastAsia="vi-VN"/>
                <w14:ligatures w14:val="none"/>
                <w:rPrChange w:id="481" w:author="NTL 101238" w:date="2024-06-02T21:16:00Z" w16du:dateUtc="2024-06-02T14:16:00Z">
                  <w:rPr>
                    <w:del w:id="482" w:author="NTL 101238" w:date="2024-06-02T19:33:00Z" w16du:dateUtc="2024-06-02T12:33:00Z"/>
                    <w:rFonts w:ascii="Times New Roman" w:eastAsia="Times New Roman" w:hAnsi="Times New Roman" w:cs="Times New Roman"/>
                    <w:kern w:val="0"/>
                    <w:lang w:eastAsia="vi-VN"/>
                    <w14:ligatures w14:val="none"/>
                  </w:rPr>
                </w:rPrChange>
              </w:rPr>
              <w:pPrChange w:id="483" w:author="NTL 101238" w:date="2024-06-02T18:15:00Z" w16du:dateUtc="2024-06-02T11:15:00Z">
                <w:pPr>
                  <w:framePr w:hSpace="180" w:wrap="around" w:vAnchor="page" w:hAnchor="margin" w:xAlign="center" w:y="1201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484" w:author="NTL 101238" w:date="2024-06-02T19:33:00Z" w16du:dateUtc="2024-06-02T12:33:00Z">
              <w:r w:rsidRPr="00541AF1" w:rsidDel="00CB2A19">
                <w:rPr>
                  <w:rFonts w:asciiTheme="majorHAnsi" w:eastAsia="Times New Roman" w:hAnsiTheme="majorHAnsi" w:cstheme="majorHAnsi"/>
                  <w:kern w:val="0"/>
                  <w:lang w:eastAsia="vi-VN"/>
                  <w14:ligatures w14:val="none"/>
                  <w:rPrChange w:id="485" w:author="NTL 101238" w:date="2024-06-02T21:16:00Z" w16du:dateUtc="2024-06-02T14:16:00Z">
                    <w:rPr>
                      <w:rFonts w:ascii="Times New Roman" w:eastAsia="Times New Roman" w:hAnsi="Times New Roman" w:cs="Times New Roman"/>
                      <w:kern w:val="0"/>
                      <w:lang w:eastAsia="vi-VN"/>
                      <w14:ligatures w14:val="none"/>
                    </w:rPr>
                  </w:rPrChange>
                </w:rPr>
                <w:delText>Thất bại</w:delText>
              </w:r>
            </w:del>
          </w:p>
        </w:tc>
      </w:tr>
      <w:tr w:rsidR="00026E54" w:rsidRPr="00541AF1" w:rsidDel="00D805AA" w14:paraId="3DFA8B39" w14:textId="77777777" w:rsidTr="00CB2A19">
        <w:trPr>
          <w:gridAfter w:val="1"/>
          <w:trHeight w:val="131"/>
          <w:del w:id="486" w:author="NTL 101238" w:date="2024-06-02T18:14:00Z"/>
          <w:trPrChange w:id="487" w:author="NTL 101238" w:date="2024-06-02T19:32:00Z" w16du:dateUtc="2024-06-02T12:32:00Z">
            <w:trPr>
              <w:gridAfter w:val="1"/>
              <w:trHeight w:val="131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  <w:tcPrChange w:id="488" w:author="NTL 101238" w:date="2024-06-02T19:32:00Z" w16du:dateUtc="2024-06-02T12:32:00Z">
              <w:tcPr>
                <w:tcW w:w="0" w:type="auto"/>
                <w:hideMark/>
              </w:tcPr>
            </w:tcPrChange>
          </w:tcPr>
          <w:p w14:paraId="670B2EB4" w14:textId="6AD66AC3" w:rsidR="00905662" w:rsidRPr="00541AF1" w:rsidDel="00D805AA" w:rsidRDefault="00905662">
            <w:pPr>
              <w:jc w:val="center"/>
              <w:rPr>
                <w:del w:id="489" w:author="NTL 101238" w:date="2024-06-02T18:14:00Z" w16du:dateUtc="2024-06-02T11:14:00Z"/>
                <w:rFonts w:asciiTheme="majorHAnsi" w:eastAsia="Times New Roman" w:hAnsiTheme="majorHAnsi" w:cstheme="majorHAnsi"/>
                <w:kern w:val="0"/>
                <w:lang w:eastAsia="vi-VN"/>
                <w14:ligatures w14:val="none"/>
                <w:rPrChange w:id="490" w:author="NTL 101238" w:date="2024-06-02T21:16:00Z" w16du:dateUtc="2024-06-02T14:16:00Z">
                  <w:rPr>
                    <w:del w:id="491" w:author="NTL 101238" w:date="2024-06-02T18:14:00Z" w16du:dateUtc="2024-06-02T11:14:00Z"/>
                    <w:rFonts w:ascii="Times New Roman" w:eastAsia="Times New Roman" w:hAnsi="Times New Roman" w:cs="Times New Roman"/>
                    <w:kern w:val="0"/>
                    <w:lang w:eastAsia="vi-VN"/>
                    <w14:ligatures w14:val="none"/>
                  </w:rPr>
                </w:rPrChange>
              </w:rPr>
              <w:pPrChange w:id="492" w:author="NTL 101238" w:date="2024-06-02T18:15:00Z" w16du:dateUtc="2024-06-02T11:15:00Z">
                <w:pPr>
                  <w:framePr w:hSpace="180" w:wrap="around" w:vAnchor="page" w:hAnchor="margin" w:xAlign="center" w:y="1201"/>
                </w:pPr>
              </w:pPrChange>
            </w:pPr>
            <w:del w:id="493" w:author="NTL 101238" w:date="2024-06-02T18:14:00Z" w16du:dateUtc="2024-06-02T11:14:00Z">
              <w:r w:rsidRPr="00541AF1" w:rsidDel="00D805AA">
                <w:rPr>
                  <w:rFonts w:asciiTheme="majorHAnsi" w:eastAsia="Times New Roman" w:hAnsiTheme="majorHAnsi" w:cstheme="majorHAnsi"/>
                  <w:kern w:val="0"/>
                  <w:lang w:eastAsia="vi-VN"/>
                  <w14:ligatures w14:val="none"/>
                  <w:rPrChange w:id="494" w:author="NTL 101238" w:date="2024-06-02T21:16:00Z" w16du:dateUtc="2024-06-02T14:16:00Z">
                    <w:rPr>
                      <w:rFonts w:ascii="Times New Roman" w:eastAsia="Times New Roman" w:hAnsi="Times New Roman" w:cs="Times New Roman"/>
                      <w:kern w:val="0"/>
                      <w:lang w:eastAsia="vi-VN"/>
                      <w14:ligatures w14:val="none"/>
                    </w:rPr>
                  </w:rPrChange>
                </w:rPr>
                <w:delText>14</w:delText>
              </w:r>
            </w:del>
          </w:p>
        </w:tc>
        <w:tc>
          <w:tcPr>
            <w:tcW w:w="0" w:type="auto"/>
            <w:hideMark/>
            <w:tcPrChange w:id="495" w:author="NTL 101238" w:date="2024-06-02T19:32:00Z" w16du:dateUtc="2024-06-02T12:32:00Z">
              <w:tcPr>
                <w:tcW w:w="0" w:type="auto"/>
                <w:gridSpan w:val="2"/>
                <w:hideMark/>
              </w:tcPr>
            </w:tcPrChange>
          </w:tcPr>
          <w:p w14:paraId="330B9A04" w14:textId="7DE47B4D" w:rsidR="00905662" w:rsidRPr="00541AF1" w:rsidDel="00D805AA" w:rsidRDefault="009056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496" w:author="NTL 101238" w:date="2024-06-02T18:14:00Z" w16du:dateUtc="2024-06-02T11:14:00Z"/>
                <w:rFonts w:asciiTheme="majorHAnsi" w:eastAsia="Times New Roman" w:hAnsiTheme="majorHAnsi" w:cstheme="majorHAnsi"/>
                <w:kern w:val="0"/>
                <w:lang w:eastAsia="vi-VN"/>
                <w14:ligatures w14:val="none"/>
                <w:rPrChange w:id="497" w:author="NTL 101238" w:date="2024-06-02T21:16:00Z" w16du:dateUtc="2024-06-02T14:16:00Z">
                  <w:rPr>
                    <w:del w:id="498" w:author="NTL 101238" w:date="2024-06-02T18:14:00Z" w16du:dateUtc="2024-06-02T11:14:00Z"/>
                    <w:rFonts w:ascii="Times New Roman" w:eastAsia="Times New Roman" w:hAnsi="Times New Roman" w:cs="Times New Roman"/>
                    <w:kern w:val="0"/>
                    <w:lang w:eastAsia="vi-VN"/>
                    <w14:ligatures w14:val="none"/>
                  </w:rPr>
                </w:rPrChange>
              </w:rPr>
              <w:pPrChange w:id="499" w:author="NTL 101238" w:date="2024-06-02T18:15:00Z" w16du:dateUtc="2024-06-02T11:15:00Z">
                <w:pPr>
                  <w:framePr w:hSpace="180" w:wrap="around" w:vAnchor="page" w:hAnchor="margin" w:xAlign="center" w:y="1201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500" w:author="NTL 101238" w:date="2024-06-02T18:14:00Z" w16du:dateUtc="2024-06-02T11:14:00Z">
              <w:r w:rsidRPr="00541AF1" w:rsidDel="00D805AA">
                <w:rPr>
                  <w:rFonts w:asciiTheme="majorHAnsi" w:eastAsia="Times New Roman" w:hAnsiTheme="majorHAnsi" w:cstheme="majorHAnsi"/>
                  <w:kern w:val="0"/>
                  <w:lang w:eastAsia="vi-VN"/>
                  <w14:ligatures w14:val="none"/>
                  <w:rPrChange w:id="501" w:author="NTL 101238" w:date="2024-06-02T21:16:00Z" w16du:dateUtc="2024-06-02T14:16:00Z">
                    <w:rPr>
                      <w:rFonts w:ascii="Times New Roman" w:eastAsia="Times New Roman" w:hAnsi="Times New Roman" w:cs="Times New Roman"/>
                      <w:kern w:val="0"/>
                      <w:lang w:eastAsia="vi-VN"/>
                      <w14:ligatures w14:val="none"/>
                    </w:rPr>
                  </w:rPrChange>
                </w:rPr>
                <w:delText>Mật khẩu chứa ký tự đặc biệt</w:delText>
              </w:r>
            </w:del>
          </w:p>
        </w:tc>
        <w:tc>
          <w:tcPr>
            <w:tcW w:w="0" w:type="auto"/>
            <w:hideMark/>
            <w:tcPrChange w:id="502" w:author="NTL 101238" w:date="2024-06-02T19:32:00Z" w16du:dateUtc="2024-06-02T12:32:00Z">
              <w:tcPr>
                <w:tcW w:w="0" w:type="auto"/>
                <w:gridSpan w:val="4"/>
                <w:hideMark/>
              </w:tcPr>
            </w:tcPrChange>
          </w:tcPr>
          <w:p w14:paraId="5F205123" w14:textId="6200F870" w:rsidR="00905662" w:rsidRPr="00541AF1" w:rsidDel="00D805AA" w:rsidRDefault="009056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03" w:author="NTL 101238" w:date="2024-06-02T18:14:00Z" w16du:dateUtc="2024-06-02T11:14:00Z"/>
                <w:rFonts w:asciiTheme="majorHAnsi" w:eastAsia="Times New Roman" w:hAnsiTheme="majorHAnsi" w:cstheme="majorHAnsi"/>
                <w:kern w:val="0"/>
                <w:lang w:eastAsia="vi-VN"/>
                <w14:ligatures w14:val="none"/>
                <w:rPrChange w:id="504" w:author="NTL 101238" w:date="2024-06-02T21:16:00Z" w16du:dateUtc="2024-06-02T14:16:00Z">
                  <w:rPr>
                    <w:del w:id="505" w:author="NTL 101238" w:date="2024-06-02T18:14:00Z" w16du:dateUtc="2024-06-02T11:14:00Z"/>
                    <w:rFonts w:ascii="Times New Roman" w:eastAsia="Times New Roman" w:hAnsi="Times New Roman" w:cs="Times New Roman"/>
                    <w:kern w:val="0"/>
                    <w:lang w:eastAsia="vi-VN"/>
                    <w14:ligatures w14:val="none"/>
                  </w:rPr>
                </w:rPrChange>
              </w:rPr>
              <w:pPrChange w:id="506" w:author="NTL 101238" w:date="2024-06-02T18:15:00Z" w16du:dateUtc="2024-06-02T11:15:00Z">
                <w:pPr>
                  <w:framePr w:hSpace="180" w:wrap="around" w:vAnchor="page" w:hAnchor="margin" w:xAlign="center" w:y="1201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507" w:author="NTL 101238" w:date="2024-06-02T18:14:00Z" w16du:dateUtc="2024-06-02T11:14:00Z">
              <w:r w:rsidRPr="00541AF1" w:rsidDel="00D805AA">
                <w:rPr>
                  <w:rFonts w:asciiTheme="majorHAnsi" w:eastAsia="Times New Roman" w:hAnsiTheme="majorHAnsi" w:cstheme="majorHAnsi"/>
                  <w:kern w:val="0"/>
                  <w:lang w:eastAsia="vi-VN"/>
                  <w14:ligatures w14:val="none"/>
                  <w:rPrChange w:id="508" w:author="NTL 101238" w:date="2024-06-02T21:16:00Z" w16du:dateUtc="2024-06-02T14:16:00Z">
                    <w:rPr>
                      <w:rFonts w:ascii="Times New Roman" w:eastAsia="Times New Roman" w:hAnsi="Times New Roman" w:cs="Times New Roman"/>
                      <w:kern w:val="0"/>
                      <w:lang w:eastAsia="vi-VN"/>
                      <w14:ligatures w14:val="none"/>
                    </w:rPr>
                  </w:rPrChange>
                </w:rPr>
                <w:delText>0987654321</w:delText>
              </w:r>
            </w:del>
          </w:p>
        </w:tc>
        <w:tc>
          <w:tcPr>
            <w:tcW w:w="0" w:type="auto"/>
            <w:hideMark/>
            <w:tcPrChange w:id="509" w:author="NTL 101238" w:date="2024-06-02T19:32:00Z" w16du:dateUtc="2024-06-02T12:32:00Z">
              <w:tcPr>
                <w:tcW w:w="0" w:type="auto"/>
                <w:hideMark/>
              </w:tcPr>
            </w:tcPrChange>
          </w:tcPr>
          <w:p w14:paraId="75D582B4" w14:textId="0ED9A70D" w:rsidR="00905662" w:rsidRPr="00541AF1" w:rsidDel="00D805AA" w:rsidRDefault="009056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10" w:author="NTL 101238" w:date="2024-06-02T18:14:00Z" w16du:dateUtc="2024-06-02T11:14:00Z"/>
                <w:rFonts w:asciiTheme="majorHAnsi" w:eastAsia="Times New Roman" w:hAnsiTheme="majorHAnsi" w:cstheme="majorHAnsi"/>
                <w:kern w:val="0"/>
                <w:lang w:eastAsia="vi-VN"/>
                <w14:ligatures w14:val="none"/>
                <w:rPrChange w:id="511" w:author="NTL 101238" w:date="2024-06-02T21:16:00Z" w16du:dateUtc="2024-06-02T14:16:00Z">
                  <w:rPr>
                    <w:del w:id="512" w:author="NTL 101238" w:date="2024-06-02T18:14:00Z" w16du:dateUtc="2024-06-02T11:14:00Z"/>
                    <w:rFonts w:ascii="Times New Roman" w:eastAsia="Times New Roman" w:hAnsi="Times New Roman" w:cs="Times New Roman"/>
                    <w:kern w:val="0"/>
                    <w:lang w:eastAsia="vi-VN"/>
                    <w14:ligatures w14:val="none"/>
                  </w:rPr>
                </w:rPrChange>
              </w:rPr>
              <w:pPrChange w:id="513" w:author="NTL 101238" w:date="2024-06-02T18:15:00Z" w16du:dateUtc="2024-06-02T11:15:00Z">
                <w:pPr>
                  <w:framePr w:hSpace="180" w:wrap="around" w:vAnchor="page" w:hAnchor="margin" w:xAlign="center" w:y="1201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514" w:author="NTL 101238" w:date="2024-06-02T18:14:00Z" w16du:dateUtc="2024-06-02T11:14:00Z">
              <w:r w:rsidRPr="00541AF1" w:rsidDel="00D805AA">
                <w:rPr>
                  <w:rFonts w:asciiTheme="majorHAnsi" w:eastAsia="Times New Roman" w:hAnsiTheme="majorHAnsi" w:cstheme="majorHAnsi"/>
                  <w:kern w:val="0"/>
                  <w:lang w:eastAsia="vi-VN"/>
                  <w14:ligatures w14:val="none"/>
                  <w:rPrChange w:id="515" w:author="NTL 101238" w:date="2024-06-02T21:16:00Z" w16du:dateUtc="2024-06-02T14:16:00Z">
                    <w:rPr>
                      <w:rFonts w:ascii="Times New Roman" w:eastAsia="Times New Roman" w:hAnsi="Times New Roman" w:cs="Times New Roman"/>
                      <w:kern w:val="0"/>
                      <w:lang w:eastAsia="vi-VN"/>
                      <w14:ligatures w14:val="none"/>
                    </w:rPr>
                  </w:rPrChange>
                </w:rPr>
                <w:delText>pass@word123</w:delText>
              </w:r>
            </w:del>
          </w:p>
        </w:tc>
        <w:tc>
          <w:tcPr>
            <w:tcW w:w="0" w:type="auto"/>
            <w:hideMark/>
            <w:tcPrChange w:id="516" w:author="NTL 101238" w:date="2024-06-02T19:32:00Z" w16du:dateUtc="2024-06-02T12:32:00Z">
              <w:tcPr>
                <w:tcW w:w="0" w:type="auto"/>
                <w:hideMark/>
              </w:tcPr>
            </w:tcPrChange>
          </w:tcPr>
          <w:p w14:paraId="1B042F2D" w14:textId="101FAD59" w:rsidR="00905662" w:rsidRPr="00541AF1" w:rsidDel="00D805AA" w:rsidRDefault="009056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17" w:author="NTL 101238" w:date="2024-06-02T18:14:00Z" w16du:dateUtc="2024-06-02T11:14:00Z"/>
                <w:rFonts w:asciiTheme="majorHAnsi" w:eastAsia="Times New Roman" w:hAnsiTheme="majorHAnsi" w:cstheme="majorHAnsi"/>
                <w:kern w:val="0"/>
                <w:lang w:eastAsia="vi-VN"/>
                <w14:ligatures w14:val="none"/>
                <w:rPrChange w:id="518" w:author="NTL 101238" w:date="2024-06-02T21:16:00Z" w16du:dateUtc="2024-06-02T14:16:00Z">
                  <w:rPr>
                    <w:del w:id="519" w:author="NTL 101238" w:date="2024-06-02T18:14:00Z" w16du:dateUtc="2024-06-02T11:14:00Z"/>
                    <w:rFonts w:ascii="Times New Roman" w:eastAsia="Times New Roman" w:hAnsi="Times New Roman" w:cs="Times New Roman"/>
                    <w:kern w:val="0"/>
                    <w:lang w:eastAsia="vi-VN"/>
                    <w14:ligatures w14:val="none"/>
                  </w:rPr>
                </w:rPrChange>
              </w:rPr>
              <w:pPrChange w:id="520" w:author="NTL 101238" w:date="2024-06-02T18:15:00Z" w16du:dateUtc="2024-06-02T11:15:00Z">
                <w:pPr>
                  <w:framePr w:hSpace="180" w:wrap="around" w:vAnchor="page" w:hAnchor="margin" w:xAlign="center" w:y="1201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521" w:author="NTL 101238" w:date="2024-06-02T18:14:00Z" w16du:dateUtc="2024-06-02T11:14:00Z">
              <w:r w:rsidRPr="00541AF1" w:rsidDel="00D805AA">
                <w:rPr>
                  <w:rFonts w:asciiTheme="majorHAnsi" w:eastAsia="Times New Roman" w:hAnsiTheme="majorHAnsi" w:cstheme="majorHAnsi"/>
                  <w:kern w:val="0"/>
                  <w:lang w:eastAsia="vi-VN"/>
                  <w14:ligatures w14:val="none"/>
                  <w:rPrChange w:id="522" w:author="NTL 101238" w:date="2024-06-02T21:16:00Z" w16du:dateUtc="2024-06-02T14:16:00Z">
                    <w:rPr>
                      <w:rFonts w:ascii="Times New Roman" w:eastAsia="Times New Roman" w:hAnsi="Times New Roman" w:cs="Times New Roman"/>
                      <w:kern w:val="0"/>
                      <w:lang w:eastAsia="vi-VN"/>
                      <w14:ligatures w14:val="none"/>
                    </w:rPr>
                  </w:rPrChange>
                </w:rPr>
                <w:delText>Thất bại</w:delText>
              </w:r>
            </w:del>
          </w:p>
        </w:tc>
      </w:tr>
      <w:tr w:rsidR="00026E54" w:rsidRPr="00541AF1" w:rsidDel="00CB2A19" w14:paraId="34977690" w14:textId="4D8472DE" w:rsidTr="00CB2A1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8"/>
          <w:del w:id="523" w:author="NTL 101238" w:date="2024-06-02T19:33:00Z"/>
          <w:trPrChange w:id="524" w:author="NTL 101238" w:date="2024-06-02T19:32:00Z" w16du:dateUtc="2024-06-02T12:32:00Z">
            <w:trPr>
              <w:gridAfter w:val="1"/>
              <w:trHeight w:val="1268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FFFF" w:themeFill="background1"/>
            <w:hideMark/>
            <w:tcPrChange w:id="525" w:author="NTL 101238" w:date="2024-06-02T19:32:00Z" w16du:dateUtc="2024-06-02T12:32:00Z">
              <w:tcPr>
                <w:tcW w:w="0" w:type="auto"/>
                <w:shd w:val="clear" w:color="auto" w:fill="FFFFFF" w:themeFill="background1"/>
                <w:hideMark/>
              </w:tcPr>
            </w:tcPrChange>
          </w:tcPr>
          <w:p w14:paraId="3265DFAB" w14:textId="4885F4C5" w:rsidR="00905662" w:rsidRPr="00541AF1" w:rsidDel="00CB2A19" w:rsidRDefault="00905662">
            <w:pPr>
              <w:jc w:val="center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del w:id="526" w:author="NTL 101238" w:date="2024-06-02T19:33:00Z" w16du:dateUtc="2024-06-02T12:33:00Z"/>
                <w:rFonts w:asciiTheme="majorHAnsi" w:eastAsia="Times New Roman" w:hAnsiTheme="majorHAnsi" w:cstheme="majorHAnsi"/>
                <w:kern w:val="0"/>
                <w:lang w:val="en-US" w:eastAsia="vi-VN"/>
                <w14:ligatures w14:val="none"/>
                <w:rPrChange w:id="527" w:author="NTL 101238" w:date="2024-06-02T21:16:00Z" w16du:dateUtc="2024-06-02T14:16:00Z">
                  <w:rPr>
                    <w:del w:id="528" w:author="NTL 101238" w:date="2024-06-02T19:33:00Z" w16du:dateUtc="2024-06-02T12:33:00Z"/>
                    <w:rFonts w:ascii="Times New Roman" w:eastAsia="Times New Roman" w:hAnsi="Times New Roman" w:cs="Times New Roman"/>
                    <w:kern w:val="0"/>
                    <w:lang w:eastAsia="vi-VN"/>
                    <w14:ligatures w14:val="none"/>
                  </w:rPr>
                </w:rPrChange>
              </w:rPr>
              <w:pPrChange w:id="529" w:author="NTL 101238" w:date="2024-06-02T18:15:00Z" w16du:dateUtc="2024-06-02T11:15:00Z">
                <w:pPr>
                  <w:framePr w:hSpace="180" w:wrap="around" w:vAnchor="page" w:hAnchor="margin" w:xAlign="center" w:y="1201"/>
    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530" w:author="NTL 101238" w:date="2024-06-02T18:16:00Z" w16du:dateUtc="2024-06-02T11:16:00Z">
              <w:r w:rsidRPr="00541AF1" w:rsidDel="00D805AA">
                <w:rPr>
                  <w:rFonts w:asciiTheme="majorHAnsi" w:eastAsia="Times New Roman" w:hAnsiTheme="majorHAnsi" w:cstheme="majorHAnsi"/>
                  <w:kern w:val="0"/>
                  <w:lang w:eastAsia="vi-VN"/>
                  <w14:ligatures w14:val="none"/>
                  <w:rPrChange w:id="531" w:author="NTL 101238" w:date="2024-06-02T21:16:00Z" w16du:dateUtc="2024-06-02T14:16:00Z">
                    <w:rPr>
                      <w:rFonts w:ascii="Times New Roman" w:eastAsia="Times New Roman" w:hAnsi="Times New Roman" w:cs="Times New Roman"/>
                      <w:kern w:val="0"/>
                      <w:lang w:eastAsia="vi-VN"/>
                      <w14:ligatures w14:val="none"/>
                    </w:rPr>
                  </w:rPrChange>
                </w:rPr>
                <w:delText>15</w:delText>
              </w:r>
            </w:del>
          </w:p>
        </w:tc>
        <w:tc>
          <w:tcPr>
            <w:tcW w:w="0" w:type="auto"/>
            <w:shd w:val="clear" w:color="auto" w:fill="FFFFFF" w:themeFill="background1"/>
            <w:hideMark/>
            <w:tcPrChange w:id="532" w:author="NTL 101238" w:date="2024-06-02T19:32:00Z" w16du:dateUtc="2024-06-02T12:32:00Z">
              <w:tcPr>
                <w:tcW w:w="0" w:type="auto"/>
                <w:gridSpan w:val="2"/>
                <w:shd w:val="clear" w:color="auto" w:fill="FFFFFF" w:themeFill="background1"/>
                <w:hideMark/>
              </w:tcPr>
            </w:tcPrChange>
          </w:tcPr>
          <w:p w14:paraId="0942819C" w14:textId="15702D70" w:rsidR="00905662" w:rsidRPr="00541AF1" w:rsidDel="00CB2A19" w:rsidRDefault="009056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533" w:author="NTL 101238" w:date="2024-06-02T19:33:00Z" w16du:dateUtc="2024-06-02T12:33:00Z"/>
                <w:rFonts w:asciiTheme="majorHAnsi" w:eastAsia="Times New Roman" w:hAnsiTheme="majorHAnsi" w:cstheme="majorHAnsi"/>
                <w:kern w:val="0"/>
                <w:lang w:eastAsia="vi-VN"/>
                <w14:ligatures w14:val="none"/>
                <w:rPrChange w:id="534" w:author="NTL 101238" w:date="2024-06-02T21:16:00Z" w16du:dateUtc="2024-06-02T14:16:00Z">
                  <w:rPr>
                    <w:del w:id="535" w:author="NTL 101238" w:date="2024-06-02T19:33:00Z" w16du:dateUtc="2024-06-02T12:33:00Z"/>
                    <w:rFonts w:ascii="Times New Roman" w:eastAsia="Times New Roman" w:hAnsi="Times New Roman" w:cs="Times New Roman"/>
                    <w:kern w:val="0"/>
                    <w:lang w:eastAsia="vi-VN"/>
                    <w14:ligatures w14:val="none"/>
                  </w:rPr>
                </w:rPrChange>
              </w:rPr>
              <w:pPrChange w:id="536" w:author="NTL 101238" w:date="2024-06-02T18:15:00Z" w16du:dateUtc="2024-06-02T11:15:00Z">
                <w:pPr>
                  <w:framePr w:hSpace="180" w:wrap="around" w:vAnchor="page" w:hAnchor="margin" w:xAlign="center" w:y="1201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537" w:author="NTL 101238" w:date="2024-06-02T18:13:00Z" w16du:dateUtc="2024-06-02T11:13:00Z">
              <w:r w:rsidRPr="00541AF1" w:rsidDel="00D805AA">
                <w:rPr>
                  <w:rFonts w:asciiTheme="majorHAnsi" w:eastAsia="Times New Roman" w:hAnsiTheme="majorHAnsi" w:cstheme="majorHAnsi"/>
                  <w:kern w:val="0"/>
                  <w:lang w:eastAsia="vi-VN"/>
                  <w14:ligatures w14:val="none"/>
                  <w:rPrChange w:id="538" w:author="NTL 101238" w:date="2024-06-02T21:16:00Z" w16du:dateUtc="2024-06-02T14:16:00Z">
                    <w:rPr>
                      <w:rFonts w:ascii="Times New Roman" w:eastAsia="Times New Roman" w:hAnsi="Times New Roman" w:cs="Times New Roman"/>
                      <w:kern w:val="0"/>
                      <w:lang w:eastAsia="vi-VN"/>
                      <w14:ligatures w14:val="none"/>
                    </w:rPr>
                  </w:rPrChange>
                </w:rPr>
                <w:delText>Mật khẩu hợp lệ</w:delText>
              </w:r>
            </w:del>
          </w:p>
        </w:tc>
        <w:tc>
          <w:tcPr>
            <w:tcW w:w="0" w:type="auto"/>
            <w:shd w:val="clear" w:color="auto" w:fill="FFFFFF" w:themeFill="background1"/>
            <w:hideMark/>
            <w:tcPrChange w:id="539" w:author="NTL 101238" w:date="2024-06-02T19:32:00Z" w16du:dateUtc="2024-06-02T12:32:00Z">
              <w:tcPr>
                <w:tcW w:w="0" w:type="auto"/>
                <w:gridSpan w:val="4"/>
                <w:shd w:val="clear" w:color="auto" w:fill="FFFFFF" w:themeFill="background1"/>
                <w:hideMark/>
              </w:tcPr>
            </w:tcPrChange>
          </w:tcPr>
          <w:p w14:paraId="5772F305" w14:textId="116E9C0D" w:rsidR="00905662" w:rsidRPr="00541AF1" w:rsidDel="00CB2A19" w:rsidRDefault="009056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540" w:author="NTL 101238" w:date="2024-06-02T19:33:00Z" w16du:dateUtc="2024-06-02T12:33:00Z"/>
                <w:rFonts w:asciiTheme="majorHAnsi" w:eastAsia="Times New Roman" w:hAnsiTheme="majorHAnsi" w:cstheme="majorHAnsi"/>
                <w:kern w:val="0"/>
                <w:lang w:val="en-US" w:eastAsia="vi-VN"/>
                <w14:ligatures w14:val="none"/>
                <w:rPrChange w:id="541" w:author="NTL 101238" w:date="2024-06-02T21:16:00Z" w16du:dateUtc="2024-06-02T14:16:00Z">
                  <w:rPr>
                    <w:del w:id="542" w:author="NTL 101238" w:date="2024-06-02T19:33:00Z" w16du:dateUtc="2024-06-02T12:33:00Z"/>
                    <w:rFonts w:ascii="Times New Roman" w:eastAsia="Times New Roman" w:hAnsi="Times New Roman" w:cs="Times New Roman"/>
                    <w:kern w:val="0"/>
                    <w:lang w:eastAsia="vi-VN"/>
                    <w14:ligatures w14:val="none"/>
                  </w:rPr>
                </w:rPrChange>
              </w:rPr>
              <w:pPrChange w:id="543" w:author="NTL 101238" w:date="2024-06-02T18:15:00Z" w16du:dateUtc="2024-06-02T11:15:00Z">
                <w:pPr>
                  <w:framePr w:hSpace="180" w:wrap="around" w:vAnchor="page" w:hAnchor="margin" w:xAlign="center" w:y="1201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544" w:author="NTL 101238" w:date="2024-06-02T18:16:00Z" w16du:dateUtc="2024-06-02T11:16:00Z">
              <w:r w:rsidRPr="00541AF1" w:rsidDel="00D805AA">
                <w:rPr>
                  <w:rFonts w:asciiTheme="majorHAnsi" w:eastAsia="Times New Roman" w:hAnsiTheme="majorHAnsi" w:cstheme="majorHAnsi"/>
                  <w:kern w:val="0"/>
                  <w:lang w:eastAsia="vi-VN"/>
                  <w14:ligatures w14:val="none"/>
                  <w:rPrChange w:id="545" w:author="NTL 101238" w:date="2024-06-02T21:16:00Z" w16du:dateUtc="2024-06-02T14:16:00Z">
                    <w:rPr>
                      <w:rFonts w:ascii="Times New Roman" w:eastAsia="Times New Roman" w:hAnsi="Times New Roman" w:cs="Times New Roman"/>
                      <w:kern w:val="0"/>
                      <w:lang w:eastAsia="vi-VN"/>
                      <w14:ligatures w14:val="none"/>
                    </w:rPr>
                  </w:rPrChange>
                </w:rPr>
                <w:delText>0987654321</w:delText>
              </w:r>
            </w:del>
          </w:p>
        </w:tc>
        <w:tc>
          <w:tcPr>
            <w:tcW w:w="0" w:type="auto"/>
            <w:shd w:val="clear" w:color="auto" w:fill="FFFFFF" w:themeFill="background1"/>
            <w:hideMark/>
            <w:tcPrChange w:id="546" w:author="NTL 101238" w:date="2024-06-02T19:32:00Z" w16du:dateUtc="2024-06-02T12:32:00Z">
              <w:tcPr>
                <w:tcW w:w="0" w:type="auto"/>
                <w:shd w:val="clear" w:color="auto" w:fill="FFFFFF" w:themeFill="background1"/>
                <w:hideMark/>
              </w:tcPr>
            </w:tcPrChange>
          </w:tcPr>
          <w:p w14:paraId="6FE1ED3E" w14:textId="638F9E60" w:rsidR="00905662" w:rsidRPr="00541AF1" w:rsidDel="00CB2A19" w:rsidRDefault="009056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547" w:author="NTL 101238" w:date="2024-06-02T19:33:00Z" w16du:dateUtc="2024-06-02T12:33:00Z"/>
                <w:rFonts w:asciiTheme="majorHAnsi" w:eastAsia="Times New Roman" w:hAnsiTheme="majorHAnsi" w:cstheme="majorHAnsi"/>
                <w:kern w:val="0"/>
                <w:lang w:val="en-US" w:eastAsia="vi-VN"/>
                <w14:ligatures w14:val="none"/>
                <w:rPrChange w:id="548" w:author="NTL 101238" w:date="2024-06-02T21:16:00Z" w16du:dateUtc="2024-06-02T14:16:00Z">
                  <w:rPr>
                    <w:del w:id="549" w:author="NTL 101238" w:date="2024-06-02T19:33:00Z" w16du:dateUtc="2024-06-02T12:33:00Z"/>
                    <w:rFonts w:ascii="Times New Roman" w:eastAsia="Times New Roman" w:hAnsi="Times New Roman" w:cs="Times New Roman"/>
                    <w:kern w:val="0"/>
                    <w:lang w:eastAsia="vi-VN"/>
                    <w14:ligatures w14:val="none"/>
                  </w:rPr>
                </w:rPrChange>
              </w:rPr>
              <w:pPrChange w:id="550" w:author="NTL 101238" w:date="2024-06-02T18:15:00Z" w16du:dateUtc="2024-06-02T11:15:00Z">
                <w:pPr>
                  <w:framePr w:hSpace="180" w:wrap="around" w:vAnchor="page" w:hAnchor="margin" w:xAlign="center" w:y="1201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551" w:author="NTL 101238" w:date="2024-06-02T18:16:00Z" w16du:dateUtc="2024-06-02T11:16:00Z">
              <w:r w:rsidRPr="00541AF1" w:rsidDel="00D805AA">
                <w:rPr>
                  <w:rFonts w:asciiTheme="majorHAnsi" w:eastAsia="Times New Roman" w:hAnsiTheme="majorHAnsi" w:cstheme="majorHAnsi"/>
                  <w:kern w:val="0"/>
                  <w:lang w:eastAsia="vi-VN"/>
                  <w14:ligatures w14:val="none"/>
                  <w:rPrChange w:id="552" w:author="NTL 101238" w:date="2024-06-02T21:16:00Z" w16du:dateUtc="2024-06-02T14:16:00Z">
                    <w:rPr>
                      <w:rFonts w:ascii="Times New Roman" w:eastAsia="Times New Roman" w:hAnsi="Times New Roman" w:cs="Times New Roman"/>
                      <w:kern w:val="0"/>
                      <w:lang w:eastAsia="vi-VN"/>
                      <w14:ligatures w14:val="none"/>
                    </w:rPr>
                  </w:rPrChange>
                </w:rPr>
                <w:delText>password123</w:delText>
              </w:r>
            </w:del>
          </w:p>
        </w:tc>
        <w:tc>
          <w:tcPr>
            <w:tcW w:w="0" w:type="auto"/>
            <w:shd w:val="clear" w:color="auto" w:fill="FFFFFF" w:themeFill="background1"/>
            <w:hideMark/>
            <w:tcPrChange w:id="553" w:author="NTL 101238" w:date="2024-06-02T19:32:00Z" w16du:dateUtc="2024-06-02T12:32:00Z">
              <w:tcPr>
                <w:tcW w:w="0" w:type="auto"/>
                <w:shd w:val="clear" w:color="auto" w:fill="FFFFFF" w:themeFill="background1"/>
                <w:hideMark/>
              </w:tcPr>
            </w:tcPrChange>
          </w:tcPr>
          <w:p w14:paraId="495748FA" w14:textId="143B99B5" w:rsidR="00905662" w:rsidRPr="00541AF1" w:rsidDel="00CB2A19" w:rsidRDefault="009056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554" w:author="NTL 101238" w:date="2024-06-02T19:33:00Z" w16du:dateUtc="2024-06-02T12:33:00Z"/>
                <w:rFonts w:asciiTheme="majorHAnsi" w:eastAsia="Times New Roman" w:hAnsiTheme="majorHAnsi" w:cstheme="majorHAnsi"/>
                <w:kern w:val="0"/>
                <w:lang w:eastAsia="vi-VN"/>
                <w14:ligatures w14:val="none"/>
                <w:rPrChange w:id="555" w:author="NTL 101238" w:date="2024-06-02T21:16:00Z" w16du:dateUtc="2024-06-02T14:16:00Z">
                  <w:rPr>
                    <w:del w:id="556" w:author="NTL 101238" w:date="2024-06-02T19:33:00Z" w16du:dateUtc="2024-06-02T12:33:00Z"/>
                    <w:rFonts w:ascii="Times New Roman" w:eastAsia="Times New Roman" w:hAnsi="Times New Roman" w:cs="Times New Roman"/>
                    <w:kern w:val="0"/>
                    <w:lang w:eastAsia="vi-VN"/>
                    <w14:ligatures w14:val="none"/>
                  </w:rPr>
                </w:rPrChange>
              </w:rPr>
              <w:pPrChange w:id="557" w:author="NTL 101238" w:date="2024-06-02T18:15:00Z" w16du:dateUtc="2024-06-02T11:15:00Z">
                <w:pPr>
                  <w:framePr w:hSpace="180" w:wrap="around" w:vAnchor="page" w:hAnchor="margin" w:xAlign="center" w:y="1201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558" w:author="NTL 101238" w:date="2024-06-02T19:33:00Z" w16du:dateUtc="2024-06-02T12:33:00Z">
              <w:r w:rsidRPr="00541AF1" w:rsidDel="00CB2A19">
                <w:rPr>
                  <w:rFonts w:asciiTheme="majorHAnsi" w:eastAsia="Times New Roman" w:hAnsiTheme="majorHAnsi" w:cstheme="majorHAnsi"/>
                  <w:kern w:val="0"/>
                  <w:lang w:eastAsia="vi-VN"/>
                  <w14:ligatures w14:val="none"/>
                  <w:rPrChange w:id="559" w:author="NTL 101238" w:date="2024-06-02T21:16:00Z" w16du:dateUtc="2024-06-02T14:16:00Z">
                    <w:rPr>
                      <w:rFonts w:ascii="Times New Roman" w:eastAsia="Times New Roman" w:hAnsi="Times New Roman" w:cs="Times New Roman"/>
                      <w:kern w:val="0"/>
                      <w:lang w:eastAsia="vi-VN"/>
                      <w14:ligatures w14:val="none"/>
                    </w:rPr>
                  </w:rPrChange>
                </w:rPr>
                <w:delText>Đăng nhập thành công</w:delText>
              </w:r>
            </w:del>
          </w:p>
        </w:tc>
      </w:tr>
      <w:tr w:rsidR="00026E54" w:rsidRPr="00541AF1" w:rsidDel="00CB2A19" w14:paraId="462F1C6D" w14:textId="4FCCB389" w:rsidTr="00CB2A19">
        <w:trPr>
          <w:gridAfter w:val="1"/>
          <w:trHeight w:val="1254"/>
          <w:del w:id="560" w:author="NTL 101238" w:date="2024-06-02T19:33:00Z"/>
          <w:trPrChange w:id="561" w:author="NTL 101238" w:date="2024-06-02T19:32:00Z" w16du:dateUtc="2024-06-02T12:32:00Z">
            <w:trPr>
              <w:gridAfter w:val="1"/>
              <w:trHeight w:val="1254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2F2F2" w:themeFill="background1" w:themeFillShade="F2"/>
            <w:hideMark/>
            <w:tcPrChange w:id="562" w:author="NTL 101238" w:date="2024-06-02T19:32:00Z" w16du:dateUtc="2024-06-02T12:32:00Z">
              <w:tcPr>
                <w:tcW w:w="0" w:type="auto"/>
                <w:hideMark/>
              </w:tcPr>
            </w:tcPrChange>
          </w:tcPr>
          <w:p w14:paraId="31AC40B0" w14:textId="09D1AEAD" w:rsidR="00905662" w:rsidRPr="00541AF1" w:rsidDel="00CB2A19" w:rsidRDefault="00905662">
            <w:pPr>
              <w:jc w:val="center"/>
              <w:rPr>
                <w:del w:id="563" w:author="NTL 101238" w:date="2024-06-02T19:33:00Z" w16du:dateUtc="2024-06-02T12:33:00Z"/>
                <w:rFonts w:asciiTheme="majorHAnsi" w:eastAsia="Times New Roman" w:hAnsiTheme="majorHAnsi" w:cstheme="majorHAnsi"/>
                <w:kern w:val="0"/>
                <w:lang w:val="en-US" w:eastAsia="vi-VN"/>
                <w14:ligatures w14:val="none"/>
                <w:rPrChange w:id="564" w:author="NTL 101238" w:date="2024-06-02T21:16:00Z" w16du:dateUtc="2024-06-02T14:16:00Z">
                  <w:rPr>
                    <w:del w:id="565" w:author="NTL 101238" w:date="2024-06-02T19:33:00Z" w16du:dateUtc="2024-06-02T12:33:00Z"/>
                    <w:rFonts w:ascii="Times New Roman" w:eastAsia="Times New Roman" w:hAnsi="Times New Roman" w:cs="Times New Roman"/>
                    <w:kern w:val="0"/>
                    <w:lang w:eastAsia="vi-VN"/>
                    <w14:ligatures w14:val="none"/>
                  </w:rPr>
                </w:rPrChange>
              </w:rPr>
              <w:pPrChange w:id="566" w:author="NTL 101238" w:date="2024-06-02T18:15:00Z" w16du:dateUtc="2024-06-02T11:15:00Z">
                <w:pPr>
                  <w:framePr w:hSpace="180" w:wrap="around" w:vAnchor="page" w:hAnchor="margin" w:xAlign="center" w:y="1201"/>
                </w:pPr>
              </w:pPrChange>
            </w:pPr>
            <w:del w:id="567" w:author="NTL 101238" w:date="2024-06-02T18:16:00Z" w16du:dateUtc="2024-06-02T11:16:00Z">
              <w:r w:rsidRPr="00541AF1" w:rsidDel="00D805AA">
                <w:rPr>
                  <w:rFonts w:asciiTheme="majorHAnsi" w:eastAsia="Times New Roman" w:hAnsiTheme="majorHAnsi" w:cstheme="majorHAnsi"/>
                  <w:kern w:val="0"/>
                  <w:lang w:eastAsia="vi-VN"/>
                  <w14:ligatures w14:val="none"/>
                  <w:rPrChange w:id="568" w:author="NTL 101238" w:date="2024-06-02T21:16:00Z" w16du:dateUtc="2024-06-02T14:16:00Z">
                    <w:rPr>
                      <w:rFonts w:ascii="Times New Roman" w:eastAsia="Times New Roman" w:hAnsi="Times New Roman" w:cs="Times New Roman"/>
                      <w:kern w:val="0"/>
                      <w:lang w:eastAsia="vi-VN"/>
                      <w14:ligatures w14:val="none"/>
                    </w:rPr>
                  </w:rPrChange>
                </w:rPr>
                <w:delText>16</w:delText>
              </w:r>
            </w:del>
          </w:p>
        </w:tc>
        <w:tc>
          <w:tcPr>
            <w:tcW w:w="0" w:type="auto"/>
            <w:shd w:val="clear" w:color="auto" w:fill="F2F2F2" w:themeFill="background1" w:themeFillShade="F2"/>
            <w:hideMark/>
            <w:tcPrChange w:id="569" w:author="NTL 101238" w:date="2024-06-02T19:32:00Z" w16du:dateUtc="2024-06-02T12:32:00Z">
              <w:tcPr>
                <w:tcW w:w="0" w:type="auto"/>
                <w:gridSpan w:val="2"/>
                <w:hideMark/>
              </w:tcPr>
            </w:tcPrChange>
          </w:tcPr>
          <w:p w14:paraId="383A79A1" w14:textId="572015BA" w:rsidR="00905662" w:rsidRPr="00541AF1" w:rsidDel="00CB2A19" w:rsidRDefault="009056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70" w:author="NTL 101238" w:date="2024-06-02T19:33:00Z" w16du:dateUtc="2024-06-02T12:33:00Z"/>
                <w:rFonts w:asciiTheme="majorHAnsi" w:eastAsia="Times New Roman" w:hAnsiTheme="majorHAnsi" w:cstheme="majorHAnsi"/>
                <w:kern w:val="0"/>
                <w:lang w:val="en-US" w:eastAsia="vi-VN"/>
                <w14:ligatures w14:val="none"/>
                <w:rPrChange w:id="571" w:author="NTL 101238" w:date="2024-06-02T21:16:00Z" w16du:dateUtc="2024-06-02T14:16:00Z">
                  <w:rPr>
                    <w:del w:id="572" w:author="NTL 101238" w:date="2024-06-02T19:33:00Z" w16du:dateUtc="2024-06-02T12:33:00Z"/>
                    <w:rFonts w:ascii="Times New Roman" w:eastAsia="Times New Roman" w:hAnsi="Times New Roman" w:cs="Times New Roman"/>
                    <w:kern w:val="0"/>
                    <w:lang w:eastAsia="vi-VN"/>
                    <w14:ligatures w14:val="none"/>
                  </w:rPr>
                </w:rPrChange>
              </w:rPr>
              <w:pPrChange w:id="573" w:author="NTL 101238" w:date="2024-06-02T18:15:00Z" w16du:dateUtc="2024-06-02T11:15:00Z">
                <w:pPr>
                  <w:framePr w:hSpace="180" w:wrap="around" w:vAnchor="page" w:hAnchor="margin" w:xAlign="center" w:y="1201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574" w:author="NTL 101238" w:date="2024-06-02T18:13:00Z" w16du:dateUtc="2024-06-02T11:13:00Z">
              <w:r w:rsidRPr="00541AF1" w:rsidDel="00D805AA">
                <w:rPr>
                  <w:rFonts w:asciiTheme="majorHAnsi" w:eastAsia="Times New Roman" w:hAnsiTheme="majorHAnsi" w:cstheme="majorHAnsi"/>
                  <w:kern w:val="0"/>
                  <w:lang w:eastAsia="vi-VN"/>
                  <w14:ligatures w14:val="none"/>
                  <w:rPrChange w:id="575" w:author="NTL 101238" w:date="2024-06-02T21:16:00Z" w16du:dateUtc="2024-06-02T14:16:00Z">
                    <w:rPr>
                      <w:rFonts w:ascii="Times New Roman" w:eastAsia="Times New Roman" w:hAnsi="Times New Roman" w:cs="Times New Roman"/>
                      <w:kern w:val="0"/>
                      <w:lang w:eastAsia="vi-VN"/>
                      <w14:ligatures w14:val="none"/>
                    </w:rPr>
                  </w:rPrChange>
                </w:rPr>
                <w:delText>Mật khẩu hợp lệ</w:delText>
              </w:r>
            </w:del>
          </w:p>
        </w:tc>
        <w:tc>
          <w:tcPr>
            <w:tcW w:w="0" w:type="auto"/>
            <w:shd w:val="clear" w:color="auto" w:fill="F2F2F2" w:themeFill="background1" w:themeFillShade="F2"/>
            <w:hideMark/>
            <w:tcPrChange w:id="576" w:author="NTL 101238" w:date="2024-06-02T19:32:00Z" w16du:dateUtc="2024-06-02T12:32:00Z">
              <w:tcPr>
                <w:tcW w:w="0" w:type="auto"/>
                <w:gridSpan w:val="4"/>
                <w:hideMark/>
              </w:tcPr>
            </w:tcPrChange>
          </w:tcPr>
          <w:p w14:paraId="3658D939" w14:textId="74DBACF5" w:rsidR="00905662" w:rsidRPr="00541AF1" w:rsidDel="00CB2A19" w:rsidRDefault="009056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77" w:author="NTL 101238" w:date="2024-06-02T19:33:00Z" w16du:dateUtc="2024-06-02T12:33:00Z"/>
                <w:rFonts w:asciiTheme="majorHAnsi" w:eastAsia="Times New Roman" w:hAnsiTheme="majorHAnsi" w:cstheme="majorHAnsi"/>
                <w:kern w:val="0"/>
                <w:lang w:val="en-US" w:eastAsia="vi-VN"/>
                <w14:ligatures w14:val="none"/>
                <w:rPrChange w:id="578" w:author="NTL 101238" w:date="2024-06-02T21:16:00Z" w16du:dateUtc="2024-06-02T14:16:00Z">
                  <w:rPr>
                    <w:del w:id="579" w:author="NTL 101238" w:date="2024-06-02T19:33:00Z" w16du:dateUtc="2024-06-02T12:33:00Z"/>
                    <w:rFonts w:ascii="Times New Roman" w:eastAsia="Times New Roman" w:hAnsi="Times New Roman" w:cs="Times New Roman"/>
                    <w:kern w:val="0"/>
                    <w:lang w:eastAsia="vi-VN"/>
                    <w14:ligatures w14:val="none"/>
                  </w:rPr>
                </w:rPrChange>
              </w:rPr>
              <w:pPrChange w:id="580" w:author="NTL 101238" w:date="2024-06-02T18:15:00Z" w16du:dateUtc="2024-06-02T11:15:00Z">
                <w:pPr>
                  <w:framePr w:hSpace="180" w:wrap="around" w:vAnchor="page" w:hAnchor="margin" w:xAlign="center" w:y="1201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581" w:author="NTL 101238" w:date="2024-06-02T18:15:00Z" w16du:dateUtc="2024-06-02T11:15:00Z">
              <w:r w:rsidRPr="00541AF1" w:rsidDel="00D805AA">
                <w:rPr>
                  <w:rFonts w:asciiTheme="majorHAnsi" w:eastAsia="Times New Roman" w:hAnsiTheme="majorHAnsi" w:cstheme="majorHAnsi"/>
                  <w:kern w:val="0"/>
                  <w:lang w:eastAsia="vi-VN"/>
                  <w14:ligatures w14:val="none"/>
                  <w:rPrChange w:id="582" w:author="NTL 101238" w:date="2024-06-02T21:16:00Z" w16du:dateUtc="2024-06-02T14:16:00Z">
                    <w:rPr>
                      <w:rFonts w:ascii="Times New Roman" w:eastAsia="Times New Roman" w:hAnsi="Times New Roman" w:cs="Times New Roman"/>
                      <w:kern w:val="0"/>
                      <w:lang w:eastAsia="vi-VN"/>
                      <w14:ligatures w14:val="none"/>
                    </w:rPr>
                  </w:rPrChange>
                </w:rPr>
                <w:delText>user@example.com</w:delText>
              </w:r>
            </w:del>
          </w:p>
        </w:tc>
        <w:tc>
          <w:tcPr>
            <w:tcW w:w="0" w:type="auto"/>
            <w:shd w:val="clear" w:color="auto" w:fill="F2F2F2" w:themeFill="background1" w:themeFillShade="F2"/>
            <w:hideMark/>
            <w:tcPrChange w:id="583" w:author="NTL 101238" w:date="2024-06-02T19:32:00Z" w16du:dateUtc="2024-06-02T12:32:00Z">
              <w:tcPr>
                <w:tcW w:w="0" w:type="auto"/>
                <w:hideMark/>
              </w:tcPr>
            </w:tcPrChange>
          </w:tcPr>
          <w:p w14:paraId="09924158" w14:textId="1E48DB13" w:rsidR="00905662" w:rsidRPr="00541AF1" w:rsidDel="00CB2A19" w:rsidRDefault="009056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84" w:author="NTL 101238" w:date="2024-06-02T19:33:00Z" w16du:dateUtc="2024-06-02T12:33:00Z"/>
                <w:rFonts w:asciiTheme="majorHAnsi" w:eastAsia="Times New Roman" w:hAnsiTheme="majorHAnsi" w:cstheme="majorHAnsi"/>
                <w:kern w:val="0"/>
                <w:lang w:val="en-US" w:eastAsia="vi-VN"/>
                <w14:ligatures w14:val="none"/>
                <w:rPrChange w:id="585" w:author="NTL 101238" w:date="2024-06-02T21:16:00Z" w16du:dateUtc="2024-06-02T14:16:00Z">
                  <w:rPr>
                    <w:del w:id="586" w:author="NTL 101238" w:date="2024-06-02T19:33:00Z" w16du:dateUtc="2024-06-02T12:33:00Z"/>
                    <w:rFonts w:ascii="Times New Roman" w:eastAsia="Times New Roman" w:hAnsi="Times New Roman" w:cs="Times New Roman"/>
                    <w:kern w:val="0"/>
                    <w:lang w:eastAsia="vi-VN"/>
                    <w14:ligatures w14:val="none"/>
                  </w:rPr>
                </w:rPrChange>
              </w:rPr>
              <w:pPrChange w:id="587" w:author="NTL 101238" w:date="2024-06-02T18:15:00Z" w16du:dateUtc="2024-06-02T11:15:00Z">
                <w:pPr>
                  <w:framePr w:hSpace="180" w:wrap="around" w:vAnchor="page" w:hAnchor="margin" w:xAlign="center" w:y="1201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588" w:author="NTL 101238" w:date="2024-06-02T18:16:00Z" w16du:dateUtc="2024-06-02T11:16:00Z">
              <w:r w:rsidRPr="00541AF1" w:rsidDel="00D805AA">
                <w:rPr>
                  <w:rFonts w:asciiTheme="majorHAnsi" w:eastAsia="Times New Roman" w:hAnsiTheme="majorHAnsi" w:cstheme="majorHAnsi"/>
                  <w:kern w:val="0"/>
                  <w:lang w:eastAsia="vi-VN"/>
                  <w14:ligatures w14:val="none"/>
                  <w:rPrChange w:id="589" w:author="NTL 101238" w:date="2024-06-02T21:16:00Z" w16du:dateUtc="2024-06-02T14:16:00Z">
                    <w:rPr>
                      <w:rFonts w:ascii="Times New Roman" w:eastAsia="Times New Roman" w:hAnsi="Times New Roman" w:cs="Times New Roman"/>
                      <w:kern w:val="0"/>
                      <w:lang w:eastAsia="vi-VN"/>
                      <w14:ligatures w14:val="none"/>
                    </w:rPr>
                  </w:rPrChange>
                </w:rPr>
                <w:delText>password123</w:delText>
              </w:r>
            </w:del>
          </w:p>
        </w:tc>
        <w:tc>
          <w:tcPr>
            <w:tcW w:w="0" w:type="auto"/>
            <w:shd w:val="clear" w:color="auto" w:fill="F2F2F2" w:themeFill="background1" w:themeFillShade="F2"/>
            <w:hideMark/>
            <w:tcPrChange w:id="590" w:author="NTL 101238" w:date="2024-06-02T19:32:00Z" w16du:dateUtc="2024-06-02T12:32:00Z">
              <w:tcPr>
                <w:tcW w:w="0" w:type="auto"/>
                <w:hideMark/>
              </w:tcPr>
            </w:tcPrChange>
          </w:tcPr>
          <w:p w14:paraId="4AE17415" w14:textId="366EB2C3" w:rsidR="00905662" w:rsidRPr="00541AF1" w:rsidDel="00CB2A19" w:rsidRDefault="009056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91" w:author="NTL 101238" w:date="2024-06-02T19:33:00Z" w16du:dateUtc="2024-06-02T12:33:00Z"/>
                <w:rFonts w:asciiTheme="majorHAnsi" w:eastAsia="Times New Roman" w:hAnsiTheme="majorHAnsi" w:cstheme="majorHAnsi"/>
                <w:kern w:val="0"/>
                <w:lang w:eastAsia="vi-VN"/>
                <w14:ligatures w14:val="none"/>
                <w:rPrChange w:id="592" w:author="NTL 101238" w:date="2024-06-02T21:16:00Z" w16du:dateUtc="2024-06-02T14:16:00Z">
                  <w:rPr>
                    <w:del w:id="593" w:author="NTL 101238" w:date="2024-06-02T19:33:00Z" w16du:dateUtc="2024-06-02T12:33:00Z"/>
                    <w:rFonts w:ascii="Times New Roman" w:eastAsia="Times New Roman" w:hAnsi="Times New Roman" w:cs="Times New Roman"/>
                    <w:kern w:val="0"/>
                    <w:lang w:eastAsia="vi-VN"/>
                    <w14:ligatures w14:val="none"/>
                  </w:rPr>
                </w:rPrChange>
              </w:rPr>
              <w:pPrChange w:id="594" w:author="NTL 101238" w:date="2024-06-02T18:15:00Z" w16du:dateUtc="2024-06-02T11:15:00Z">
                <w:pPr>
                  <w:framePr w:hSpace="180" w:wrap="around" w:vAnchor="page" w:hAnchor="margin" w:xAlign="center" w:y="1201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595" w:author="NTL 101238" w:date="2024-06-02T19:33:00Z" w16du:dateUtc="2024-06-02T12:33:00Z">
              <w:r w:rsidRPr="00541AF1" w:rsidDel="00CB2A19">
                <w:rPr>
                  <w:rFonts w:asciiTheme="majorHAnsi" w:eastAsia="Times New Roman" w:hAnsiTheme="majorHAnsi" w:cstheme="majorHAnsi"/>
                  <w:kern w:val="0"/>
                  <w:lang w:eastAsia="vi-VN"/>
                  <w14:ligatures w14:val="none"/>
                  <w:rPrChange w:id="596" w:author="NTL 101238" w:date="2024-06-02T21:16:00Z" w16du:dateUtc="2024-06-02T14:16:00Z">
                    <w:rPr>
                      <w:rFonts w:ascii="Times New Roman" w:eastAsia="Times New Roman" w:hAnsi="Times New Roman" w:cs="Times New Roman"/>
                      <w:kern w:val="0"/>
                      <w:lang w:eastAsia="vi-VN"/>
                      <w14:ligatures w14:val="none"/>
                    </w:rPr>
                  </w:rPrChange>
                </w:rPr>
                <w:delText>Đăng nhập thành công</w:delText>
              </w:r>
            </w:del>
          </w:p>
        </w:tc>
      </w:tr>
    </w:tbl>
    <w:p w14:paraId="0064BF75" w14:textId="77777777" w:rsidR="00CB2A19" w:rsidRPr="00541AF1" w:rsidRDefault="00CB2A19" w:rsidP="00CB2A19">
      <w:pPr>
        <w:pStyle w:val="ListParagraph"/>
        <w:numPr>
          <w:ilvl w:val="2"/>
          <w:numId w:val="4"/>
        </w:numPr>
        <w:spacing w:beforeLines="120" w:before="288" w:afterLines="120" w:after="288" w:line="360" w:lineRule="auto"/>
        <w:jc w:val="both"/>
        <w:outlineLvl w:val="2"/>
        <w:rPr>
          <w:ins w:id="597" w:author="NTL 101238" w:date="2024-06-02T19:33:00Z" w16du:dateUtc="2024-06-02T12:33:00Z"/>
          <w:rFonts w:asciiTheme="majorHAnsi" w:hAnsiTheme="majorHAnsi" w:cstheme="majorHAnsi"/>
          <w:sz w:val="28"/>
          <w:szCs w:val="28"/>
          <w:shd w:val="clear" w:color="auto" w:fill="FFFFFF"/>
          <w:rPrChange w:id="598" w:author="NTL 101238" w:date="2024-06-02T21:16:00Z" w16du:dateUtc="2024-06-02T14:16:00Z">
            <w:rPr>
              <w:ins w:id="599" w:author="NTL 101238" w:date="2024-06-02T19:33:00Z" w16du:dateUtc="2024-06-02T12:33:00Z"/>
              <w:rFonts w:cs="Times New Roman"/>
              <w:sz w:val="28"/>
              <w:szCs w:val="28"/>
              <w:shd w:val="clear" w:color="auto" w:fill="FFFFFF"/>
            </w:rPr>
          </w:rPrChange>
        </w:rPr>
      </w:pPr>
      <w:bookmarkStart w:id="600" w:name="_Toc147318072"/>
      <w:ins w:id="601" w:author="NTL 101238" w:date="2024-06-02T19:33:00Z" w16du:dateUtc="2024-06-02T12:33:00Z">
        <w:r w:rsidRPr="00541AF1">
          <w:rPr>
            <w:rFonts w:asciiTheme="majorHAnsi" w:hAnsiTheme="majorHAnsi" w:cstheme="majorHAnsi"/>
            <w:b/>
            <w:bCs/>
            <w:sz w:val="28"/>
            <w:szCs w:val="28"/>
            <w:shd w:val="clear" w:color="auto" w:fill="FFFFFF"/>
            <w:rPrChange w:id="602" w:author="NTL 101238" w:date="2024-06-02T21:16:00Z" w16du:dateUtc="2024-06-02T14:16:00Z">
              <w:rPr>
                <w:rFonts w:cs="Times New Roman"/>
                <w:b/>
                <w:bCs/>
                <w:sz w:val="28"/>
                <w:szCs w:val="28"/>
                <w:shd w:val="clear" w:color="auto" w:fill="FFFFFF"/>
              </w:rPr>
            </w:rPrChange>
          </w:rPr>
          <w:t>Đặc tả kỹ thuật chức năng Đăng nhập</w:t>
        </w:r>
        <w:bookmarkEnd w:id="600"/>
        <w:r w:rsidRPr="00541AF1">
          <w:rPr>
            <w:rFonts w:asciiTheme="majorHAnsi" w:hAnsiTheme="majorHAnsi" w:cstheme="majorHAnsi"/>
            <w:sz w:val="28"/>
            <w:szCs w:val="28"/>
            <w:shd w:val="clear" w:color="auto" w:fill="FFFFFF"/>
            <w:rPrChange w:id="603" w:author="NTL 101238" w:date="2024-06-02T21:16:00Z" w16du:dateUtc="2024-06-02T14:16:00Z">
              <w:rPr>
                <w:rFonts w:cs="Times New Roman"/>
                <w:sz w:val="28"/>
                <w:szCs w:val="28"/>
                <w:shd w:val="clear" w:color="auto" w:fill="FFFFFF"/>
              </w:rPr>
            </w:rPrChange>
          </w:rPr>
          <w:t xml:space="preserve"> </w:t>
        </w:r>
      </w:ins>
    </w:p>
    <w:p w14:paraId="34119949" w14:textId="77777777" w:rsidR="00CB2A19" w:rsidRPr="00541AF1" w:rsidRDefault="00CB2A19" w:rsidP="00CB2A19">
      <w:pPr>
        <w:pStyle w:val="ListParagraph"/>
        <w:numPr>
          <w:ilvl w:val="0"/>
          <w:numId w:val="2"/>
        </w:numPr>
        <w:spacing w:beforeLines="120" w:before="288" w:afterLines="120" w:after="288" w:line="360" w:lineRule="auto"/>
        <w:jc w:val="both"/>
        <w:rPr>
          <w:ins w:id="604" w:author="NTL 101238" w:date="2024-06-02T19:33:00Z" w16du:dateUtc="2024-06-02T12:33:00Z"/>
          <w:rFonts w:asciiTheme="majorHAnsi" w:hAnsiTheme="majorHAnsi" w:cstheme="majorHAnsi"/>
          <w:b/>
          <w:bCs/>
          <w:i/>
          <w:iCs/>
          <w:sz w:val="28"/>
          <w:szCs w:val="28"/>
          <w:shd w:val="clear" w:color="auto" w:fill="FFFFFF"/>
          <w:rPrChange w:id="605" w:author="NTL 101238" w:date="2024-06-02T21:16:00Z" w16du:dateUtc="2024-06-02T14:16:00Z">
            <w:rPr>
              <w:ins w:id="606" w:author="NTL 101238" w:date="2024-06-02T19:33:00Z" w16du:dateUtc="2024-06-02T12:33:00Z"/>
              <w:rFonts w:cs="Times New Roman"/>
              <w:b/>
              <w:bCs/>
              <w:i/>
              <w:iCs/>
              <w:sz w:val="28"/>
              <w:szCs w:val="28"/>
              <w:shd w:val="clear" w:color="auto" w:fill="FFFFFF"/>
            </w:rPr>
          </w:rPrChange>
        </w:rPr>
      </w:pPr>
      <w:ins w:id="607" w:author="NTL 101238" w:date="2024-06-02T19:33:00Z" w16du:dateUtc="2024-06-02T12:33:00Z">
        <w:r w:rsidRPr="00541AF1">
          <w:rPr>
            <w:rFonts w:asciiTheme="majorHAnsi" w:hAnsiTheme="majorHAnsi" w:cstheme="majorHAnsi"/>
            <w:b/>
            <w:bCs/>
            <w:i/>
            <w:iCs/>
            <w:sz w:val="28"/>
            <w:szCs w:val="28"/>
            <w:shd w:val="clear" w:color="auto" w:fill="FFFFFF"/>
            <w:rPrChange w:id="608" w:author="NTL 101238" w:date="2024-06-02T21:16:00Z" w16du:dateUtc="2024-06-02T14:16:00Z">
              <w:rPr>
                <w:rFonts w:cs="Times New Roman"/>
                <w:b/>
                <w:bCs/>
                <w:i/>
                <w:iCs/>
                <w:sz w:val="28"/>
                <w:szCs w:val="28"/>
                <w:shd w:val="clear" w:color="auto" w:fill="FFFFFF"/>
              </w:rPr>
            </w:rPrChange>
          </w:rPr>
          <w:t xml:space="preserve">Trang đăng nhập gồm: </w:t>
        </w:r>
      </w:ins>
    </w:p>
    <w:p w14:paraId="22325EB0" w14:textId="77777777" w:rsidR="00CB2A19" w:rsidRPr="00541AF1" w:rsidRDefault="00CB2A19" w:rsidP="00CB2A19">
      <w:pPr>
        <w:pStyle w:val="ListParagraph"/>
        <w:numPr>
          <w:ilvl w:val="0"/>
          <w:numId w:val="3"/>
        </w:numPr>
        <w:spacing w:beforeLines="120" w:before="288" w:afterLines="120" w:after="288" w:line="360" w:lineRule="auto"/>
        <w:jc w:val="both"/>
        <w:rPr>
          <w:ins w:id="609" w:author="NTL 101238" w:date="2024-06-02T19:33:00Z" w16du:dateUtc="2024-06-02T12:33:00Z"/>
          <w:rFonts w:asciiTheme="majorHAnsi" w:hAnsiTheme="majorHAnsi" w:cstheme="majorHAnsi"/>
          <w:sz w:val="28"/>
          <w:szCs w:val="28"/>
          <w:shd w:val="clear" w:color="auto" w:fill="FFFFFF"/>
          <w:rPrChange w:id="610" w:author="NTL 101238" w:date="2024-06-02T21:16:00Z" w16du:dateUtc="2024-06-02T14:16:00Z">
            <w:rPr>
              <w:ins w:id="611" w:author="NTL 101238" w:date="2024-06-02T19:33:00Z" w16du:dateUtc="2024-06-02T12:33:00Z"/>
              <w:rFonts w:cs="Times New Roman"/>
              <w:sz w:val="28"/>
              <w:szCs w:val="28"/>
              <w:shd w:val="clear" w:color="auto" w:fill="FFFFFF"/>
            </w:rPr>
          </w:rPrChange>
        </w:rPr>
      </w:pPr>
      <w:ins w:id="612" w:author="NTL 101238" w:date="2024-06-02T19:33:00Z" w16du:dateUtc="2024-06-02T12:33:00Z">
        <w:r w:rsidRPr="00541AF1">
          <w:rPr>
            <w:rFonts w:asciiTheme="majorHAnsi" w:hAnsiTheme="majorHAnsi" w:cstheme="majorHAnsi"/>
            <w:sz w:val="28"/>
            <w:szCs w:val="28"/>
            <w:shd w:val="clear" w:color="auto" w:fill="FFFFFF"/>
            <w:rPrChange w:id="613" w:author="NTL 101238" w:date="2024-06-02T21:16:00Z" w16du:dateUtc="2024-06-02T14:16:00Z">
              <w:rPr>
                <w:rFonts w:cs="Times New Roman"/>
                <w:sz w:val="28"/>
                <w:szCs w:val="28"/>
                <w:shd w:val="clear" w:color="auto" w:fill="FFFFFF"/>
              </w:rPr>
            </w:rPrChange>
          </w:rPr>
          <w:t xml:space="preserve">Số điện thoại và mật khẩu </w:t>
        </w:r>
      </w:ins>
    </w:p>
    <w:p w14:paraId="01674DA6" w14:textId="77777777" w:rsidR="00CB2A19" w:rsidRPr="00541AF1" w:rsidRDefault="00CB2A19" w:rsidP="00CB2A19">
      <w:pPr>
        <w:pStyle w:val="ListParagraph"/>
        <w:numPr>
          <w:ilvl w:val="0"/>
          <w:numId w:val="3"/>
        </w:numPr>
        <w:spacing w:beforeLines="120" w:before="288" w:afterLines="120" w:after="288" w:line="360" w:lineRule="auto"/>
        <w:jc w:val="both"/>
        <w:rPr>
          <w:ins w:id="614" w:author="NTL 101238" w:date="2024-06-02T19:33:00Z" w16du:dateUtc="2024-06-02T12:33:00Z"/>
          <w:rFonts w:asciiTheme="majorHAnsi" w:hAnsiTheme="majorHAnsi" w:cstheme="majorHAnsi"/>
          <w:sz w:val="28"/>
          <w:szCs w:val="28"/>
          <w:shd w:val="clear" w:color="auto" w:fill="FFFFFF"/>
          <w:rPrChange w:id="615" w:author="NTL 101238" w:date="2024-06-02T21:16:00Z" w16du:dateUtc="2024-06-02T14:16:00Z">
            <w:rPr>
              <w:ins w:id="616" w:author="NTL 101238" w:date="2024-06-02T19:33:00Z" w16du:dateUtc="2024-06-02T12:33:00Z"/>
              <w:rFonts w:cs="Times New Roman"/>
              <w:sz w:val="28"/>
              <w:szCs w:val="28"/>
              <w:shd w:val="clear" w:color="auto" w:fill="FFFFFF"/>
              <w:lang w:val="en-US"/>
            </w:rPr>
          </w:rPrChange>
        </w:rPr>
      </w:pPr>
      <w:ins w:id="617" w:author="NTL 101238" w:date="2024-06-02T19:33:00Z" w16du:dateUtc="2024-06-02T12:33:00Z">
        <w:r w:rsidRPr="00541AF1">
          <w:rPr>
            <w:rFonts w:asciiTheme="majorHAnsi" w:hAnsiTheme="majorHAnsi" w:cstheme="majorHAnsi"/>
            <w:sz w:val="28"/>
            <w:szCs w:val="28"/>
            <w:shd w:val="clear" w:color="auto" w:fill="FFFFFF"/>
            <w:rPrChange w:id="618" w:author="NTL 101238" w:date="2024-06-02T21:16:00Z" w16du:dateUtc="2024-06-02T14:16:00Z">
              <w:rPr>
                <w:rFonts w:cs="Times New Roman"/>
                <w:sz w:val="28"/>
                <w:szCs w:val="28"/>
                <w:shd w:val="clear" w:color="auto" w:fill="FFFFFF"/>
              </w:rPr>
            </w:rPrChange>
          </w:rPr>
          <w:t xml:space="preserve">Nút “Đăng nhập”: Khi click vào nút Đăng nhập với các giá trị hợp lệ, hệ thống sẽ chuyển về trang chủ của website </w:t>
        </w:r>
      </w:ins>
    </w:p>
    <w:p w14:paraId="6926B22A" w14:textId="77777777" w:rsidR="00725B78" w:rsidRPr="00541AF1" w:rsidRDefault="005F7A98" w:rsidP="005F7A98">
      <w:pPr>
        <w:pStyle w:val="ListParagraph"/>
        <w:numPr>
          <w:ilvl w:val="0"/>
          <w:numId w:val="2"/>
        </w:numPr>
        <w:spacing w:beforeLines="120" w:before="288" w:afterLines="120" w:after="288" w:line="360" w:lineRule="auto"/>
        <w:jc w:val="both"/>
        <w:rPr>
          <w:ins w:id="619" w:author="NTL 101238" w:date="2024-06-02T19:41:00Z" w16du:dateUtc="2024-06-02T12:41:00Z"/>
          <w:rFonts w:asciiTheme="majorHAnsi" w:hAnsiTheme="majorHAnsi" w:cstheme="majorHAnsi"/>
          <w:sz w:val="28"/>
          <w:szCs w:val="28"/>
          <w:shd w:val="clear" w:color="auto" w:fill="FFFFFF"/>
          <w:lang w:val="en-US"/>
          <w:rPrChange w:id="620" w:author="NTL 101238" w:date="2024-06-02T21:16:00Z" w16du:dateUtc="2024-06-02T14:16:00Z">
            <w:rPr>
              <w:ins w:id="621" w:author="NTL 101238" w:date="2024-06-02T19:41:00Z" w16du:dateUtc="2024-06-02T12:41:00Z"/>
              <w:rFonts w:cs="Times New Roman"/>
              <w:sz w:val="28"/>
              <w:szCs w:val="28"/>
              <w:shd w:val="clear" w:color="auto" w:fill="FFFFFF"/>
              <w:lang w:val="en-US"/>
            </w:rPr>
          </w:rPrChange>
        </w:rPr>
      </w:pPr>
      <w:ins w:id="622" w:author="NTL 101238" w:date="2024-06-02T19:33:00Z" w16du:dateUtc="2024-06-02T12:33:00Z">
        <w:r w:rsidRPr="00541AF1">
          <w:rPr>
            <w:rFonts w:asciiTheme="majorHAnsi" w:hAnsiTheme="majorHAnsi" w:cstheme="majorHAnsi"/>
            <w:sz w:val="28"/>
            <w:szCs w:val="28"/>
            <w:shd w:val="clear" w:color="auto" w:fill="FFFFFF"/>
            <w:lang w:val="en-US"/>
            <w:rPrChange w:id="623" w:author="NTL 101238" w:date="2024-06-02T21:16:00Z" w16du:dateUtc="2024-06-02T14:16:00Z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</w:rPrChange>
          </w:rPr>
          <w:t>Giao</w:t>
        </w:r>
      </w:ins>
      <w:ins w:id="624" w:author="NTL 101238" w:date="2024-06-02T19:41:00Z" w16du:dateUtc="2024-06-02T12:41:00Z">
        <w:r w:rsidR="00725B78" w:rsidRPr="00541AF1">
          <w:rPr>
            <w:rFonts w:asciiTheme="majorHAnsi" w:hAnsiTheme="majorHAnsi" w:cstheme="majorHAnsi"/>
            <w:sz w:val="28"/>
            <w:szCs w:val="28"/>
            <w:shd w:val="clear" w:color="auto" w:fill="FFFFFF"/>
            <w:lang w:val="en-US"/>
            <w:rPrChange w:id="625" w:author="NTL 101238" w:date="2024-06-02T21:16:00Z" w16du:dateUtc="2024-06-02T14:16:00Z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</w:rPrChange>
          </w:rPr>
          <w:t xml:space="preserve"> </w:t>
        </w:r>
      </w:ins>
      <w:ins w:id="626" w:author="NTL 101238" w:date="2024-06-02T19:33:00Z" w16du:dateUtc="2024-06-02T12:33:00Z">
        <w:r w:rsidRPr="00541AF1">
          <w:rPr>
            <w:rFonts w:asciiTheme="majorHAnsi" w:hAnsiTheme="majorHAnsi" w:cstheme="majorHAnsi"/>
            <w:sz w:val="28"/>
            <w:szCs w:val="28"/>
            <w:shd w:val="clear" w:color="auto" w:fill="FFFFFF"/>
            <w:lang w:val="en-US"/>
            <w:rPrChange w:id="627" w:author="NTL 101238" w:date="2024-06-02T21:16:00Z" w16du:dateUtc="2024-06-02T14:16:00Z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</w:rPrChange>
          </w:rPr>
          <w:t>diện form Đăng nhập</w:t>
        </w:r>
      </w:ins>
    </w:p>
    <w:p w14:paraId="3DE8DBE9" w14:textId="46709C3D" w:rsidR="005F7A98" w:rsidRPr="00541AF1" w:rsidRDefault="00725B78">
      <w:pPr>
        <w:pStyle w:val="ListParagraph"/>
        <w:spacing w:beforeLines="120" w:before="288" w:afterLines="120" w:after="288" w:line="360" w:lineRule="auto"/>
        <w:ind w:left="1800"/>
        <w:jc w:val="both"/>
        <w:rPr>
          <w:ins w:id="628" w:author="NTL 101238" w:date="2024-06-02T19:41:00Z" w16du:dateUtc="2024-06-02T12:41:00Z"/>
          <w:rFonts w:asciiTheme="majorHAnsi" w:hAnsiTheme="majorHAnsi" w:cstheme="majorHAnsi"/>
          <w:sz w:val="28"/>
          <w:szCs w:val="28"/>
          <w:shd w:val="clear" w:color="auto" w:fill="FFFFFF"/>
          <w:lang w:val="en-US"/>
          <w:rPrChange w:id="629" w:author="NTL 101238" w:date="2024-06-02T21:16:00Z" w16du:dateUtc="2024-06-02T14:16:00Z">
            <w:rPr>
              <w:ins w:id="630" w:author="NTL 101238" w:date="2024-06-02T19:41:00Z" w16du:dateUtc="2024-06-02T12:41:00Z"/>
              <w:rFonts w:cs="Times New Roman"/>
              <w:sz w:val="28"/>
              <w:szCs w:val="28"/>
              <w:shd w:val="clear" w:color="auto" w:fill="FFFFFF"/>
              <w:lang w:val="en-US"/>
            </w:rPr>
          </w:rPrChange>
        </w:rPr>
        <w:pPrChange w:id="631" w:author="NTL 101238" w:date="2024-06-02T19:42:00Z" w16du:dateUtc="2024-06-02T12:42:00Z">
          <w:pPr>
            <w:pStyle w:val="ListParagraph"/>
            <w:numPr>
              <w:numId w:val="2"/>
            </w:numPr>
            <w:spacing w:beforeLines="120" w:before="288" w:afterLines="120" w:after="288" w:line="360" w:lineRule="auto"/>
            <w:ind w:left="1800" w:hanging="360"/>
            <w:jc w:val="both"/>
          </w:pPr>
        </w:pPrChange>
      </w:pPr>
      <w:ins w:id="632" w:author="NTL 101238" w:date="2024-06-02T19:41:00Z" w16du:dateUtc="2024-06-02T12:41:00Z">
        <w:r w:rsidRPr="00541AF1">
          <w:rPr>
            <w:rFonts w:asciiTheme="majorHAnsi" w:hAnsiTheme="majorHAnsi" w:cstheme="majorHAnsi"/>
            <w:noProof/>
            <w:rPrChange w:id="633" w:author="NTL 101238" w:date="2024-06-02T21:16:00Z" w16du:dateUtc="2024-06-02T14:16:00Z">
              <w:rPr>
                <w:noProof/>
              </w:rPr>
            </w:rPrChange>
          </w:rPr>
          <w:drawing>
            <wp:inline distT="0" distB="0" distL="0" distR="0" wp14:anchorId="35852681" wp14:editId="5022E088">
              <wp:extent cx="4000000" cy="5771429"/>
              <wp:effectExtent l="0" t="0" r="635" b="1270"/>
              <wp:docPr id="1747429262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747429262" name="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00000" cy="577142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A67C949" w14:textId="77777777" w:rsidR="0036007D" w:rsidRPr="00541AF1" w:rsidRDefault="0036007D" w:rsidP="0036007D">
      <w:pPr>
        <w:spacing w:beforeLines="120" w:before="288" w:afterLines="120" w:after="288" w:line="360" w:lineRule="auto"/>
        <w:jc w:val="both"/>
        <w:rPr>
          <w:ins w:id="634" w:author="NTL 101238" w:date="2024-06-02T19:42:00Z" w16du:dateUtc="2024-06-02T12:42:00Z"/>
          <w:rFonts w:asciiTheme="majorHAnsi" w:hAnsiTheme="majorHAnsi" w:cstheme="majorHAnsi"/>
          <w:sz w:val="28"/>
          <w:szCs w:val="28"/>
          <w:shd w:val="clear" w:color="auto" w:fill="FFFFFF"/>
          <w:lang w:val="en-US"/>
          <w:rPrChange w:id="635" w:author="NTL 101238" w:date="2024-06-02T21:16:00Z" w16du:dateUtc="2024-06-02T14:16:00Z">
            <w:rPr>
              <w:ins w:id="636" w:author="NTL 101238" w:date="2024-06-02T19:42:00Z" w16du:dateUtc="2024-06-02T12:42:00Z"/>
              <w:rFonts w:cs="Times New Roman"/>
              <w:sz w:val="28"/>
              <w:szCs w:val="28"/>
              <w:shd w:val="clear" w:color="auto" w:fill="FFFFFF"/>
              <w:lang w:val="en-US"/>
            </w:rPr>
          </w:rPrChange>
        </w:rPr>
      </w:pPr>
    </w:p>
    <w:p w14:paraId="673A8D30" w14:textId="77777777" w:rsidR="00B941E8" w:rsidRPr="00541AF1" w:rsidRDefault="00B941E8" w:rsidP="00B941E8">
      <w:pPr>
        <w:pStyle w:val="ListParagraph"/>
        <w:numPr>
          <w:ilvl w:val="2"/>
          <w:numId w:val="4"/>
        </w:numPr>
        <w:spacing w:beforeLines="120" w:before="288" w:afterLines="120" w:after="288" w:line="360" w:lineRule="auto"/>
        <w:jc w:val="both"/>
        <w:outlineLvl w:val="2"/>
        <w:rPr>
          <w:ins w:id="637" w:author="NTL 101238" w:date="2024-06-02T19:42:00Z" w16du:dateUtc="2024-06-02T12:42:00Z"/>
          <w:rFonts w:asciiTheme="majorHAnsi" w:hAnsiTheme="majorHAnsi" w:cstheme="majorHAnsi"/>
          <w:b/>
          <w:bCs/>
          <w:sz w:val="28"/>
          <w:szCs w:val="28"/>
          <w:shd w:val="clear" w:color="auto" w:fill="FFFFFF"/>
          <w:rPrChange w:id="638" w:author="NTL 101238" w:date="2024-06-02T21:16:00Z" w16du:dateUtc="2024-06-02T14:16:00Z">
            <w:rPr>
              <w:ins w:id="639" w:author="NTL 101238" w:date="2024-06-02T19:42:00Z" w16du:dateUtc="2024-06-02T12:42:00Z"/>
              <w:rFonts w:cs="Times New Roman"/>
              <w:b/>
              <w:bCs/>
              <w:sz w:val="28"/>
              <w:szCs w:val="28"/>
              <w:shd w:val="clear" w:color="auto" w:fill="FFFFFF"/>
            </w:rPr>
          </w:rPrChange>
        </w:rPr>
      </w:pPr>
      <w:bookmarkStart w:id="640" w:name="_Toc147318073"/>
      <w:ins w:id="641" w:author="NTL 101238" w:date="2024-06-02T19:42:00Z" w16du:dateUtc="2024-06-02T12:42:00Z">
        <w:r w:rsidRPr="00541AF1">
          <w:rPr>
            <w:rFonts w:asciiTheme="majorHAnsi" w:hAnsiTheme="majorHAnsi" w:cstheme="majorHAnsi"/>
            <w:b/>
            <w:bCs/>
            <w:sz w:val="28"/>
            <w:szCs w:val="28"/>
            <w:shd w:val="clear" w:color="auto" w:fill="FFFFFF"/>
            <w:rPrChange w:id="642" w:author="NTL 101238" w:date="2024-06-02T21:16:00Z" w16du:dateUtc="2024-06-02T14:16:00Z">
              <w:rPr>
                <w:rFonts w:cs="Times New Roman"/>
                <w:b/>
                <w:bCs/>
                <w:sz w:val="28"/>
                <w:szCs w:val="28"/>
                <w:shd w:val="clear" w:color="auto" w:fill="FFFFFF"/>
              </w:rPr>
            </w:rPrChange>
          </w:rPr>
          <w:t>Thiết kế test case</w:t>
        </w:r>
        <w:bookmarkEnd w:id="640"/>
        <w:r w:rsidRPr="00541AF1">
          <w:rPr>
            <w:rFonts w:asciiTheme="majorHAnsi" w:hAnsiTheme="majorHAnsi" w:cstheme="majorHAnsi"/>
            <w:b/>
            <w:bCs/>
            <w:sz w:val="28"/>
            <w:szCs w:val="28"/>
            <w:shd w:val="clear" w:color="auto" w:fill="FFFFFF"/>
            <w:rPrChange w:id="643" w:author="NTL 101238" w:date="2024-06-02T21:16:00Z" w16du:dateUtc="2024-06-02T14:16:00Z">
              <w:rPr>
                <w:rFonts w:cs="Times New Roman"/>
                <w:b/>
                <w:bCs/>
                <w:sz w:val="28"/>
                <w:szCs w:val="28"/>
                <w:shd w:val="clear" w:color="auto" w:fill="FFFFFF"/>
              </w:rPr>
            </w:rPrChange>
          </w:rPr>
          <w:t xml:space="preserve"> </w:t>
        </w:r>
      </w:ins>
    </w:p>
    <w:p w14:paraId="4C474E17" w14:textId="77777777" w:rsidR="00B941E8" w:rsidRPr="00541AF1" w:rsidRDefault="00B941E8" w:rsidP="00B941E8">
      <w:pPr>
        <w:pStyle w:val="ListParagraph"/>
        <w:spacing w:before="120" w:after="120" w:line="360" w:lineRule="auto"/>
        <w:ind w:firstLine="720"/>
        <w:jc w:val="both"/>
        <w:rPr>
          <w:ins w:id="644" w:author="NTL 101238" w:date="2024-06-02T19:42:00Z" w16du:dateUtc="2024-06-02T12:42:00Z"/>
          <w:rFonts w:asciiTheme="majorHAnsi" w:hAnsiTheme="majorHAnsi" w:cstheme="majorHAnsi"/>
          <w:sz w:val="28"/>
          <w:szCs w:val="28"/>
          <w:shd w:val="clear" w:color="auto" w:fill="FFFFFF"/>
          <w:rPrChange w:id="645" w:author="NTL 101238" w:date="2024-06-02T21:16:00Z" w16du:dateUtc="2024-06-02T14:16:00Z">
            <w:rPr>
              <w:ins w:id="646" w:author="NTL 101238" w:date="2024-06-02T19:42:00Z" w16du:dateUtc="2024-06-02T12:42:00Z"/>
              <w:rFonts w:cs="Times New Roman"/>
              <w:sz w:val="28"/>
              <w:szCs w:val="28"/>
              <w:shd w:val="clear" w:color="auto" w:fill="FFFFFF"/>
            </w:rPr>
          </w:rPrChange>
        </w:rPr>
      </w:pPr>
      <w:ins w:id="647" w:author="NTL 101238" w:date="2024-06-02T19:42:00Z" w16du:dateUtc="2024-06-02T12:42:00Z">
        <w:r w:rsidRPr="00541AF1">
          <w:rPr>
            <w:rFonts w:asciiTheme="majorHAnsi" w:hAnsiTheme="majorHAnsi" w:cstheme="majorHAnsi"/>
            <w:sz w:val="28"/>
            <w:szCs w:val="28"/>
            <w:shd w:val="clear" w:color="auto" w:fill="FFFFFF"/>
            <w:rPrChange w:id="648" w:author="NTL 101238" w:date="2024-06-02T21:16:00Z" w16du:dateUtc="2024-06-02T14:16:00Z">
              <w:rPr>
                <w:rFonts w:cs="Times New Roman"/>
                <w:sz w:val="28"/>
                <w:szCs w:val="28"/>
                <w:shd w:val="clear" w:color="auto" w:fill="FFFFFF"/>
              </w:rPr>
            </w:rPrChange>
          </w:rPr>
          <w:lastRenderedPageBreak/>
          <w:t xml:space="preserve">Khi đăng nhập vào website, hệ thống </w:t>
        </w:r>
        <w:r w:rsidRPr="00541AF1">
          <w:rPr>
            <w:rFonts w:asciiTheme="majorHAnsi" w:hAnsiTheme="majorHAnsi" w:cstheme="majorHAnsi"/>
            <w:b/>
            <w:bCs/>
            <w:i/>
            <w:iCs/>
            <w:sz w:val="28"/>
            <w:szCs w:val="28"/>
            <w:shd w:val="clear" w:color="auto" w:fill="FFFFFF"/>
            <w:rPrChange w:id="649" w:author="NTL 101238" w:date="2024-06-02T21:16:00Z" w16du:dateUtc="2024-06-02T14:16:00Z">
              <w:rPr>
                <w:rFonts w:cs="Times New Roman"/>
                <w:b/>
                <w:bCs/>
                <w:i/>
                <w:iCs/>
                <w:sz w:val="28"/>
                <w:szCs w:val="28"/>
                <w:shd w:val="clear" w:color="auto" w:fill="FFFFFF"/>
              </w:rPr>
            </w:rPrChange>
          </w:rPr>
          <w:t>yêu cầu người dùng đã có tài khoản đăng kí trước đó</w:t>
        </w:r>
        <w:r w:rsidRPr="00541AF1">
          <w:rPr>
            <w:rFonts w:asciiTheme="majorHAnsi" w:hAnsiTheme="majorHAnsi" w:cstheme="majorHAnsi"/>
            <w:sz w:val="28"/>
            <w:szCs w:val="28"/>
            <w:shd w:val="clear" w:color="auto" w:fill="FFFFFF"/>
            <w:rPrChange w:id="650" w:author="NTL 101238" w:date="2024-06-02T21:16:00Z" w16du:dateUtc="2024-06-02T14:16:00Z">
              <w:rPr>
                <w:rFonts w:cs="Times New Roman"/>
                <w:sz w:val="28"/>
                <w:szCs w:val="28"/>
                <w:shd w:val="clear" w:color="auto" w:fill="FFFFFF"/>
              </w:rPr>
            </w:rPrChange>
          </w:rPr>
          <w:t xml:space="preserve">. Nhập thông tin vào form login bao gồm số điện thoại và mật khẩu. Bộ test sẽ dựa vào trường và nhận các giá trị sau: </w:t>
        </w:r>
      </w:ins>
    </w:p>
    <w:p w14:paraId="668BB885" w14:textId="3AC11EB5" w:rsidR="00B941E8" w:rsidRPr="00541AF1" w:rsidRDefault="00B941E8" w:rsidP="00B941E8">
      <w:pPr>
        <w:pStyle w:val="ListParagraph"/>
        <w:numPr>
          <w:ilvl w:val="0"/>
          <w:numId w:val="2"/>
        </w:numPr>
        <w:spacing w:before="120" w:after="120" w:line="360" w:lineRule="auto"/>
        <w:jc w:val="both"/>
        <w:rPr>
          <w:ins w:id="651" w:author="NTL 101238" w:date="2024-06-02T19:43:00Z" w16du:dateUtc="2024-06-02T12:43:00Z"/>
          <w:rFonts w:asciiTheme="majorHAnsi" w:hAnsiTheme="majorHAnsi" w:cstheme="majorHAnsi"/>
          <w:sz w:val="28"/>
          <w:szCs w:val="28"/>
          <w:shd w:val="clear" w:color="auto" w:fill="FFFFFF"/>
          <w:rPrChange w:id="652" w:author="NTL 101238" w:date="2024-06-02T21:16:00Z" w16du:dateUtc="2024-06-02T14:16:00Z">
            <w:rPr>
              <w:ins w:id="653" w:author="NTL 101238" w:date="2024-06-02T19:43:00Z" w16du:dateUtc="2024-06-02T12:43:00Z"/>
              <w:rFonts w:cs="Times New Roman"/>
              <w:sz w:val="28"/>
              <w:szCs w:val="28"/>
              <w:shd w:val="clear" w:color="auto" w:fill="FFFFFF"/>
              <w:lang w:val="en-US"/>
            </w:rPr>
          </w:rPrChange>
        </w:rPr>
      </w:pPr>
      <w:ins w:id="654" w:author="NTL 101238" w:date="2024-06-02T19:42:00Z" w16du:dateUtc="2024-06-02T12:42:00Z">
        <w:r w:rsidRPr="00541AF1">
          <w:rPr>
            <w:rFonts w:asciiTheme="majorHAnsi" w:hAnsiTheme="majorHAnsi" w:cstheme="majorHAnsi"/>
            <w:b/>
            <w:bCs/>
            <w:i/>
            <w:iCs/>
            <w:sz w:val="28"/>
            <w:szCs w:val="28"/>
            <w:shd w:val="clear" w:color="auto" w:fill="FFFFFF"/>
            <w:rPrChange w:id="655" w:author="NTL 101238" w:date="2024-06-02T21:16:00Z" w16du:dateUtc="2024-06-02T14:16:00Z">
              <w:rPr>
                <w:rFonts w:cs="Times New Roman"/>
                <w:b/>
                <w:bCs/>
                <w:i/>
                <w:iCs/>
                <w:sz w:val="28"/>
                <w:szCs w:val="28"/>
                <w:shd w:val="clear" w:color="auto" w:fill="FFFFFF"/>
              </w:rPr>
            </w:rPrChange>
          </w:rPr>
          <w:t>Số điện thoại</w:t>
        </w:r>
        <w:r w:rsidRPr="00541AF1">
          <w:rPr>
            <w:rFonts w:asciiTheme="majorHAnsi" w:hAnsiTheme="majorHAnsi" w:cstheme="majorHAnsi"/>
            <w:sz w:val="28"/>
            <w:szCs w:val="28"/>
            <w:shd w:val="clear" w:color="auto" w:fill="FFFFFF"/>
            <w:rPrChange w:id="656" w:author="NTL 101238" w:date="2024-06-02T21:16:00Z" w16du:dateUtc="2024-06-02T14:16:00Z">
              <w:rPr>
                <w:rFonts w:cs="Times New Roman"/>
                <w:sz w:val="28"/>
                <w:szCs w:val="28"/>
                <w:shd w:val="clear" w:color="auto" w:fill="FFFFFF"/>
              </w:rPr>
            </w:rPrChange>
          </w:rPr>
          <w:t xml:space="preserve">: </w:t>
        </w:r>
        <w:r w:rsidRPr="00541AF1">
          <w:rPr>
            <w:rFonts w:asciiTheme="majorHAnsi" w:hAnsiTheme="majorHAnsi" w:cstheme="majorHAnsi"/>
            <w:sz w:val="28"/>
            <w:szCs w:val="28"/>
            <w:shd w:val="clear" w:color="auto" w:fill="FFFFFF"/>
            <w:rPrChange w:id="657" w:author="NTL 101238" w:date="2024-06-02T21:16:00Z" w16du:dateUtc="2024-06-02T14:16:00Z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</w:rPrChange>
          </w:rPr>
          <w:t>Số điện thoại có 10 ch</w:t>
        </w:r>
      </w:ins>
      <w:ins w:id="658" w:author="NTL 101238" w:date="2024-06-02T19:43:00Z" w16du:dateUtc="2024-06-02T12:43:00Z">
        <w:r w:rsidRPr="00541AF1">
          <w:rPr>
            <w:rFonts w:asciiTheme="majorHAnsi" w:hAnsiTheme="majorHAnsi" w:cstheme="majorHAnsi"/>
            <w:sz w:val="28"/>
            <w:szCs w:val="28"/>
            <w:shd w:val="clear" w:color="auto" w:fill="FFFFFF"/>
            <w:rPrChange w:id="659" w:author="NTL 101238" w:date="2024-06-02T21:16:00Z" w16du:dateUtc="2024-06-02T14:16:00Z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</w:rPrChange>
          </w:rPr>
          <w:t>ữ số</w:t>
        </w:r>
        <w:r w:rsidR="009B505B" w:rsidRPr="00541AF1">
          <w:rPr>
            <w:rFonts w:asciiTheme="majorHAnsi" w:hAnsiTheme="majorHAnsi" w:cstheme="majorHAnsi"/>
            <w:sz w:val="28"/>
            <w:szCs w:val="28"/>
            <w:shd w:val="clear" w:color="auto" w:fill="FFFFFF"/>
            <w:rPrChange w:id="660" w:author="NTL 101238" w:date="2024-06-02T21:16:00Z" w16du:dateUtc="2024-06-02T14:16:00Z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</w:rPrChange>
          </w:rPr>
          <w:t>, bắt đầu bằng số 0 và không chứa ký tự đặc biệt</w:t>
        </w:r>
      </w:ins>
      <w:ins w:id="661" w:author="NTL 101238" w:date="2024-06-02T19:42:00Z" w16du:dateUtc="2024-06-02T12:42:00Z">
        <w:r w:rsidRPr="00541AF1">
          <w:rPr>
            <w:rFonts w:asciiTheme="majorHAnsi" w:hAnsiTheme="majorHAnsi" w:cstheme="majorHAnsi"/>
            <w:sz w:val="28"/>
            <w:szCs w:val="28"/>
            <w:shd w:val="clear" w:color="auto" w:fill="FFFFFF"/>
            <w:rPrChange w:id="662" w:author="NTL 101238" w:date="2024-06-02T21:16:00Z" w16du:dateUtc="2024-06-02T14:16:00Z">
              <w:rPr>
                <w:rFonts w:cs="Times New Roman"/>
                <w:sz w:val="28"/>
                <w:szCs w:val="28"/>
                <w:shd w:val="clear" w:color="auto" w:fill="FFFFFF"/>
              </w:rPr>
            </w:rPrChange>
          </w:rPr>
          <w:t xml:space="preserve"> </w:t>
        </w:r>
      </w:ins>
    </w:p>
    <w:p w14:paraId="29BF4B09" w14:textId="30509BB2" w:rsidR="009B505B" w:rsidRPr="00541AF1" w:rsidRDefault="009B505B" w:rsidP="00B941E8">
      <w:pPr>
        <w:pStyle w:val="ListParagraph"/>
        <w:numPr>
          <w:ilvl w:val="0"/>
          <w:numId w:val="2"/>
        </w:numPr>
        <w:spacing w:before="120" w:after="120" w:line="360" w:lineRule="auto"/>
        <w:jc w:val="both"/>
        <w:rPr>
          <w:ins w:id="663" w:author="NTL 101238" w:date="2024-06-02T19:42:00Z" w16du:dateUtc="2024-06-02T12:42:00Z"/>
          <w:rFonts w:asciiTheme="majorHAnsi" w:hAnsiTheme="majorHAnsi" w:cstheme="majorHAnsi"/>
          <w:sz w:val="28"/>
          <w:szCs w:val="28"/>
          <w:shd w:val="clear" w:color="auto" w:fill="FFFFFF"/>
          <w:rPrChange w:id="664" w:author="NTL 101238" w:date="2024-06-02T21:16:00Z" w16du:dateUtc="2024-06-02T14:16:00Z">
            <w:rPr>
              <w:ins w:id="665" w:author="NTL 101238" w:date="2024-06-02T19:42:00Z" w16du:dateUtc="2024-06-02T12:42:00Z"/>
              <w:rFonts w:cs="Times New Roman"/>
              <w:sz w:val="28"/>
              <w:szCs w:val="28"/>
              <w:shd w:val="clear" w:color="auto" w:fill="FFFFFF"/>
            </w:rPr>
          </w:rPrChange>
        </w:rPr>
      </w:pPr>
      <w:ins w:id="666" w:author="NTL 101238" w:date="2024-06-02T19:43:00Z" w16du:dateUtc="2024-06-02T12:43:00Z">
        <w:r w:rsidRPr="00541AF1">
          <w:rPr>
            <w:rFonts w:asciiTheme="majorHAnsi" w:hAnsiTheme="majorHAnsi" w:cstheme="majorHAnsi"/>
            <w:b/>
            <w:bCs/>
            <w:i/>
            <w:iCs/>
            <w:sz w:val="28"/>
            <w:szCs w:val="28"/>
            <w:shd w:val="clear" w:color="auto" w:fill="FFFFFF"/>
            <w:rPrChange w:id="667" w:author="NTL 101238" w:date="2024-06-02T21:16:00Z" w16du:dateUtc="2024-06-02T14:16:00Z">
              <w:rPr>
                <w:rFonts w:cs="Times New Roman"/>
                <w:b/>
                <w:bCs/>
                <w:i/>
                <w:iCs/>
                <w:sz w:val="28"/>
                <w:szCs w:val="28"/>
                <w:shd w:val="clear" w:color="auto" w:fill="FFFFFF"/>
                <w:lang w:val="en-US"/>
              </w:rPr>
            </w:rPrChange>
          </w:rPr>
          <w:t>Email</w:t>
        </w:r>
        <w:r w:rsidRPr="00541AF1">
          <w:rPr>
            <w:rFonts w:asciiTheme="majorHAnsi" w:hAnsiTheme="majorHAnsi" w:cstheme="majorHAnsi"/>
            <w:sz w:val="28"/>
            <w:szCs w:val="28"/>
            <w:shd w:val="clear" w:color="auto" w:fill="FFFFFF"/>
            <w:rPrChange w:id="668" w:author="NTL 101238" w:date="2024-06-02T21:16:00Z" w16du:dateUtc="2024-06-02T14:16:00Z">
              <w:rPr>
                <w:rFonts w:cs="Times New Roman"/>
                <w:b/>
                <w:bCs/>
                <w:i/>
                <w:iCs/>
                <w:sz w:val="28"/>
                <w:szCs w:val="28"/>
                <w:shd w:val="clear" w:color="auto" w:fill="FFFFFF"/>
                <w:lang w:val="en-US"/>
              </w:rPr>
            </w:rPrChange>
          </w:rPr>
          <w:t>:</w:t>
        </w:r>
        <w:r w:rsidRPr="00541AF1">
          <w:rPr>
            <w:rFonts w:asciiTheme="majorHAnsi" w:hAnsiTheme="majorHAnsi" w:cstheme="majorHAnsi"/>
            <w:sz w:val="28"/>
            <w:szCs w:val="28"/>
            <w:shd w:val="clear" w:color="auto" w:fill="FFFFFF"/>
            <w:rPrChange w:id="669" w:author="NTL 101238" w:date="2024-06-02T21:16:00Z" w16du:dateUtc="2024-06-02T14:16:00Z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</w:rPrChange>
          </w:rPr>
          <w:t xml:space="preserve"> Đúng định dạng email (có chứa tên email</w:t>
        </w:r>
        <w:r w:rsidR="00475E56" w:rsidRPr="00541AF1">
          <w:rPr>
            <w:rFonts w:asciiTheme="majorHAnsi" w:hAnsiTheme="majorHAnsi" w:cstheme="majorHAnsi"/>
            <w:sz w:val="28"/>
            <w:szCs w:val="28"/>
            <w:shd w:val="clear" w:color="auto" w:fill="FFFFFF"/>
            <w:rPrChange w:id="670" w:author="NTL 101238" w:date="2024-06-02T21:16:00Z" w16du:dateUtc="2024-06-02T14:16:00Z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</w:rPrChange>
          </w:rPr>
          <w:t xml:space="preserve"> trước ‘@’,có </w:t>
        </w:r>
      </w:ins>
      <w:ins w:id="671" w:author="NTL 101238" w:date="2024-06-02T19:44:00Z" w16du:dateUtc="2024-06-02T12:44:00Z">
        <w:r w:rsidR="00475E56" w:rsidRPr="00541AF1">
          <w:rPr>
            <w:rFonts w:asciiTheme="majorHAnsi" w:hAnsiTheme="majorHAnsi" w:cstheme="majorHAnsi"/>
            <w:sz w:val="28"/>
            <w:szCs w:val="28"/>
            <w:shd w:val="clear" w:color="auto" w:fill="FFFFFF"/>
            <w:rPrChange w:id="672" w:author="NTL 101238" w:date="2024-06-02T21:16:00Z" w16du:dateUtc="2024-06-02T14:16:00Z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</w:rPrChange>
          </w:rPr>
          <w:t>duy nhất 1 ký tự ‘@’, có tên miền sau ký tự ‘@’</w:t>
        </w:r>
      </w:ins>
    </w:p>
    <w:p w14:paraId="1932C34D" w14:textId="07E4349C" w:rsidR="00B941E8" w:rsidRPr="00541AF1" w:rsidRDefault="00B941E8" w:rsidP="00B941E8">
      <w:pPr>
        <w:pStyle w:val="ListParagraph"/>
        <w:numPr>
          <w:ilvl w:val="0"/>
          <w:numId w:val="2"/>
        </w:numPr>
        <w:spacing w:before="120" w:after="120" w:line="360" w:lineRule="auto"/>
        <w:jc w:val="both"/>
        <w:rPr>
          <w:ins w:id="673" w:author="NTL 101238" w:date="2024-06-02T19:47:00Z" w16du:dateUtc="2024-06-02T12:47:00Z"/>
          <w:rFonts w:asciiTheme="majorHAnsi" w:hAnsiTheme="majorHAnsi" w:cstheme="majorHAnsi"/>
          <w:sz w:val="28"/>
          <w:szCs w:val="28"/>
          <w:shd w:val="clear" w:color="auto" w:fill="FFFFFF"/>
          <w:rPrChange w:id="674" w:author="NTL 101238" w:date="2024-06-02T21:16:00Z" w16du:dateUtc="2024-06-02T14:16:00Z">
            <w:rPr>
              <w:ins w:id="675" w:author="NTL 101238" w:date="2024-06-02T19:47:00Z" w16du:dateUtc="2024-06-02T12:47:00Z"/>
              <w:rFonts w:cs="Times New Roman"/>
              <w:sz w:val="28"/>
              <w:szCs w:val="28"/>
              <w:shd w:val="clear" w:color="auto" w:fill="FFFFFF"/>
              <w:lang w:val="en-US"/>
            </w:rPr>
          </w:rPrChange>
        </w:rPr>
      </w:pPr>
      <w:ins w:id="676" w:author="NTL 101238" w:date="2024-06-02T19:42:00Z" w16du:dateUtc="2024-06-02T12:42:00Z">
        <w:r w:rsidRPr="00541AF1">
          <w:rPr>
            <w:rFonts w:asciiTheme="majorHAnsi" w:hAnsiTheme="majorHAnsi" w:cstheme="majorHAnsi"/>
            <w:b/>
            <w:bCs/>
            <w:i/>
            <w:iCs/>
            <w:sz w:val="28"/>
            <w:szCs w:val="28"/>
            <w:shd w:val="clear" w:color="auto" w:fill="FFFFFF"/>
            <w:rPrChange w:id="677" w:author="NTL 101238" w:date="2024-06-02T21:16:00Z" w16du:dateUtc="2024-06-02T14:16:00Z">
              <w:rPr>
                <w:rFonts w:cs="Times New Roman"/>
                <w:b/>
                <w:bCs/>
                <w:i/>
                <w:iCs/>
                <w:sz w:val="28"/>
                <w:szCs w:val="28"/>
                <w:shd w:val="clear" w:color="auto" w:fill="FFFFFF"/>
              </w:rPr>
            </w:rPrChange>
          </w:rPr>
          <w:t>Mật khẩu</w:t>
        </w:r>
        <w:r w:rsidRPr="00541AF1">
          <w:rPr>
            <w:rFonts w:asciiTheme="majorHAnsi" w:hAnsiTheme="majorHAnsi" w:cstheme="majorHAnsi"/>
            <w:sz w:val="28"/>
            <w:szCs w:val="28"/>
            <w:shd w:val="clear" w:color="auto" w:fill="FFFFFF"/>
            <w:rPrChange w:id="678" w:author="NTL 101238" w:date="2024-06-02T21:16:00Z" w16du:dateUtc="2024-06-02T14:16:00Z">
              <w:rPr>
                <w:rFonts w:cs="Times New Roman"/>
                <w:sz w:val="28"/>
                <w:szCs w:val="28"/>
                <w:shd w:val="clear" w:color="auto" w:fill="FFFFFF"/>
              </w:rPr>
            </w:rPrChange>
          </w:rPr>
          <w:t xml:space="preserve">: </w:t>
        </w:r>
      </w:ins>
      <w:ins w:id="679" w:author="NTL 101238" w:date="2024-06-02T19:44:00Z" w16du:dateUtc="2024-06-02T12:44:00Z">
        <w:r w:rsidR="00DC0D7A" w:rsidRPr="00541AF1">
          <w:rPr>
            <w:rFonts w:asciiTheme="majorHAnsi" w:hAnsiTheme="majorHAnsi" w:cstheme="majorHAnsi"/>
            <w:sz w:val="28"/>
            <w:szCs w:val="28"/>
            <w:shd w:val="clear" w:color="auto" w:fill="FFFFFF"/>
            <w:rPrChange w:id="680" w:author="NTL 101238" w:date="2024-06-02T21:16:00Z" w16du:dateUtc="2024-06-02T14:16:00Z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</w:rPrChange>
          </w:rPr>
          <w:t xml:space="preserve"> Phải có ít nhất 6 ký tự</w:t>
        </w:r>
      </w:ins>
      <w:ins w:id="681" w:author="NTL 101238" w:date="2024-06-02T19:42:00Z" w16du:dateUtc="2024-06-02T12:42:00Z">
        <w:r w:rsidRPr="00541AF1">
          <w:rPr>
            <w:rFonts w:asciiTheme="majorHAnsi" w:hAnsiTheme="majorHAnsi" w:cstheme="majorHAnsi"/>
            <w:sz w:val="28"/>
            <w:szCs w:val="28"/>
            <w:shd w:val="clear" w:color="auto" w:fill="FFFFFF"/>
            <w:rPrChange w:id="682" w:author="NTL 101238" w:date="2024-06-02T21:16:00Z" w16du:dateUtc="2024-06-02T14:16:00Z">
              <w:rPr>
                <w:rFonts w:cs="Times New Roman"/>
                <w:sz w:val="28"/>
                <w:szCs w:val="28"/>
                <w:shd w:val="clear" w:color="auto" w:fill="FFFFFF"/>
              </w:rPr>
            </w:rPrChange>
          </w:rPr>
          <w:t xml:space="preserve"> </w:t>
        </w:r>
      </w:ins>
    </w:p>
    <w:p w14:paraId="4548093C" w14:textId="4DEA98DC" w:rsidR="00260E7F" w:rsidRPr="00DD7BE7" w:rsidRDefault="00467466" w:rsidP="00467466">
      <w:pPr>
        <w:spacing w:before="120" w:after="120" w:line="360" w:lineRule="auto"/>
        <w:ind w:left="720"/>
        <w:jc w:val="both"/>
        <w:rPr>
          <w:ins w:id="683" w:author="NTL 101238" w:date="2024-06-02T19:48:00Z" w16du:dateUtc="2024-06-02T12:48:00Z"/>
          <w:rFonts w:asciiTheme="majorHAnsi" w:hAnsiTheme="majorHAnsi" w:cstheme="majorHAnsi"/>
          <w:sz w:val="28"/>
          <w:szCs w:val="28"/>
          <w:shd w:val="clear" w:color="auto" w:fill="FFFFFF"/>
          <w:lang w:val="en-US"/>
          <w:rPrChange w:id="684" w:author="NTL 101238" w:date="2024-06-28T09:19:00Z" w16du:dateUtc="2024-06-28T02:19:00Z">
            <w:rPr>
              <w:ins w:id="685" w:author="NTL 101238" w:date="2024-06-02T19:48:00Z" w16du:dateUtc="2024-06-02T12:48:00Z"/>
              <w:rFonts w:cs="Times New Roman"/>
              <w:sz w:val="28"/>
              <w:szCs w:val="28"/>
              <w:shd w:val="clear" w:color="auto" w:fill="FFFFFF"/>
              <w:lang w:val="en-US"/>
            </w:rPr>
          </w:rPrChange>
        </w:rPr>
      </w:pPr>
      <w:ins w:id="686" w:author="NTL 101238" w:date="2024-06-02T19:47:00Z" w16du:dateUtc="2024-06-02T12:47:00Z">
        <w:r w:rsidRPr="00541AF1">
          <w:rPr>
            <w:rFonts w:asciiTheme="majorHAnsi" w:hAnsiTheme="majorHAnsi" w:cstheme="majorHAnsi"/>
            <w:sz w:val="28"/>
            <w:szCs w:val="28"/>
            <w:shd w:val="clear" w:color="auto" w:fill="FFFFFF"/>
            <w:rPrChange w:id="687" w:author="NTL 101238" w:date="2024-06-02T21:16:00Z" w16du:dateUtc="2024-06-02T14:16:00Z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</w:rPrChange>
          </w:rPr>
          <w:t xml:space="preserve">Như vây ta sẽ có </w:t>
        </w:r>
      </w:ins>
      <w:ins w:id="688" w:author="NTL 101238" w:date="2024-06-02T19:48:00Z" w16du:dateUtc="2024-06-02T12:48:00Z">
        <w:r w:rsidR="00816E1E" w:rsidRPr="00541AF1">
          <w:rPr>
            <w:rFonts w:asciiTheme="majorHAnsi" w:hAnsiTheme="majorHAnsi" w:cstheme="majorHAnsi"/>
            <w:sz w:val="28"/>
            <w:szCs w:val="28"/>
            <w:shd w:val="clear" w:color="auto" w:fill="FFFFFF"/>
            <w:rPrChange w:id="689" w:author="NTL 101238" w:date="2024-06-02T21:16:00Z" w16du:dateUtc="2024-06-02T14:16:00Z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</w:rPrChange>
          </w:rPr>
          <w:t>12 bộ testcase, lập bảng quyết định:</w:t>
        </w:r>
      </w:ins>
    </w:p>
    <w:p w14:paraId="61EE23A8" w14:textId="610EEED6" w:rsidR="00816E1E" w:rsidRPr="00DD7BE7" w:rsidRDefault="00DD7BE7">
      <w:pPr>
        <w:spacing w:before="120" w:after="120" w:line="360" w:lineRule="auto"/>
        <w:ind w:left="720"/>
        <w:jc w:val="both"/>
        <w:rPr>
          <w:ins w:id="690" w:author="NTL 101238" w:date="2024-06-02T19:42:00Z" w16du:dateUtc="2024-06-02T12:42:00Z"/>
          <w:rFonts w:asciiTheme="majorHAnsi" w:hAnsiTheme="majorHAnsi" w:cstheme="majorHAnsi"/>
          <w:sz w:val="28"/>
          <w:szCs w:val="28"/>
          <w:shd w:val="clear" w:color="auto" w:fill="FFFFFF"/>
          <w:rPrChange w:id="691" w:author="NTL 101238" w:date="2024-06-28T09:18:00Z" w16du:dateUtc="2024-06-28T02:18:00Z">
            <w:rPr>
              <w:ins w:id="692" w:author="NTL 101238" w:date="2024-06-02T19:42:00Z" w16du:dateUtc="2024-06-02T12:42:00Z"/>
              <w:shd w:val="clear" w:color="auto" w:fill="FFFFFF"/>
            </w:rPr>
          </w:rPrChange>
        </w:rPr>
        <w:pPrChange w:id="693" w:author="NTL 101238" w:date="2024-06-02T19:47:00Z" w16du:dateUtc="2024-06-02T12:47:00Z">
          <w:pPr>
            <w:pStyle w:val="ListParagraph"/>
            <w:numPr>
              <w:numId w:val="2"/>
            </w:numPr>
            <w:spacing w:before="120" w:after="120" w:line="360" w:lineRule="auto"/>
            <w:ind w:left="1800" w:hanging="360"/>
            <w:jc w:val="both"/>
          </w:pPr>
        </w:pPrChange>
      </w:pPr>
      <w:ins w:id="694" w:author="NTL 101238" w:date="2024-06-28T09:19:00Z" w16du:dateUtc="2024-06-28T02:19:00Z">
        <w:r w:rsidRPr="00DD7BE7">
          <w:rPr>
            <w:rFonts w:asciiTheme="majorHAnsi" w:hAnsiTheme="majorHAnsi" w:cstheme="majorHAnsi"/>
            <w:noProof/>
            <w:sz w:val="28"/>
            <w:szCs w:val="28"/>
            <w:shd w:val="clear" w:color="auto" w:fill="FFFFFF"/>
            <w:lang w:val="en-US"/>
          </w:rPr>
          <w:drawing>
            <wp:inline distT="0" distB="0" distL="0" distR="0" wp14:anchorId="32AEADB3" wp14:editId="0721D187">
              <wp:extent cx="5731510" cy="1590675"/>
              <wp:effectExtent l="0" t="0" r="2540" b="9525"/>
              <wp:docPr id="669430260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69430260" name="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15906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C6CF28C" w14:textId="77777777" w:rsidR="0090438E" w:rsidRPr="00DD7BE7" w:rsidRDefault="0090438E" w:rsidP="0036007D">
      <w:pPr>
        <w:spacing w:beforeLines="120" w:before="288" w:afterLines="120" w:after="288" w:line="360" w:lineRule="auto"/>
        <w:jc w:val="both"/>
        <w:rPr>
          <w:ins w:id="695" w:author="NTL 101238" w:date="2024-06-02T19:48:00Z" w16du:dateUtc="2024-06-02T12:48:00Z"/>
          <w:rFonts w:asciiTheme="majorHAnsi" w:hAnsiTheme="majorHAnsi" w:cstheme="majorHAnsi"/>
          <w:sz w:val="28"/>
          <w:szCs w:val="28"/>
          <w:shd w:val="clear" w:color="auto" w:fill="FFFFFF"/>
          <w:rPrChange w:id="696" w:author="NTL 101238" w:date="2024-06-28T09:18:00Z" w16du:dateUtc="2024-06-28T02:18:00Z">
            <w:rPr>
              <w:ins w:id="697" w:author="NTL 101238" w:date="2024-06-02T19:48:00Z" w16du:dateUtc="2024-06-02T12:48:00Z"/>
              <w:rFonts w:cs="Times New Roman"/>
              <w:sz w:val="28"/>
              <w:szCs w:val="28"/>
              <w:shd w:val="clear" w:color="auto" w:fill="FFFFFF"/>
              <w:lang w:val="en-US"/>
            </w:rPr>
          </w:rPrChange>
        </w:rPr>
      </w:pPr>
      <w:ins w:id="698" w:author="NTL 101238" w:date="2024-06-02T19:48:00Z" w16du:dateUtc="2024-06-02T12:48:00Z">
        <w:r w:rsidRPr="00DD7BE7">
          <w:rPr>
            <w:rFonts w:asciiTheme="majorHAnsi" w:hAnsiTheme="majorHAnsi" w:cstheme="majorHAnsi"/>
            <w:sz w:val="28"/>
            <w:szCs w:val="28"/>
            <w:shd w:val="clear" w:color="auto" w:fill="FFFFFF"/>
            <w:rPrChange w:id="699" w:author="NTL 101238" w:date="2024-06-28T09:18:00Z" w16du:dateUtc="2024-06-28T02:18:00Z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</w:rPrChange>
          </w:rPr>
          <w:tab/>
        </w:r>
      </w:ins>
    </w:p>
    <w:p w14:paraId="62669D16" w14:textId="77777777" w:rsidR="0090438E" w:rsidRPr="00DD7BE7" w:rsidRDefault="0090438E" w:rsidP="0036007D">
      <w:pPr>
        <w:spacing w:beforeLines="120" w:before="288" w:afterLines="120" w:after="288" w:line="360" w:lineRule="auto"/>
        <w:jc w:val="both"/>
        <w:rPr>
          <w:ins w:id="700" w:author="NTL 101238" w:date="2024-06-02T19:48:00Z" w16du:dateUtc="2024-06-02T12:48:00Z"/>
          <w:rFonts w:asciiTheme="majorHAnsi" w:hAnsiTheme="majorHAnsi" w:cstheme="majorHAnsi"/>
          <w:sz w:val="28"/>
          <w:szCs w:val="28"/>
          <w:shd w:val="clear" w:color="auto" w:fill="FFFFFF"/>
          <w:rPrChange w:id="701" w:author="NTL 101238" w:date="2024-06-28T09:18:00Z" w16du:dateUtc="2024-06-28T02:18:00Z">
            <w:rPr>
              <w:ins w:id="702" w:author="NTL 101238" w:date="2024-06-02T19:48:00Z" w16du:dateUtc="2024-06-02T12:48:00Z"/>
              <w:rFonts w:cs="Times New Roman"/>
              <w:sz w:val="28"/>
              <w:szCs w:val="28"/>
              <w:shd w:val="clear" w:color="auto" w:fill="FFFFFF"/>
              <w:lang w:val="en-US"/>
            </w:rPr>
          </w:rPrChange>
        </w:rPr>
      </w:pPr>
    </w:p>
    <w:p w14:paraId="09589EAC" w14:textId="77777777" w:rsidR="0090438E" w:rsidRPr="00DD7BE7" w:rsidRDefault="0090438E" w:rsidP="0036007D">
      <w:pPr>
        <w:spacing w:beforeLines="120" w:before="288" w:afterLines="120" w:after="288" w:line="360" w:lineRule="auto"/>
        <w:jc w:val="both"/>
        <w:rPr>
          <w:ins w:id="703" w:author="NTL 101238" w:date="2024-06-02T19:48:00Z" w16du:dateUtc="2024-06-02T12:48:00Z"/>
          <w:rFonts w:asciiTheme="majorHAnsi" w:hAnsiTheme="majorHAnsi" w:cstheme="majorHAnsi"/>
          <w:sz w:val="28"/>
          <w:szCs w:val="28"/>
          <w:shd w:val="clear" w:color="auto" w:fill="FFFFFF"/>
          <w:rPrChange w:id="704" w:author="NTL 101238" w:date="2024-06-28T09:18:00Z" w16du:dateUtc="2024-06-28T02:18:00Z">
            <w:rPr>
              <w:ins w:id="705" w:author="NTL 101238" w:date="2024-06-02T19:48:00Z" w16du:dateUtc="2024-06-02T12:48:00Z"/>
              <w:rFonts w:cs="Times New Roman"/>
              <w:sz w:val="28"/>
              <w:szCs w:val="28"/>
              <w:shd w:val="clear" w:color="auto" w:fill="FFFFFF"/>
              <w:lang w:val="en-US"/>
            </w:rPr>
          </w:rPrChange>
        </w:rPr>
      </w:pPr>
    </w:p>
    <w:p w14:paraId="1FA344BB" w14:textId="77777777" w:rsidR="0090438E" w:rsidRPr="00DD7BE7" w:rsidRDefault="0090438E" w:rsidP="0036007D">
      <w:pPr>
        <w:spacing w:beforeLines="120" w:before="288" w:afterLines="120" w:after="288" w:line="360" w:lineRule="auto"/>
        <w:jc w:val="both"/>
        <w:rPr>
          <w:ins w:id="706" w:author="NTL 101238" w:date="2024-06-02T19:48:00Z" w16du:dateUtc="2024-06-02T12:48:00Z"/>
          <w:rFonts w:asciiTheme="majorHAnsi" w:hAnsiTheme="majorHAnsi" w:cstheme="majorHAnsi"/>
          <w:sz w:val="28"/>
          <w:szCs w:val="28"/>
          <w:shd w:val="clear" w:color="auto" w:fill="FFFFFF"/>
          <w:rPrChange w:id="707" w:author="NTL 101238" w:date="2024-06-28T09:18:00Z" w16du:dateUtc="2024-06-28T02:18:00Z">
            <w:rPr>
              <w:ins w:id="708" w:author="NTL 101238" w:date="2024-06-02T19:48:00Z" w16du:dateUtc="2024-06-02T12:48:00Z"/>
              <w:rFonts w:cs="Times New Roman"/>
              <w:sz w:val="28"/>
              <w:szCs w:val="28"/>
              <w:shd w:val="clear" w:color="auto" w:fill="FFFFFF"/>
              <w:lang w:val="en-US"/>
            </w:rPr>
          </w:rPrChange>
        </w:rPr>
      </w:pPr>
    </w:p>
    <w:p w14:paraId="0960CF6C" w14:textId="77777777" w:rsidR="0090438E" w:rsidRPr="00DD7BE7" w:rsidRDefault="0090438E" w:rsidP="0036007D">
      <w:pPr>
        <w:spacing w:beforeLines="120" w:before="288" w:afterLines="120" w:after="288" w:line="360" w:lineRule="auto"/>
        <w:jc w:val="both"/>
        <w:rPr>
          <w:ins w:id="709" w:author="NTL 101238" w:date="2024-06-02T19:48:00Z" w16du:dateUtc="2024-06-02T12:48:00Z"/>
          <w:rFonts w:asciiTheme="majorHAnsi" w:hAnsiTheme="majorHAnsi" w:cstheme="majorHAnsi"/>
          <w:sz w:val="28"/>
          <w:szCs w:val="28"/>
          <w:shd w:val="clear" w:color="auto" w:fill="FFFFFF"/>
          <w:rPrChange w:id="710" w:author="NTL 101238" w:date="2024-06-28T09:18:00Z" w16du:dateUtc="2024-06-28T02:18:00Z">
            <w:rPr>
              <w:ins w:id="711" w:author="NTL 101238" w:date="2024-06-02T19:48:00Z" w16du:dateUtc="2024-06-02T12:48:00Z"/>
              <w:rFonts w:cs="Times New Roman"/>
              <w:sz w:val="28"/>
              <w:szCs w:val="28"/>
              <w:shd w:val="clear" w:color="auto" w:fill="FFFFFF"/>
              <w:lang w:val="en-US"/>
            </w:rPr>
          </w:rPrChange>
        </w:rPr>
      </w:pPr>
    </w:p>
    <w:p w14:paraId="1442B284" w14:textId="77777777" w:rsidR="0090438E" w:rsidRPr="00DD7BE7" w:rsidRDefault="0090438E" w:rsidP="0036007D">
      <w:pPr>
        <w:spacing w:beforeLines="120" w:before="288" w:afterLines="120" w:after="288" w:line="360" w:lineRule="auto"/>
        <w:jc w:val="both"/>
        <w:rPr>
          <w:ins w:id="712" w:author="NTL 101238" w:date="2024-06-02T19:48:00Z" w16du:dateUtc="2024-06-02T12:48:00Z"/>
          <w:rFonts w:asciiTheme="majorHAnsi" w:hAnsiTheme="majorHAnsi" w:cstheme="majorHAnsi"/>
          <w:sz w:val="28"/>
          <w:szCs w:val="28"/>
          <w:shd w:val="clear" w:color="auto" w:fill="FFFFFF"/>
          <w:rPrChange w:id="713" w:author="NTL 101238" w:date="2024-06-28T09:18:00Z" w16du:dateUtc="2024-06-28T02:18:00Z">
            <w:rPr>
              <w:ins w:id="714" w:author="NTL 101238" w:date="2024-06-02T19:48:00Z" w16du:dateUtc="2024-06-02T12:48:00Z"/>
              <w:rFonts w:cs="Times New Roman"/>
              <w:sz w:val="28"/>
              <w:szCs w:val="28"/>
              <w:shd w:val="clear" w:color="auto" w:fill="FFFFFF"/>
              <w:lang w:val="en-US"/>
            </w:rPr>
          </w:rPrChange>
        </w:rPr>
      </w:pPr>
    </w:p>
    <w:p w14:paraId="0582F3A6" w14:textId="77777777" w:rsidR="0090438E" w:rsidRDefault="0090438E" w:rsidP="0036007D">
      <w:pPr>
        <w:spacing w:beforeLines="120" w:before="288" w:afterLines="120" w:after="288" w:line="360" w:lineRule="auto"/>
        <w:jc w:val="both"/>
        <w:rPr>
          <w:ins w:id="715" w:author="NTL 101238" w:date="2024-06-28T09:19:00Z" w16du:dateUtc="2024-06-28T02:19:00Z"/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</w:pPr>
    </w:p>
    <w:p w14:paraId="1EF441FC" w14:textId="0DA95425" w:rsidR="00725B78" w:rsidRPr="00541AF1" w:rsidRDefault="00725B78" w:rsidP="00DD7BE7">
      <w:pPr>
        <w:spacing w:beforeLines="120" w:before="288" w:afterLines="120" w:after="288" w:line="360" w:lineRule="auto"/>
        <w:jc w:val="both"/>
        <w:rPr>
          <w:ins w:id="716" w:author="NTL 101238" w:date="2024-06-02T19:41:00Z" w16du:dateUtc="2024-06-02T12:41:00Z"/>
          <w:rFonts w:asciiTheme="majorHAnsi" w:hAnsiTheme="majorHAnsi" w:cstheme="majorHAnsi"/>
          <w:sz w:val="28"/>
          <w:szCs w:val="28"/>
          <w:shd w:val="clear" w:color="auto" w:fill="FFFFFF"/>
          <w:lang w:val="en-US"/>
          <w:rPrChange w:id="717" w:author="NTL 101238" w:date="2024-06-02T21:16:00Z" w16du:dateUtc="2024-06-02T14:16:00Z">
            <w:rPr>
              <w:ins w:id="718" w:author="NTL 101238" w:date="2024-06-02T19:41:00Z" w16du:dateUtc="2024-06-02T12:41:00Z"/>
              <w:rFonts w:cs="Times New Roman"/>
              <w:sz w:val="28"/>
              <w:szCs w:val="28"/>
              <w:shd w:val="clear" w:color="auto" w:fill="FFFFFF"/>
              <w:lang w:val="en-US"/>
            </w:rPr>
          </w:rPrChange>
        </w:rPr>
      </w:pPr>
    </w:p>
    <w:tbl>
      <w:tblPr>
        <w:tblStyle w:val="TableGrid"/>
        <w:tblW w:w="9403" w:type="dxa"/>
        <w:tblLayout w:type="fixed"/>
        <w:tblLook w:val="04A0" w:firstRow="1" w:lastRow="0" w:firstColumn="1" w:lastColumn="0" w:noHBand="0" w:noVBand="1"/>
      </w:tblPr>
      <w:tblGrid>
        <w:gridCol w:w="659"/>
        <w:gridCol w:w="2634"/>
        <w:gridCol w:w="2818"/>
        <w:gridCol w:w="1437"/>
        <w:gridCol w:w="1855"/>
        <w:tblGridChange w:id="719">
          <w:tblGrid>
            <w:gridCol w:w="659"/>
            <w:gridCol w:w="2634"/>
            <w:gridCol w:w="2818"/>
            <w:gridCol w:w="1437"/>
            <w:gridCol w:w="1855"/>
          </w:tblGrid>
        </w:tblGridChange>
      </w:tblGrid>
      <w:tr w:rsidR="00702690" w:rsidRPr="00541AF1" w14:paraId="6B7E2745" w14:textId="77777777" w:rsidTr="00702690">
        <w:trPr>
          <w:trHeight w:val="702"/>
          <w:ins w:id="720" w:author="NTL 101238" w:date="2024-06-02T19:38:00Z"/>
        </w:trPr>
        <w:tc>
          <w:tcPr>
            <w:tcW w:w="659" w:type="dxa"/>
            <w:vAlign w:val="center"/>
          </w:tcPr>
          <w:p w14:paraId="3A0870AA" w14:textId="48FE2A8A" w:rsidR="0036007D" w:rsidRPr="00541AF1" w:rsidRDefault="0036007D" w:rsidP="00DD7BE7">
            <w:pPr>
              <w:spacing w:beforeLines="120" w:before="288" w:afterLines="120" w:after="288"/>
              <w:jc w:val="center"/>
              <w:rPr>
                <w:ins w:id="721" w:author="NTL 101238" w:date="2024-06-02T19:38:00Z" w16du:dateUtc="2024-06-02T12:38:00Z"/>
                <w:rFonts w:asciiTheme="majorHAnsi" w:hAnsiTheme="majorHAnsi" w:cstheme="majorHAnsi"/>
                <w:sz w:val="20"/>
                <w:szCs w:val="20"/>
                <w:shd w:val="clear" w:color="auto" w:fill="FFFFFF"/>
                <w:rPrChange w:id="722" w:author="NTL 101238" w:date="2024-06-02T21:16:00Z" w16du:dateUtc="2024-06-02T14:16:00Z">
                  <w:rPr>
                    <w:ins w:id="723" w:author="NTL 101238" w:date="2024-06-02T19:38:00Z" w16du:dateUtc="2024-06-02T12:38:00Z"/>
                    <w:rFonts w:cs="Times New Roman"/>
                    <w:sz w:val="28"/>
                    <w:szCs w:val="28"/>
                    <w:shd w:val="clear" w:color="auto" w:fill="FFFFFF"/>
                  </w:rPr>
                </w:rPrChange>
              </w:rPr>
              <w:pPrChange w:id="724" w:author="NTL 101238" w:date="2024-06-28T09:20:00Z" w16du:dateUtc="2024-06-28T02:20:00Z">
                <w:pPr>
                  <w:spacing w:beforeLines="120" w:before="288" w:afterLines="120" w:after="288" w:line="360" w:lineRule="auto"/>
                  <w:jc w:val="both"/>
                </w:pPr>
              </w:pPrChange>
            </w:pPr>
            <w:ins w:id="725" w:author="NTL 101238" w:date="2024-06-02T19:40:00Z" w16du:dateUtc="2024-06-02T12:40:00Z">
              <w:r w:rsidRPr="00541AF1">
                <w:rPr>
                  <w:rFonts w:asciiTheme="majorHAnsi" w:eastAsia="Times New Roman" w:hAnsiTheme="majorHAnsi" w:cstheme="majorHAnsi"/>
                  <w:b/>
                  <w:bCs/>
                  <w:kern w:val="0"/>
                  <w:sz w:val="20"/>
                  <w:szCs w:val="20"/>
                  <w:lang w:eastAsia="vi-VN"/>
                  <w14:ligatures w14:val="none"/>
                  <w:rPrChange w:id="726" w:author="NTL 101238" w:date="2024-06-02T21:16:00Z" w16du:dateUtc="2024-06-02T14:16:00Z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lang w:eastAsia="vi-VN"/>
                      <w14:ligatures w14:val="none"/>
                    </w:rPr>
                  </w:rPrChange>
                </w:rPr>
                <w:lastRenderedPageBreak/>
                <w:t>STT</w:t>
              </w:r>
            </w:ins>
          </w:p>
        </w:tc>
        <w:tc>
          <w:tcPr>
            <w:tcW w:w="2634" w:type="dxa"/>
            <w:vAlign w:val="center"/>
          </w:tcPr>
          <w:p w14:paraId="70D6FA3A" w14:textId="59B2C4CD" w:rsidR="0036007D" w:rsidRPr="00541AF1" w:rsidRDefault="0036007D" w:rsidP="00DD7BE7">
            <w:pPr>
              <w:spacing w:beforeLines="120" w:before="288" w:afterLines="120" w:after="288"/>
              <w:jc w:val="center"/>
              <w:rPr>
                <w:ins w:id="727" w:author="NTL 101238" w:date="2024-06-02T19:38:00Z" w16du:dateUtc="2024-06-02T12:38:00Z"/>
                <w:rFonts w:asciiTheme="majorHAnsi" w:hAnsiTheme="majorHAnsi" w:cstheme="majorHAnsi"/>
                <w:sz w:val="20"/>
                <w:szCs w:val="20"/>
                <w:shd w:val="clear" w:color="auto" w:fill="FFFFFF"/>
                <w:rPrChange w:id="728" w:author="NTL 101238" w:date="2024-06-02T21:16:00Z" w16du:dateUtc="2024-06-02T14:16:00Z">
                  <w:rPr>
                    <w:ins w:id="729" w:author="NTL 101238" w:date="2024-06-02T19:38:00Z" w16du:dateUtc="2024-06-02T12:38:00Z"/>
                    <w:rFonts w:cs="Times New Roman"/>
                    <w:sz w:val="28"/>
                    <w:szCs w:val="28"/>
                    <w:shd w:val="clear" w:color="auto" w:fill="FFFFFF"/>
                  </w:rPr>
                </w:rPrChange>
              </w:rPr>
              <w:pPrChange w:id="730" w:author="NTL 101238" w:date="2024-06-28T09:20:00Z" w16du:dateUtc="2024-06-28T02:20:00Z">
                <w:pPr>
                  <w:spacing w:beforeLines="120" w:before="288" w:afterLines="120" w:after="288" w:line="360" w:lineRule="auto"/>
                  <w:jc w:val="both"/>
                </w:pPr>
              </w:pPrChange>
            </w:pPr>
            <w:ins w:id="731" w:author="NTL 101238" w:date="2024-06-02T19:40:00Z" w16du:dateUtc="2024-06-02T12:40:00Z">
              <w:r w:rsidRPr="00541AF1">
                <w:rPr>
                  <w:rFonts w:asciiTheme="majorHAnsi" w:eastAsia="Times New Roman" w:hAnsiTheme="majorHAnsi" w:cstheme="majorHAnsi"/>
                  <w:b/>
                  <w:bCs/>
                  <w:kern w:val="0"/>
                  <w:sz w:val="20"/>
                  <w:szCs w:val="20"/>
                  <w:lang w:eastAsia="vi-VN"/>
                  <w14:ligatures w14:val="none"/>
                  <w:rPrChange w:id="732" w:author="NTL 101238" w:date="2024-06-02T21:16:00Z" w16du:dateUtc="2024-06-02T14:16:00Z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lang w:eastAsia="vi-VN"/>
                      <w14:ligatures w14:val="none"/>
                    </w:rPr>
                  </w:rPrChange>
                </w:rPr>
                <w:t>Lỗi</w:t>
              </w:r>
            </w:ins>
          </w:p>
        </w:tc>
        <w:tc>
          <w:tcPr>
            <w:tcW w:w="2818" w:type="dxa"/>
            <w:vAlign w:val="center"/>
          </w:tcPr>
          <w:p w14:paraId="024A866C" w14:textId="3A34D00E" w:rsidR="0036007D" w:rsidRPr="00541AF1" w:rsidRDefault="0036007D" w:rsidP="00DD7BE7">
            <w:pPr>
              <w:spacing w:beforeLines="120" w:before="288" w:afterLines="120" w:after="288"/>
              <w:jc w:val="center"/>
              <w:rPr>
                <w:ins w:id="733" w:author="NTL 101238" w:date="2024-06-02T19:38:00Z" w16du:dateUtc="2024-06-02T12:38:00Z"/>
                <w:rFonts w:asciiTheme="majorHAnsi" w:hAnsiTheme="majorHAnsi" w:cstheme="majorHAnsi"/>
                <w:sz w:val="20"/>
                <w:szCs w:val="20"/>
                <w:shd w:val="clear" w:color="auto" w:fill="FFFFFF"/>
                <w:rPrChange w:id="734" w:author="NTL 101238" w:date="2024-06-02T21:16:00Z" w16du:dateUtc="2024-06-02T14:16:00Z">
                  <w:rPr>
                    <w:ins w:id="735" w:author="NTL 101238" w:date="2024-06-02T19:38:00Z" w16du:dateUtc="2024-06-02T12:38:00Z"/>
                    <w:rFonts w:cs="Times New Roman"/>
                    <w:sz w:val="28"/>
                    <w:szCs w:val="28"/>
                    <w:shd w:val="clear" w:color="auto" w:fill="FFFFFF"/>
                  </w:rPr>
                </w:rPrChange>
              </w:rPr>
              <w:pPrChange w:id="736" w:author="NTL 101238" w:date="2024-06-28T09:20:00Z" w16du:dateUtc="2024-06-28T02:20:00Z">
                <w:pPr>
                  <w:spacing w:beforeLines="120" w:before="288" w:afterLines="120" w:after="288" w:line="360" w:lineRule="auto"/>
                  <w:jc w:val="both"/>
                </w:pPr>
              </w:pPrChange>
            </w:pPr>
            <w:ins w:id="737" w:author="NTL 101238" w:date="2024-06-02T19:40:00Z" w16du:dateUtc="2024-06-02T12:40:00Z">
              <w:r w:rsidRPr="00541AF1">
                <w:rPr>
                  <w:rFonts w:asciiTheme="majorHAnsi" w:eastAsia="Times New Roman" w:hAnsiTheme="majorHAnsi" w:cstheme="majorHAnsi"/>
                  <w:b/>
                  <w:bCs/>
                  <w:kern w:val="0"/>
                  <w:sz w:val="20"/>
                  <w:szCs w:val="20"/>
                  <w:lang w:eastAsia="vi-VN"/>
                  <w14:ligatures w14:val="none"/>
                  <w:rPrChange w:id="738" w:author="NTL 101238" w:date="2024-06-02T21:16:00Z" w16du:dateUtc="2024-06-02T14:16:00Z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lang w:eastAsia="vi-VN"/>
                      <w14:ligatures w14:val="none"/>
                    </w:rPr>
                  </w:rPrChange>
                </w:rPr>
                <w:t>Tên đăng nhập</w:t>
              </w:r>
            </w:ins>
          </w:p>
        </w:tc>
        <w:tc>
          <w:tcPr>
            <w:tcW w:w="1437" w:type="dxa"/>
            <w:vAlign w:val="center"/>
          </w:tcPr>
          <w:p w14:paraId="0013A0C0" w14:textId="171E6BED" w:rsidR="0036007D" w:rsidRPr="00541AF1" w:rsidRDefault="0036007D" w:rsidP="00DD7BE7">
            <w:pPr>
              <w:spacing w:beforeLines="120" w:before="288" w:afterLines="120" w:after="288"/>
              <w:jc w:val="center"/>
              <w:rPr>
                <w:ins w:id="739" w:author="NTL 101238" w:date="2024-06-02T19:38:00Z" w16du:dateUtc="2024-06-02T12:38:00Z"/>
                <w:rFonts w:asciiTheme="majorHAnsi" w:hAnsiTheme="majorHAnsi" w:cstheme="majorHAnsi"/>
                <w:sz w:val="20"/>
                <w:szCs w:val="20"/>
                <w:shd w:val="clear" w:color="auto" w:fill="FFFFFF"/>
                <w:rPrChange w:id="740" w:author="NTL 101238" w:date="2024-06-02T21:16:00Z" w16du:dateUtc="2024-06-02T14:16:00Z">
                  <w:rPr>
                    <w:ins w:id="741" w:author="NTL 101238" w:date="2024-06-02T19:38:00Z" w16du:dateUtc="2024-06-02T12:38:00Z"/>
                    <w:rFonts w:cs="Times New Roman"/>
                    <w:sz w:val="28"/>
                    <w:szCs w:val="28"/>
                    <w:shd w:val="clear" w:color="auto" w:fill="FFFFFF"/>
                  </w:rPr>
                </w:rPrChange>
              </w:rPr>
              <w:pPrChange w:id="742" w:author="NTL 101238" w:date="2024-06-28T09:20:00Z" w16du:dateUtc="2024-06-28T02:20:00Z">
                <w:pPr>
                  <w:spacing w:beforeLines="120" w:before="288" w:afterLines="120" w:after="288" w:line="360" w:lineRule="auto"/>
                  <w:jc w:val="both"/>
                </w:pPr>
              </w:pPrChange>
            </w:pPr>
            <w:ins w:id="743" w:author="NTL 101238" w:date="2024-06-02T19:40:00Z" w16du:dateUtc="2024-06-02T12:40:00Z">
              <w:r w:rsidRPr="00541AF1">
                <w:rPr>
                  <w:rFonts w:asciiTheme="majorHAnsi" w:eastAsia="Times New Roman" w:hAnsiTheme="majorHAnsi" w:cstheme="majorHAnsi"/>
                  <w:b/>
                  <w:bCs/>
                  <w:kern w:val="0"/>
                  <w:sz w:val="20"/>
                  <w:szCs w:val="20"/>
                  <w:lang w:eastAsia="vi-VN"/>
                  <w14:ligatures w14:val="none"/>
                  <w:rPrChange w:id="744" w:author="NTL 101238" w:date="2024-06-02T21:16:00Z" w16du:dateUtc="2024-06-02T14:16:00Z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lang w:eastAsia="vi-VN"/>
                      <w14:ligatures w14:val="none"/>
                    </w:rPr>
                  </w:rPrChange>
                </w:rPr>
                <w:t>Mật khẩu</w:t>
              </w:r>
            </w:ins>
          </w:p>
        </w:tc>
        <w:tc>
          <w:tcPr>
            <w:tcW w:w="1855" w:type="dxa"/>
            <w:vAlign w:val="center"/>
          </w:tcPr>
          <w:p w14:paraId="0C0A8C1E" w14:textId="051F177A" w:rsidR="0036007D" w:rsidRPr="00541AF1" w:rsidRDefault="0036007D" w:rsidP="00DD7BE7">
            <w:pPr>
              <w:spacing w:beforeLines="120" w:before="288" w:afterLines="120" w:after="288"/>
              <w:jc w:val="center"/>
              <w:rPr>
                <w:ins w:id="745" w:author="NTL 101238" w:date="2024-06-02T19:38:00Z" w16du:dateUtc="2024-06-02T12:38:00Z"/>
                <w:rFonts w:asciiTheme="majorHAnsi" w:hAnsiTheme="majorHAnsi" w:cstheme="majorHAnsi"/>
                <w:sz w:val="20"/>
                <w:szCs w:val="20"/>
                <w:shd w:val="clear" w:color="auto" w:fill="FFFFFF"/>
                <w:rPrChange w:id="746" w:author="NTL 101238" w:date="2024-06-02T21:16:00Z" w16du:dateUtc="2024-06-02T14:16:00Z">
                  <w:rPr>
                    <w:ins w:id="747" w:author="NTL 101238" w:date="2024-06-02T19:38:00Z" w16du:dateUtc="2024-06-02T12:38:00Z"/>
                    <w:rFonts w:cs="Times New Roman"/>
                    <w:sz w:val="28"/>
                    <w:szCs w:val="28"/>
                    <w:shd w:val="clear" w:color="auto" w:fill="FFFFFF"/>
                  </w:rPr>
                </w:rPrChange>
              </w:rPr>
              <w:pPrChange w:id="748" w:author="NTL 101238" w:date="2024-06-28T09:20:00Z" w16du:dateUtc="2024-06-28T02:20:00Z">
                <w:pPr>
                  <w:spacing w:beforeLines="120" w:before="288" w:afterLines="120" w:after="288" w:line="360" w:lineRule="auto"/>
                  <w:jc w:val="both"/>
                </w:pPr>
              </w:pPrChange>
            </w:pPr>
            <w:ins w:id="749" w:author="NTL 101238" w:date="2024-06-02T19:40:00Z" w16du:dateUtc="2024-06-02T12:40:00Z">
              <w:r w:rsidRPr="00541AF1">
                <w:rPr>
                  <w:rFonts w:asciiTheme="majorHAnsi" w:eastAsia="Times New Roman" w:hAnsiTheme="majorHAnsi" w:cstheme="majorHAnsi"/>
                  <w:b/>
                  <w:bCs/>
                  <w:kern w:val="0"/>
                  <w:sz w:val="20"/>
                  <w:szCs w:val="20"/>
                  <w:lang w:eastAsia="vi-VN"/>
                  <w14:ligatures w14:val="none"/>
                  <w:rPrChange w:id="750" w:author="NTL 101238" w:date="2024-06-02T21:16:00Z" w16du:dateUtc="2024-06-02T14:16:00Z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lang w:eastAsia="vi-VN"/>
                      <w14:ligatures w14:val="none"/>
                    </w:rPr>
                  </w:rPrChange>
                </w:rPr>
                <w:t>Kết quả dự kiến</w:t>
              </w:r>
            </w:ins>
          </w:p>
        </w:tc>
      </w:tr>
      <w:tr w:rsidR="00702690" w:rsidRPr="00541AF1" w14:paraId="4FCECF52" w14:textId="77777777" w:rsidTr="00702690">
        <w:trPr>
          <w:trHeight w:val="1172"/>
          <w:ins w:id="751" w:author="NTL 101238" w:date="2024-06-02T19:38:00Z"/>
        </w:trPr>
        <w:tc>
          <w:tcPr>
            <w:tcW w:w="659" w:type="dxa"/>
            <w:vAlign w:val="center"/>
          </w:tcPr>
          <w:p w14:paraId="32DC8B83" w14:textId="14D45586" w:rsidR="0036007D" w:rsidRPr="00541AF1" w:rsidRDefault="0036007D" w:rsidP="00DD7BE7">
            <w:pPr>
              <w:spacing w:beforeLines="120" w:before="288" w:afterLines="120" w:after="288"/>
              <w:jc w:val="center"/>
              <w:rPr>
                <w:ins w:id="752" w:author="NTL 101238" w:date="2024-06-02T19:38:00Z" w16du:dateUtc="2024-06-02T12:38:00Z"/>
                <w:rFonts w:asciiTheme="majorHAnsi" w:hAnsiTheme="majorHAnsi" w:cstheme="majorHAnsi"/>
                <w:sz w:val="20"/>
                <w:szCs w:val="20"/>
                <w:shd w:val="clear" w:color="auto" w:fill="FFFFFF"/>
                <w:rPrChange w:id="753" w:author="NTL 101238" w:date="2024-06-02T21:16:00Z" w16du:dateUtc="2024-06-02T14:16:00Z">
                  <w:rPr>
                    <w:ins w:id="754" w:author="NTL 101238" w:date="2024-06-02T19:38:00Z" w16du:dateUtc="2024-06-02T12:38:00Z"/>
                    <w:rFonts w:cs="Times New Roman"/>
                    <w:sz w:val="28"/>
                    <w:szCs w:val="28"/>
                    <w:shd w:val="clear" w:color="auto" w:fill="FFFFFF"/>
                  </w:rPr>
                </w:rPrChange>
              </w:rPr>
              <w:pPrChange w:id="755" w:author="NTL 101238" w:date="2024-06-28T09:20:00Z" w16du:dateUtc="2024-06-28T02:20:00Z">
                <w:pPr>
                  <w:spacing w:beforeLines="120" w:before="288" w:afterLines="120" w:after="288" w:line="360" w:lineRule="auto"/>
                  <w:jc w:val="both"/>
                </w:pPr>
              </w:pPrChange>
            </w:pPr>
            <w:ins w:id="756" w:author="NTL 101238" w:date="2024-06-02T19:40:00Z" w16du:dateUtc="2024-06-02T12:40:00Z">
              <w:r w:rsidRPr="00541AF1">
                <w:rPr>
                  <w:rFonts w:asciiTheme="majorHAnsi" w:eastAsia="Times New Roman" w:hAnsiTheme="majorHAnsi" w:cstheme="majorHAnsi"/>
                  <w:kern w:val="0"/>
                  <w:sz w:val="20"/>
                  <w:szCs w:val="20"/>
                  <w:lang w:val="en-US" w:eastAsia="vi-VN"/>
                  <w14:ligatures w14:val="none"/>
                  <w:rPrChange w:id="757" w:author="NTL 101238" w:date="2024-06-02T21:16:00Z" w16du:dateUtc="2024-06-02T14:16:00Z">
                    <w:rPr>
                      <w:rFonts w:ascii="Times New Roman" w:eastAsia="Times New Roman" w:hAnsi="Times New Roman" w:cs="Times New Roman"/>
                      <w:kern w:val="0"/>
                      <w:lang w:val="en-US" w:eastAsia="vi-VN"/>
                      <w14:ligatures w14:val="none"/>
                    </w:rPr>
                  </w:rPrChange>
                </w:rPr>
                <w:t>1</w:t>
              </w:r>
            </w:ins>
          </w:p>
        </w:tc>
        <w:tc>
          <w:tcPr>
            <w:tcW w:w="2634" w:type="dxa"/>
            <w:vAlign w:val="center"/>
          </w:tcPr>
          <w:p w14:paraId="51E0E230" w14:textId="30E1C3FB" w:rsidR="0036007D" w:rsidRPr="00541AF1" w:rsidRDefault="0036007D" w:rsidP="00DD7BE7">
            <w:pPr>
              <w:spacing w:beforeLines="120" w:before="288" w:afterLines="120" w:after="288"/>
              <w:jc w:val="center"/>
              <w:rPr>
                <w:ins w:id="758" w:author="NTL 101238" w:date="2024-06-02T19:38:00Z" w16du:dateUtc="2024-06-02T12:38:00Z"/>
                <w:rFonts w:asciiTheme="majorHAnsi" w:hAnsiTheme="majorHAnsi" w:cstheme="majorHAnsi"/>
                <w:sz w:val="20"/>
                <w:szCs w:val="20"/>
                <w:shd w:val="clear" w:color="auto" w:fill="FFFFFF"/>
                <w:rPrChange w:id="759" w:author="NTL 101238" w:date="2024-06-02T21:16:00Z" w16du:dateUtc="2024-06-02T14:16:00Z">
                  <w:rPr>
                    <w:ins w:id="760" w:author="NTL 101238" w:date="2024-06-02T19:38:00Z" w16du:dateUtc="2024-06-02T12:38:00Z"/>
                    <w:rFonts w:cs="Times New Roman"/>
                    <w:sz w:val="28"/>
                    <w:szCs w:val="28"/>
                    <w:shd w:val="clear" w:color="auto" w:fill="FFFFFF"/>
                  </w:rPr>
                </w:rPrChange>
              </w:rPr>
              <w:pPrChange w:id="761" w:author="NTL 101238" w:date="2024-06-28T09:20:00Z" w16du:dateUtc="2024-06-28T02:20:00Z">
                <w:pPr>
                  <w:spacing w:beforeLines="120" w:before="288" w:afterLines="120" w:after="288" w:line="360" w:lineRule="auto"/>
                  <w:jc w:val="both"/>
                </w:pPr>
              </w:pPrChange>
            </w:pPr>
            <w:ins w:id="762" w:author="NTL 101238" w:date="2024-06-02T19:40:00Z" w16du:dateUtc="2024-06-02T12:40:00Z">
              <w:r w:rsidRPr="00541AF1">
                <w:rPr>
                  <w:rFonts w:asciiTheme="majorHAnsi" w:eastAsia="Times New Roman" w:hAnsiTheme="majorHAnsi" w:cstheme="majorHAnsi"/>
                  <w:kern w:val="0"/>
                  <w:sz w:val="20"/>
                  <w:szCs w:val="20"/>
                  <w:lang w:eastAsia="vi-VN"/>
                  <w14:ligatures w14:val="none"/>
                  <w:rPrChange w:id="763" w:author="NTL 101238" w:date="2024-06-02T21:16:00Z" w16du:dateUtc="2024-06-02T14:16:00Z">
                    <w:rPr>
                      <w:rFonts w:ascii="Times New Roman" w:eastAsia="Times New Roman" w:hAnsi="Times New Roman" w:cs="Times New Roman"/>
                      <w:kern w:val="0"/>
                      <w:lang w:eastAsia="vi-VN"/>
                      <w14:ligatures w14:val="none"/>
                    </w:rPr>
                  </w:rPrChange>
                </w:rPr>
                <w:t>SDT không bắt đầu bằng 0</w:t>
              </w:r>
            </w:ins>
          </w:p>
        </w:tc>
        <w:tc>
          <w:tcPr>
            <w:tcW w:w="2818" w:type="dxa"/>
            <w:vAlign w:val="center"/>
          </w:tcPr>
          <w:p w14:paraId="3B523978" w14:textId="602846E7" w:rsidR="0036007D" w:rsidRPr="00541AF1" w:rsidRDefault="0036007D" w:rsidP="00DD7BE7">
            <w:pPr>
              <w:spacing w:beforeLines="120" w:before="288" w:afterLines="120" w:after="288"/>
              <w:jc w:val="center"/>
              <w:rPr>
                <w:ins w:id="764" w:author="NTL 101238" w:date="2024-06-02T19:38:00Z" w16du:dateUtc="2024-06-02T12:38:00Z"/>
                <w:rFonts w:asciiTheme="majorHAnsi" w:hAnsiTheme="majorHAnsi" w:cstheme="majorHAnsi"/>
                <w:sz w:val="20"/>
                <w:szCs w:val="20"/>
                <w:shd w:val="clear" w:color="auto" w:fill="FFFFFF"/>
                <w:rPrChange w:id="765" w:author="NTL 101238" w:date="2024-06-02T21:16:00Z" w16du:dateUtc="2024-06-02T14:16:00Z">
                  <w:rPr>
                    <w:ins w:id="766" w:author="NTL 101238" w:date="2024-06-02T19:38:00Z" w16du:dateUtc="2024-06-02T12:38:00Z"/>
                    <w:rFonts w:cs="Times New Roman"/>
                    <w:sz w:val="28"/>
                    <w:szCs w:val="28"/>
                    <w:shd w:val="clear" w:color="auto" w:fill="FFFFFF"/>
                  </w:rPr>
                </w:rPrChange>
              </w:rPr>
              <w:pPrChange w:id="767" w:author="NTL 101238" w:date="2024-06-28T09:20:00Z" w16du:dateUtc="2024-06-28T02:20:00Z">
                <w:pPr>
                  <w:spacing w:beforeLines="120" w:before="288" w:afterLines="120" w:after="288" w:line="360" w:lineRule="auto"/>
                  <w:jc w:val="both"/>
                </w:pPr>
              </w:pPrChange>
            </w:pPr>
            <w:ins w:id="768" w:author="NTL 101238" w:date="2024-06-02T19:40:00Z" w16du:dateUtc="2024-06-02T12:40:00Z">
              <w:r w:rsidRPr="00541AF1">
                <w:rPr>
                  <w:rFonts w:asciiTheme="majorHAnsi" w:eastAsia="Times New Roman" w:hAnsiTheme="majorHAnsi" w:cstheme="majorHAnsi"/>
                  <w:kern w:val="0"/>
                  <w:sz w:val="20"/>
                  <w:szCs w:val="20"/>
                  <w:lang w:eastAsia="vi-VN"/>
                  <w14:ligatures w14:val="none"/>
                  <w:rPrChange w:id="769" w:author="NTL 101238" w:date="2024-06-02T21:16:00Z" w16du:dateUtc="2024-06-02T14:16:00Z">
                    <w:rPr>
                      <w:rFonts w:ascii="Times New Roman" w:eastAsia="Times New Roman" w:hAnsi="Times New Roman" w:cs="Times New Roman"/>
                      <w:kern w:val="0"/>
                      <w:lang w:eastAsia="vi-VN"/>
                      <w14:ligatures w14:val="none"/>
                    </w:rPr>
                  </w:rPrChange>
                </w:rPr>
                <w:t>1987654321</w:t>
              </w:r>
            </w:ins>
          </w:p>
        </w:tc>
        <w:tc>
          <w:tcPr>
            <w:tcW w:w="1437" w:type="dxa"/>
            <w:vAlign w:val="center"/>
          </w:tcPr>
          <w:p w14:paraId="5C7393A6" w14:textId="0434FA24" w:rsidR="0036007D" w:rsidRPr="00541AF1" w:rsidRDefault="0036007D" w:rsidP="00DD7BE7">
            <w:pPr>
              <w:spacing w:beforeLines="120" w:before="288" w:afterLines="120" w:after="288"/>
              <w:jc w:val="center"/>
              <w:rPr>
                <w:ins w:id="770" w:author="NTL 101238" w:date="2024-06-02T19:38:00Z" w16du:dateUtc="2024-06-02T12:38:00Z"/>
                <w:rFonts w:asciiTheme="majorHAnsi" w:hAnsiTheme="majorHAnsi" w:cstheme="majorHAnsi"/>
                <w:sz w:val="20"/>
                <w:szCs w:val="20"/>
                <w:shd w:val="clear" w:color="auto" w:fill="FFFFFF"/>
                <w:rPrChange w:id="771" w:author="NTL 101238" w:date="2024-06-02T21:16:00Z" w16du:dateUtc="2024-06-02T14:16:00Z">
                  <w:rPr>
                    <w:ins w:id="772" w:author="NTL 101238" w:date="2024-06-02T19:38:00Z" w16du:dateUtc="2024-06-02T12:38:00Z"/>
                    <w:rFonts w:cs="Times New Roman"/>
                    <w:sz w:val="28"/>
                    <w:szCs w:val="28"/>
                    <w:shd w:val="clear" w:color="auto" w:fill="FFFFFF"/>
                  </w:rPr>
                </w:rPrChange>
              </w:rPr>
              <w:pPrChange w:id="773" w:author="NTL 101238" w:date="2024-06-28T09:20:00Z" w16du:dateUtc="2024-06-28T02:20:00Z">
                <w:pPr>
                  <w:spacing w:beforeLines="120" w:before="288" w:afterLines="120" w:after="288" w:line="360" w:lineRule="auto"/>
                  <w:jc w:val="both"/>
                </w:pPr>
              </w:pPrChange>
            </w:pPr>
            <w:ins w:id="774" w:author="NTL 101238" w:date="2024-06-02T19:40:00Z" w16du:dateUtc="2024-06-02T12:40:00Z">
              <w:r w:rsidRPr="00541AF1">
                <w:rPr>
                  <w:rFonts w:asciiTheme="majorHAnsi" w:eastAsia="Times New Roman" w:hAnsiTheme="majorHAnsi" w:cstheme="majorHAnsi"/>
                  <w:kern w:val="0"/>
                  <w:sz w:val="20"/>
                  <w:szCs w:val="20"/>
                  <w:lang w:eastAsia="vi-VN"/>
                  <w14:ligatures w14:val="none"/>
                  <w:rPrChange w:id="775" w:author="NTL 101238" w:date="2024-06-02T21:16:00Z" w16du:dateUtc="2024-06-02T14:16:00Z">
                    <w:rPr>
                      <w:rFonts w:ascii="Times New Roman" w:eastAsia="Times New Roman" w:hAnsi="Times New Roman" w:cs="Times New Roman"/>
                      <w:kern w:val="0"/>
                      <w:lang w:eastAsia="vi-VN"/>
                      <w14:ligatures w14:val="none"/>
                    </w:rPr>
                  </w:rPrChange>
                </w:rPr>
                <w:t>password123</w:t>
              </w:r>
            </w:ins>
          </w:p>
        </w:tc>
        <w:tc>
          <w:tcPr>
            <w:tcW w:w="1855" w:type="dxa"/>
            <w:vAlign w:val="center"/>
          </w:tcPr>
          <w:p w14:paraId="58F42616" w14:textId="7F6CF1F8" w:rsidR="0036007D" w:rsidRPr="00541AF1" w:rsidRDefault="0036007D" w:rsidP="00DD7BE7">
            <w:pPr>
              <w:spacing w:beforeLines="120" w:before="288" w:afterLines="120" w:after="288"/>
              <w:jc w:val="center"/>
              <w:rPr>
                <w:ins w:id="776" w:author="NTL 101238" w:date="2024-06-02T19:38:00Z" w16du:dateUtc="2024-06-02T12:38:00Z"/>
                <w:rFonts w:asciiTheme="majorHAnsi" w:hAnsiTheme="majorHAnsi" w:cstheme="majorHAnsi"/>
                <w:sz w:val="20"/>
                <w:szCs w:val="20"/>
                <w:shd w:val="clear" w:color="auto" w:fill="FFFFFF"/>
                <w:rPrChange w:id="777" w:author="NTL 101238" w:date="2024-06-02T21:16:00Z" w16du:dateUtc="2024-06-02T14:16:00Z">
                  <w:rPr>
                    <w:ins w:id="778" w:author="NTL 101238" w:date="2024-06-02T19:38:00Z" w16du:dateUtc="2024-06-02T12:38:00Z"/>
                    <w:rFonts w:cs="Times New Roman"/>
                    <w:sz w:val="28"/>
                    <w:szCs w:val="28"/>
                    <w:shd w:val="clear" w:color="auto" w:fill="FFFFFF"/>
                  </w:rPr>
                </w:rPrChange>
              </w:rPr>
              <w:pPrChange w:id="779" w:author="NTL 101238" w:date="2024-06-28T09:20:00Z" w16du:dateUtc="2024-06-28T02:20:00Z">
                <w:pPr>
                  <w:spacing w:beforeLines="120" w:before="288" w:afterLines="120" w:after="288" w:line="360" w:lineRule="auto"/>
                  <w:jc w:val="both"/>
                </w:pPr>
              </w:pPrChange>
            </w:pPr>
            <w:ins w:id="780" w:author="NTL 101238" w:date="2024-06-02T19:40:00Z" w16du:dateUtc="2024-06-02T12:40:00Z">
              <w:r w:rsidRPr="00541AF1">
                <w:rPr>
                  <w:rFonts w:asciiTheme="majorHAnsi" w:eastAsia="Times New Roman" w:hAnsiTheme="majorHAnsi" w:cstheme="majorHAnsi"/>
                  <w:kern w:val="0"/>
                  <w:sz w:val="20"/>
                  <w:szCs w:val="20"/>
                  <w:lang w:eastAsia="vi-VN"/>
                  <w14:ligatures w14:val="none"/>
                  <w:rPrChange w:id="781" w:author="NTL 101238" w:date="2024-06-02T21:16:00Z" w16du:dateUtc="2024-06-02T14:16:00Z">
                    <w:rPr>
                      <w:rFonts w:ascii="Times New Roman" w:eastAsia="Times New Roman" w:hAnsi="Times New Roman" w:cs="Times New Roman"/>
                      <w:kern w:val="0"/>
                      <w:lang w:eastAsia="vi-VN"/>
                      <w14:ligatures w14:val="none"/>
                    </w:rPr>
                  </w:rPrChange>
                </w:rPr>
                <w:t>Thất bại</w:t>
              </w:r>
            </w:ins>
          </w:p>
        </w:tc>
      </w:tr>
      <w:tr w:rsidR="00702690" w:rsidRPr="00541AF1" w14:paraId="40B94062" w14:textId="77777777" w:rsidTr="00702690">
        <w:trPr>
          <w:trHeight w:val="1172"/>
          <w:ins w:id="782" w:author="NTL 101238" w:date="2024-06-02T19:38:00Z"/>
        </w:trPr>
        <w:tc>
          <w:tcPr>
            <w:tcW w:w="659" w:type="dxa"/>
            <w:vAlign w:val="center"/>
          </w:tcPr>
          <w:p w14:paraId="4BBD30B5" w14:textId="118BAE75" w:rsidR="0036007D" w:rsidRPr="00541AF1" w:rsidRDefault="0036007D" w:rsidP="00DD7BE7">
            <w:pPr>
              <w:spacing w:beforeLines="120" w:before="288" w:afterLines="120" w:after="288"/>
              <w:jc w:val="center"/>
              <w:rPr>
                <w:ins w:id="783" w:author="NTL 101238" w:date="2024-06-02T19:38:00Z" w16du:dateUtc="2024-06-02T12:38:00Z"/>
                <w:rFonts w:asciiTheme="majorHAnsi" w:hAnsiTheme="majorHAnsi" w:cstheme="majorHAnsi"/>
                <w:sz w:val="20"/>
                <w:szCs w:val="20"/>
                <w:shd w:val="clear" w:color="auto" w:fill="FFFFFF"/>
                <w:rPrChange w:id="784" w:author="NTL 101238" w:date="2024-06-02T21:16:00Z" w16du:dateUtc="2024-06-02T14:16:00Z">
                  <w:rPr>
                    <w:ins w:id="785" w:author="NTL 101238" w:date="2024-06-02T19:38:00Z" w16du:dateUtc="2024-06-02T12:38:00Z"/>
                    <w:rFonts w:cs="Times New Roman"/>
                    <w:sz w:val="28"/>
                    <w:szCs w:val="28"/>
                    <w:shd w:val="clear" w:color="auto" w:fill="FFFFFF"/>
                  </w:rPr>
                </w:rPrChange>
              </w:rPr>
              <w:pPrChange w:id="786" w:author="NTL 101238" w:date="2024-06-28T09:20:00Z" w16du:dateUtc="2024-06-28T02:20:00Z">
                <w:pPr>
                  <w:spacing w:beforeLines="120" w:before="288" w:afterLines="120" w:after="288" w:line="360" w:lineRule="auto"/>
                  <w:jc w:val="both"/>
                </w:pPr>
              </w:pPrChange>
            </w:pPr>
            <w:ins w:id="787" w:author="NTL 101238" w:date="2024-06-02T19:40:00Z" w16du:dateUtc="2024-06-02T12:40:00Z">
              <w:r w:rsidRPr="00541AF1">
                <w:rPr>
                  <w:rFonts w:asciiTheme="majorHAnsi" w:eastAsia="Times New Roman" w:hAnsiTheme="majorHAnsi" w:cstheme="majorHAnsi"/>
                  <w:kern w:val="0"/>
                  <w:sz w:val="20"/>
                  <w:szCs w:val="20"/>
                  <w:lang w:val="en-US" w:eastAsia="vi-VN"/>
                  <w14:ligatures w14:val="none"/>
                  <w:rPrChange w:id="788" w:author="NTL 101238" w:date="2024-06-02T21:16:00Z" w16du:dateUtc="2024-06-02T14:16:00Z">
                    <w:rPr>
                      <w:rFonts w:ascii="Times New Roman" w:eastAsia="Times New Roman" w:hAnsi="Times New Roman" w:cs="Times New Roman"/>
                      <w:kern w:val="0"/>
                      <w:lang w:val="en-US" w:eastAsia="vi-VN"/>
                      <w14:ligatures w14:val="none"/>
                    </w:rPr>
                  </w:rPrChange>
                </w:rPr>
                <w:t>2</w:t>
              </w:r>
            </w:ins>
          </w:p>
        </w:tc>
        <w:tc>
          <w:tcPr>
            <w:tcW w:w="2634" w:type="dxa"/>
            <w:vAlign w:val="center"/>
          </w:tcPr>
          <w:p w14:paraId="340276B5" w14:textId="36B07F9E" w:rsidR="0036007D" w:rsidRPr="00541AF1" w:rsidRDefault="0036007D" w:rsidP="00DD7BE7">
            <w:pPr>
              <w:spacing w:beforeLines="120" w:before="288" w:afterLines="120" w:after="288"/>
              <w:jc w:val="center"/>
              <w:rPr>
                <w:ins w:id="789" w:author="NTL 101238" w:date="2024-06-02T19:38:00Z" w16du:dateUtc="2024-06-02T12:38:00Z"/>
                <w:rFonts w:asciiTheme="majorHAnsi" w:hAnsiTheme="majorHAnsi" w:cstheme="majorHAnsi"/>
                <w:sz w:val="20"/>
                <w:szCs w:val="20"/>
                <w:shd w:val="clear" w:color="auto" w:fill="FFFFFF"/>
                <w:rPrChange w:id="790" w:author="NTL 101238" w:date="2024-06-02T21:16:00Z" w16du:dateUtc="2024-06-02T14:16:00Z">
                  <w:rPr>
                    <w:ins w:id="791" w:author="NTL 101238" w:date="2024-06-02T19:38:00Z" w16du:dateUtc="2024-06-02T12:38:00Z"/>
                    <w:rFonts w:cs="Times New Roman"/>
                    <w:sz w:val="28"/>
                    <w:szCs w:val="28"/>
                    <w:shd w:val="clear" w:color="auto" w:fill="FFFFFF"/>
                  </w:rPr>
                </w:rPrChange>
              </w:rPr>
              <w:pPrChange w:id="792" w:author="NTL 101238" w:date="2024-06-28T09:20:00Z" w16du:dateUtc="2024-06-28T02:20:00Z">
                <w:pPr>
                  <w:spacing w:beforeLines="120" w:before="288" w:afterLines="120" w:after="288" w:line="360" w:lineRule="auto"/>
                  <w:jc w:val="both"/>
                </w:pPr>
              </w:pPrChange>
            </w:pPr>
            <w:ins w:id="793" w:author="NTL 101238" w:date="2024-06-02T19:40:00Z" w16du:dateUtc="2024-06-02T12:40:00Z">
              <w:r w:rsidRPr="00541AF1">
                <w:rPr>
                  <w:rFonts w:asciiTheme="majorHAnsi" w:eastAsia="Times New Roman" w:hAnsiTheme="majorHAnsi" w:cstheme="majorHAnsi"/>
                  <w:kern w:val="0"/>
                  <w:sz w:val="20"/>
                  <w:szCs w:val="20"/>
                  <w:lang w:eastAsia="vi-VN"/>
                  <w14:ligatures w14:val="none"/>
                  <w:rPrChange w:id="794" w:author="NTL 101238" w:date="2024-06-02T21:16:00Z" w16du:dateUtc="2024-06-02T14:16:00Z">
                    <w:rPr>
                      <w:rFonts w:ascii="Times New Roman" w:eastAsia="Times New Roman" w:hAnsi="Times New Roman" w:cs="Times New Roman"/>
                      <w:kern w:val="0"/>
                      <w:lang w:eastAsia="vi-VN"/>
                      <w14:ligatures w14:val="none"/>
                    </w:rPr>
                  </w:rPrChange>
                </w:rPr>
                <w:t>SDT không đủ 10 ký tự số</w:t>
              </w:r>
            </w:ins>
          </w:p>
        </w:tc>
        <w:tc>
          <w:tcPr>
            <w:tcW w:w="2818" w:type="dxa"/>
            <w:vAlign w:val="center"/>
          </w:tcPr>
          <w:p w14:paraId="5D90C742" w14:textId="2C1CA452" w:rsidR="0036007D" w:rsidRPr="00541AF1" w:rsidRDefault="0036007D" w:rsidP="00DD7BE7">
            <w:pPr>
              <w:spacing w:beforeLines="120" w:before="288" w:afterLines="120" w:after="288"/>
              <w:jc w:val="center"/>
              <w:rPr>
                <w:ins w:id="795" w:author="NTL 101238" w:date="2024-06-02T19:38:00Z" w16du:dateUtc="2024-06-02T12:38:00Z"/>
                <w:rFonts w:asciiTheme="majorHAnsi" w:hAnsiTheme="majorHAnsi" w:cstheme="majorHAnsi"/>
                <w:sz w:val="20"/>
                <w:szCs w:val="20"/>
                <w:shd w:val="clear" w:color="auto" w:fill="FFFFFF"/>
                <w:rPrChange w:id="796" w:author="NTL 101238" w:date="2024-06-02T21:16:00Z" w16du:dateUtc="2024-06-02T14:16:00Z">
                  <w:rPr>
                    <w:ins w:id="797" w:author="NTL 101238" w:date="2024-06-02T19:38:00Z" w16du:dateUtc="2024-06-02T12:38:00Z"/>
                    <w:rFonts w:cs="Times New Roman"/>
                    <w:sz w:val="28"/>
                    <w:szCs w:val="28"/>
                    <w:shd w:val="clear" w:color="auto" w:fill="FFFFFF"/>
                  </w:rPr>
                </w:rPrChange>
              </w:rPr>
              <w:pPrChange w:id="798" w:author="NTL 101238" w:date="2024-06-28T09:20:00Z" w16du:dateUtc="2024-06-28T02:20:00Z">
                <w:pPr>
                  <w:spacing w:beforeLines="120" w:before="288" w:afterLines="120" w:after="288" w:line="360" w:lineRule="auto"/>
                  <w:jc w:val="both"/>
                </w:pPr>
              </w:pPrChange>
            </w:pPr>
            <w:ins w:id="799" w:author="NTL 101238" w:date="2024-06-02T19:40:00Z" w16du:dateUtc="2024-06-02T12:40:00Z">
              <w:r w:rsidRPr="00541AF1">
                <w:rPr>
                  <w:rFonts w:asciiTheme="majorHAnsi" w:eastAsia="Times New Roman" w:hAnsiTheme="majorHAnsi" w:cstheme="majorHAnsi"/>
                  <w:kern w:val="0"/>
                  <w:sz w:val="20"/>
                  <w:szCs w:val="20"/>
                  <w:lang w:eastAsia="vi-VN"/>
                  <w14:ligatures w14:val="none"/>
                  <w:rPrChange w:id="800" w:author="NTL 101238" w:date="2024-06-02T21:16:00Z" w16du:dateUtc="2024-06-02T14:16:00Z">
                    <w:rPr>
                      <w:rFonts w:ascii="Times New Roman" w:eastAsia="Times New Roman" w:hAnsi="Times New Roman" w:cs="Times New Roman"/>
                      <w:kern w:val="0"/>
                      <w:lang w:eastAsia="vi-VN"/>
                      <w14:ligatures w14:val="none"/>
                    </w:rPr>
                  </w:rPrChange>
                </w:rPr>
                <w:t>098765432</w:t>
              </w:r>
            </w:ins>
          </w:p>
        </w:tc>
        <w:tc>
          <w:tcPr>
            <w:tcW w:w="1437" w:type="dxa"/>
            <w:vAlign w:val="center"/>
          </w:tcPr>
          <w:p w14:paraId="16391016" w14:textId="61D8A20C" w:rsidR="0036007D" w:rsidRPr="00541AF1" w:rsidRDefault="0036007D" w:rsidP="00DD7BE7">
            <w:pPr>
              <w:spacing w:beforeLines="120" w:before="288" w:afterLines="120" w:after="288"/>
              <w:jc w:val="center"/>
              <w:rPr>
                <w:ins w:id="801" w:author="NTL 101238" w:date="2024-06-02T19:38:00Z" w16du:dateUtc="2024-06-02T12:38:00Z"/>
                <w:rFonts w:asciiTheme="majorHAnsi" w:hAnsiTheme="majorHAnsi" w:cstheme="majorHAnsi"/>
                <w:sz w:val="20"/>
                <w:szCs w:val="20"/>
                <w:shd w:val="clear" w:color="auto" w:fill="FFFFFF"/>
                <w:rPrChange w:id="802" w:author="NTL 101238" w:date="2024-06-02T21:16:00Z" w16du:dateUtc="2024-06-02T14:16:00Z">
                  <w:rPr>
                    <w:ins w:id="803" w:author="NTL 101238" w:date="2024-06-02T19:38:00Z" w16du:dateUtc="2024-06-02T12:38:00Z"/>
                    <w:rFonts w:cs="Times New Roman"/>
                    <w:sz w:val="28"/>
                    <w:szCs w:val="28"/>
                    <w:shd w:val="clear" w:color="auto" w:fill="FFFFFF"/>
                  </w:rPr>
                </w:rPrChange>
              </w:rPr>
              <w:pPrChange w:id="804" w:author="NTL 101238" w:date="2024-06-28T09:20:00Z" w16du:dateUtc="2024-06-28T02:20:00Z">
                <w:pPr>
                  <w:spacing w:beforeLines="120" w:before="288" w:afterLines="120" w:after="288" w:line="360" w:lineRule="auto"/>
                  <w:jc w:val="both"/>
                </w:pPr>
              </w:pPrChange>
            </w:pPr>
            <w:ins w:id="805" w:author="NTL 101238" w:date="2024-06-02T19:40:00Z" w16du:dateUtc="2024-06-02T12:40:00Z">
              <w:r w:rsidRPr="00541AF1">
                <w:rPr>
                  <w:rFonts w:asciiTheme="majorHAnsi" w:eastAsia="Times New Roman" w:hAnsiTheme="majorHAnsi" w:cstheme="majorHAnsi"/>
                  <w:kern w:val="0"/>
                  <w:sz w:val="20"/>
                  <w:szCs w:val="20"/>
                  <w:lang w:eastAsia="vi-VN"/>
                  <w14:ligatures w14:val="none"/>
                  <w:rPrChange w:id="806" w:author="NTL 101238" w:date="2024-06-02T21:16:00Z" w16du:dateUtc="2024-06-02T14:16:00Z">
                    <w:rPr>
                      <w:rFonts w:ascii="Times New Roman" w:eastAsia="Times New Roman" w:hAnsi="Times New Roman" w:cs="Times New Roman"/>
                      <w:kern w:val="0"/>
                      <w:lang w:eastAsia="vi-VN"/>
                      <w14:ligatures w14:val="none"/>
                    </w:rPr>
                  </w:rPrChange>
                </w:rPr>
                <w:t>password123</w:t>
              </w:r>
            </w:ins>
          </w:p>
        </w:tc>
        <w:tc>
          <w:tcPr>
            <w:tcW w:w="1855" w:type="dxa"/>
            <w:vAlign w:val="center"/>
          </w:tcPr>
          <w:p w14:paraId="262ADF0E" w14:textId="4ECD9268" w:rsidR="0036007D" w:rsidRPr="00541AF1" w:rsidRDefault="0036007D" w:rsidP="00DD7BE7">
            <w:pPr>
              <w:spacing w:beforeLines="120" w:before="288" w:afterLines="120" w:after="288"/>
              <w:jc w:val="center"/>
              <w:rPr>
                <w:ins w:id="807" w:author="NTL 101238" w:date="2024-06-02T19:38:00Z" w16du:dateUtc="2024-06-02T12:38:00Z"/>
                <w:rFonts w:asciiTheme="majorHAnsi" w:hAnsiTheme="majorHAnsi" w:cstheme="majorHAnsi"/>
                <w:sz w:val="20"/>
                <w:szCs w:val="20"/>
                <w:shd w:val="clear" w:color="auto" w:fill="FFFFFF"/>
                <w:rPrChange w:id="808" w:author="NTL 101238" w:date="2024-06-02T21:16:00Z" w16du:dateUtc="2024-06-02T14:16:00Z">
                  <w:rPr>
                    <w:ins w:id="809" w:author="NTL 101238" w:date="2024-06-02T19:38:00Z" w16du:dateUtc="2024-06-02T12:38:00Z"/>
                    <w:rFonts w:cs="Times New Roman"/>
                    <w:sz w:val="28"/>
                    <w:szCs w:val="28"/>
                    <w:shd w:val="clear" w:color="auto" w:fill="FFFFFF"/>
                  </w:rPr>
                </w:rPrChange>
              </w:rPr>
              <w:pPrChange w:id="810" w:author="NTL 101238" w:date="2024-06-28T09:20:00Z" w16du:dateUtc="2024-06-28T02:20:00Z">
                <w:pPr>
                  <w:spacing w:beforeLines="120" w:before="288" w:afterLines="120" w:after="288" w:line="360" w:lineRule="auto"/>
                  <w:jc w:val="both"/>
                </w:pPr>
              </w:pPrChange>
            </w:pPr>
            <w:ins w:id="811" w:author="NTL 101238" w:date="2024-06-02T19:40:00Z" w16du:dateUtc="2024-06-02T12:40:00Z">
              <w:r w:rsidRPr="00541AF1">
                <w:rPr>
                  <w:rFonts w:asciiTheme="majorHAnsi" w:eastAsia="Times New Roman" w:hAnsiTheme="majorHAnsi" w:cstheme="majorHAnsi"/>
                  <w:kern w:val="0"/>
                  <w:sz w:val="20"/>
                  <w:szCs w:val="20"/>
                  <w:lang w:eastAsia="vi-VN"/>
                  <w14:ligatures w14:val="none"/>
                  <w:rPrChange w:id="812" w:author="NTL 101238" w:date="2024-06-02T21:16:00Z" w16du:dateUtc="2024-06-02T14:16:00Z">
                    <w:rPr>
                      <w:rFonts w:ascii="Times New Roman" w:eastAsia="Times New Roman" w:hAnsi="Times New Roman" w:cs="Times New Roman"/>
                      <w:kern w:val="0"/>
                      <w:lang w:eastAsia="vi-VN"/>
                      <w14:ligatures w14:val="none"/>
                    </w:rPr>
                  </w:rPrChange>
                </w:rPr>
                <w:t>Thất bại</w:t>
              </w:r>
            </w:ins>
          </w:p>
        </w:tc>
      </w:tr>
      <w:tr w:rsidR="00702690" w:rsidRPr="00541AF1" w14:paraId="39997504" w14:textId="77777777" w:rsidTr="00DD7BE7">
        <w:tblPrEx>
          <w:tblW w:w="9403" w:type="dxa"/>
          <w:tblLayout w:type="fixed"/>
          <w:tblPrExChange w:id="813" w:author="NTL 101238" w:date="2024-06-28T09:20:00Z" w16du:dateUtc="2024-06-28T02:20:00Z">
            <w:tblPrEx>
              <w:tblW w:w="9403" w:type="dxa"/>
              <w:tblLayout w:type="fixed"/>
            </w:tblPrEx>
          </w:tblPrExChange>
        </w:tblPrEx>
        <w:trPr>
          <w:trHeight w:val="620"/>
          <w:ins w:id="814" w:author="NTL 101238" w:date="2024-06-02T19:38:00Z"/>
          <w:trPrChange w:id="815" w:author="NTL 101238" w:date="2024-06-28T09:20:00Z" w16du:dateUtc="2024-06-28T02:20:00Z">
            <w:trPr>
              <w:trHeight w:val="830"/>
            </w:trPr>
          </w:trPrChange>
        </w:trPr>
        <w:tc>
          <w:tcPr>
            <w:tcW w:w="659" w:type="dxa"/>
            <w:vAlign w:val="center"/>
            <w:tcPrChange w:id="816" w:author="NTL 101238" w:date="2024-06-28T09:20:00Z" w16du:dateUtc="2024-06-28T02:20:00Z">
              <w:tcPr>
                <w:tcW w:w="659" w:type="dxa"/>
                <w:vAlign w:val="center"/>
              </w:tcPr>
            </w:tcPrChange>
          </w:tcPr>
          <w:p w14:paraId="245B135A" w14:textId="3F7676C6" w:rsidR="0036007D" w:rsidRPr="00541AF1" w:rsidRDefault="0036007D" w:rsidP="00DD7BE7">
            <w:pPr>
              <w:spacing w:beforeLines="120" w:before="288" w:afterLines="120" w:after="288"/>
              <w:jc w:val="center"/>
              <w:rPr>
                <w:ins w:id="817" w:author="NTL 101238" w:date="2024-06-02T19:38:00Z" w16du:dateUtc="2024-06-02T12:38:00Z"/>
                <w:rFonts w:asciiTheme="majorHAnsi" w:hAnsiTheme="majorHAnsi" w:cstheme="majorHAnsi"/>
                <w:sz w:val="20"/>
                <w:szCs w:val="20"/>
                <w:shd w:val="clear" w:color="auto" w:fill="FFFFFF"/>
                <w:rPrChange w:id="818" w:author="NTL 101238" w:date="2024-06-02T21:16:00Z" w16du:dateUtc="2024-06-02T14:16:00Z">
                  <w:rPr>
                    <w:ins w:id="819" w:author="NTL 101238" w:date="2024-06-02T19:38:00Z" w16du:dateUtc="2024-06-02T12:38:00Z"/>
                    <w:rFonts w:cs="Times New Roman"/>
                    <w:sz w:val="28"/>
                    <w:szCs w:val="28"/>
                    <w:shd w:val="clear" w:color="auto" w:fill="FFFFFF"/>
                  </w:rPr>
                </w:rPrChange>
              </w:rPr>
              <w:pPrChange w:id="820" w:author="NTL 101238" w:date="2024-06-28T09:20:00Z" w16du:dateUtc="2024-06-28T02:20:00Z">
                <w:pPr>
                  <w:spacing w:beforeLines="120" w:before="288" w:afterLines="120" w:after="288" w:line="360" w:lineRule="auto"/>
                  <w:jc w:val="both"/>
                </w:pPr>
              </w:pPrChange>
            </w:pPr>
            <w:ins w:id="821" w:author="NTL 101238" w:date="2024-06-02T19:40:00Z" w16du:dateUtc="2024-06-02T12:40:00Z">
              <w:r w:rsidRPr="00541AF1">
                <w:rPr>
                  <w:rFonts w:asciiTheme="majorHAnsi" w:eastAsia="Times New Roman" w:hAnsiTheme="majorHAnsi" w:cstheme="majorHAnsi"/>
                  <w:kern w:val="0"/>
                  <w:sz w:val="20"/>
                  <w:szCs w:val="20"/>
                  <w:lang w:val="en-US" w:eastAsia="vi-VN"/>
                  <w14:ligatures w14:val="none"/>
                  <w:rPrChange w:id="822" w:author="NTL 101238" w:date="2024-06-02T21:16:00Z" w16du:dateUtc="2024-06-02T14:16:00Z">
                    <w:rPr>
                      <w:rFonts w:ascii="Times New Roman" w:eastAsia="Times New Roman" w:hAnsi="Times New Roman" w:cs="Times New Roman"/>
                      <w:kern w:val="0"/>
                      <w:lang w:val="en-US" w:eastAsia="vi-VN"/>
                      <w14:ligatures w14:val="none"/>
                    </w:rPr>
                  </w:rPrChange>
                </w:rPr>
                <w:t>3</w:t>
              </w:r>
            </w:ins>
          </w:p>
        </w:tc>
        <w:tc>
          <w:tcPr>
            <w:tcW w:w="2634" w:type="dxa"/>
            <w:vAlign w:val="center"/>
            <w:tcPrChange w:id="823" w:author="NTL 101238" w:date="2024-06-28T09:20:00Z" w16du:dateUtc="2024-06-28T02:20:00Z">
              <w:tcPr>
                <w:tcW w:w="2634" w:type="dxa"/>
                <w:vAlign w:val="center"/>
              </w:tcPr>
            </w:tcPrChange>
          </w:tcPr>
          <w:p w14:paraId="5502331E" w14:textId="3EB75F59" w:rsidR="0036007D" w:rsidRPr="00541AF1" w:rsidRDefault="0036007D" w:rsidP="00DD7BE7">
            <w:pPr>
              <w:spacing w:beforeLines="120" w:before="288" w:afterLines="120" w:after="288"/>
              <w:jc w:val="center"/>
              <w:rPr>
                <w:ins w:id="824" w:author="NTL 101238" w:date="2024-06-02T19:38:00Z" w16du:dateUtc="2024-06-02T12:38:00Z"/>
                <w:rFonts w:asciiTheme="majorHAnsi" w:hAnsiTheme="majorHAnsi" w:cstheme="majorHAnsi"/>
                <w:sz w:val="20"/>
                <w:szCs w:val="20"/>
                <w:shd w:val="clear" w:color="auto" w:fill="FFFFFF"/>
                <w:rPrChange w:id="825" w:author="NTL 101238" w:date="2024-06-02T21:16:00Z" w16du:dateUtc="2024-06-02T14:16:00Z">
                  <w:rPr>
                    <w:ins w:id="826" w:author="NTL 101238" w:date="2024-06-02T19:38:00Z" w16du:dateUtc="2024-06-02T12:38:00Z"/>
                    <w:rFonts w:cs="Times New Roman"/>
                    <w:sz w:val="28"/>
                    <w:szCs w:val="28"/>
                    <w:shd w:val="clear" w:color="auto" w:fill="FFFFFF"/>
                  </w:rPr>
                </w:rPrChange>
              </w:rPr>
              <w:pPrChange w:id="827" w:author="NTL 101238" w:date="2024-06-28T09:20:00Z" w16du:dateUtc="2024-06-28T02:20:00Z">
                <w:pPr>
                  <w:spacing w:beforeLines="120" w:before="288" w:afterLines="120" w:after="288" w:line="360" w:lineRule="auto"/>
                  <w:jc w:val="both"/>
                </w:pPr>
              </w:pPrChange>
            </w:pPr>
            <w:ins w:id="828" w:author="NTL 101238" w:date="2024-06-02T19:40:00Z" w16du:dateUtc="2024-06-02T12:40:00Z">
              <w:r w:rsidRPr="00541AF1">
                <w:rPr>
                  <w:rFonts w:asciiTheme="majorHAnsi" w:eastAsia="Times New Roman" w:hAnsiTheme="majorHAnsi" w:cstheme="majorHAnsi"/>
                  <w:kern w:val="0"/>
                  <w:sz w:val="20"/>
                  <w:szCs w:val="20"/>
                  <w:lang w:eastAsia="vi-VN"/>
                  <w14:ligatures w14:val="none"/>
                  <w:rPrChange w:id="829" w:author="NTL 101238" w:date="2024-06-02T21:16:00Z" w16du:dateUtc="2024-06-02T14:16:00Z">
                    <w:rPr>
                      <w:rFonts w:ascii="Times New Roman" w:eastAsia="Times New Roman" w:hAnsi="Times New Roman" w:cs="Times New Roman"/>
                      <w:kern w:val="0"/>
                      <w:lang w:eastAsia="vi-VN"/>
                      <w14:ligatures w14:val="none"/>
                    </w:rPr>
                  </w:rPrChange>
                </w:rPr>
                <w:t>SDT chứa ký tự đặc biệt</w:t>
              </w:r>
            </w:ins>
          </w:p>
        </w:tc>
        <w:tc>
          <w:tcPr>
            <w:tcW w:w="2818" w:type="dxa"/>
            <w:vAlign w:val="center"/>
            <w:tcPrChange w:id="830" w:author="NTL 101238" w:date="2024-06-28T09:20:00Z" w16du:dateUtc="2024-06-28T02:20:00Z">
              <w:tcPr>
                <w:tcW w:w="2818" w:type="dxa"/>
                <w:vAlign w:val="center"/>
              </w:tcPr>
            </w:tcPrChange>
          </w:tcPr>
          <w:p w14:paraId="506FF46B" w14:textId="1BD1B5DF" w:rsidR="0036007D" w:rsidRPr="00541AF1" w:rsidRDefault="0036007D" w:rsidP="00DD7BE7">
            <w:pPr>
              <w:spacing w:beforeLines="120" w:before="288" w:afterLines="120" w:after="288"/>
              <w:jc w:val="center"/>
              <w:rPr>
                <w:ins w:id="831" w:author="NTL 101238" w:date="2024-06-02T19:38:00Z" w16du:dateUtc="2024-06-02T12:38:00Z"/>
                <w:rFonts w:asciiTheme="majorHAnsi" w:hAnsiTheme="majorHAnsi" w:cstheme="majorHAnsi"/>
                <w:sz w:val="20"/>
                <w:szCs w:val="20"/>
                <w:shd w:val="clear" w:color="auto" w:fill="FFFFFF"/>
                <w:rPrChange w:id="832" w:author="NTL 101238" w:date="2024-06-02T21:16:00Z" w16du:dateUtc="2024-06-02T14:16:00Z">
                  <w:rPr>
                    <w:ins w:id="833" w:author="NTL 101238" w:date="2024-06-02T19:38:00Z" w16du:dateUtc="2024-06-02T12:38:00Z"/>
                    <w:rFonts w:cs="Times New Roman"/>
                    <w:sz w:val="28"/>
                    <w:szCs w:val="28"/>
                    <w:shd w:val="clear" w:color="auto" w:fill="FFFFFF"/>
                  </w:rPr>
                </w:rPrChange>
              </w:rPr>
              <w:pPrChange w:id="834" w:author="NTL 101238" w:date="2024-06-28T09:20:00Z" w16du:dateUtc="2024-06-28T02:20:00Z">
                <w:pPr>
                  <w:spacing w:beforeLines="120" w:before="288" w:afterLines="120" w:after="288" w:line="360" w:lineRule="auto"/>
                  <w:jc w:val="both"/>
                </w:pPr>
              </w:pPrChange>
            </w:pPr>
            <w:ins w:id="835" w:author="NTL 101238" w:date="2024-06-02T19:40:00Z" w16du:dateUtc="2024-06-02T12:40:00Z">
              <w:r w:rsidRPr="00541AF1">
                <w:rPr>
                  <w:rFonts w:asciiTheme="majorHAnsi" w:eastAsia="Times New Roman" w:hAnsiTheme="majorHAnsi" w:cstheme="majorHAnsi"/>
                  <w:kern w:val="0"/>
                  <w:sz w:val="20"/>
                  <w:szCs w:val="20"/>
                  <w:lang w:eastAsia="vi-VN"/>
                  <w14:ligatures w14:val="none"/>
                  <w:rPrChange w:id="836" w:author="NTL 101238" w:date="2024-06-02T21:16:00Z" w16du:dateUtc="2024-06-02T14:16:00Z">
                    <w:rPr>
                      <w:rFonts w:ascii="Times New Roman" w:eastAsia="Times New Roman" w:hAnsi="Times New Roman" w:cs="Times New Roman"/>
                      <w:kern w:val="0"/>
                      <w:lang w:eastAsia="vi-VN"/>
                      <w14:ligatures w14:val="none"/>
                    </w:rPr>
                  </w:rPrChange>
                </w:rPr>
                <w:t>09876@54321</w:t>
              </w:r>
            </w:ins>
          </w:p>
        </w:tc>
        <w:tc>
          <w:tcPr>
            <w:tcW w:w="1437" w:type="dxa"/>
            <w:vAlign w:val="center"/>
            <w:tcPrChange w:id="837" w:author="NTL 101238" w:date="2024-06-28T09:20:00Z" w16du:dateUtc="2024-06-28T02:20:00Z">
              <w:tcPr>
                <w:tcW w:w="1437" w:type="dxa"/>
                <w:vAlign w:val="center"/>
              </w:tcPr>
            </w:tcPrChange>
          </w:tcPr>
          <w:p w14:paraId="720083A3" w14:textId="573AEC00" w:rsidR="0036007D" w:rsidRPr="00541AF1" w:rsidRDefault="0036007D" w:rsidP="00DD7BE7">
            <w:pPr>
              <w:spacing w:beforeLines="120" w:before="288" w:afterLines="120" w:after="288"/>
              <w:jc w:val="center"/>
              <w:rPr>
                <w:ins w:id="838" w:author="NTL 101238" w:date="2024-06-02T19:38:00Z" w16du:dateUtc="2024-06-02T12:38:00Z"/>
                <w:rFonts w:asciiTheme="majorHAnsi" w:hAnsiTheme="majorHAnsi" w:cstheme="majorHAnsi"/>
                <w:sz w:val="20"/>
                <w:szCs w:val="20"/>
                <w:shd w:val="clear" w:color="auto" w:fill="FFFFFF"/>
                <w:rPrChange w:id="839" w:author="NTL 101238" w:date="2024-06-02T21:16:00Z" w16du:dateUtc="2024-06-02T14:16:00Z">
                  <w:rPr>
                    <w:ins w:id="840" w:author="NTL 101238" w:date="2024-06-02T19:38:00Z" w16du:dateUtc="2024-06-02T12:38:00Z"/>
                    <w:rFonts w:cs="Times New Roman"/>
                    <w:sz w:val="28"/>
                    <w:szCs w:val="28"/>
                    <w:shd w:val="clear" w:color="auto" w:fill="FFFFFF"/>
                  </w:rPr>
                </w:rPrChange>
              </w:rPr>
              <w:pPrChange w:id="841" w:author="NTL 101238" w:date="2024-06-28T09:20:00Z" w16du:dateUtc="2024-06-28T02:20:00Z">
                <w:pPr>
                  <w:spacing w:beforeLines="120" w:before="288" w:afterLines="120" w:after="288" w:line="360" w:lineRule="auto"/>
                  <w:jc w:val="both"/>
                </w:pPr>
              </w:pPrChange>
            </w:pPr>
            <w:ins w:id="842" w:author="NTL 101238" w:date="2024-06-02T19:40:00Z" w16du:dateUtc="2024-06-02T12:40:00Z">
              <w:r w:rsidRPr="00541AF1">
                <w:rPr>
                  <w:rFonts w:asciiTheme="majorHAnsi" w:eastAsia="Times New Roman" w:hAnsiTheme="majorHAnsi" w:cstheme="majorHAnsi"/>
                  <w:kern w:val="0"/>
                  <w:sz w:val="20"/>
                  <w:szCs w:val="20"/>
                  <w:lang w:eastAsia="vi-VN"/>
                  <w14:ligatures w14:val="none"/>
                  <w:rPrChange w:id="843" w:author="NTL 101238" w:date="2024-06-02T21:16:00Z" w16du:dateUtc="2024-06-02T14:16:00Z">
                    <w:rPr>
                      <w:rFonts w:ascii="Times New Roman" w:eastAsia="Times New Roman" w:hAnsi="Times New Roman" w:cs="Times New Roman"/>
                      <w:kern w:val="0"/>
                      <w:lang w:eastAsia="vi-VN"/>
                      <w14:ligatures w14:val="none"/>
                    </w:rPr>
                  </w:rPrChange>
                </w:rPr>
                <w:t>password123</w:t>
              </w:r>
            </w:ins>
          </w:p>
        </w:tc>
        <w:tc>
          <w:tcPr>
            <w:tcW w:w="1855" w:type="dxa"/>
            <w:vAlign w:val="center"/>
            <w:tcPrChange w:id="844" w:author="NTL 101238" w:date="2024-06-28T09:20:00Z" w16du:dateUtc="2024-06-28T02:20:00Z">
              <w:tcPr>
                <w:tcW w:w="1855" w:type="dxa"/>
                <w:vAlign w:val="center"/>
              </w:tcPr>
            </w:tcPrChange>
          </w:tcPr>
          <w:p w14:paraId="18C6EB18" w14:textId="0A7C9A7D" w:rsidR="0036007D" w:rsidRPr="00541AF1" w:rsidRDefault="0036007D" w:rsidP="00DD7BE7">
            <w:pPr>
              <w:spacing w:beforeLines="120" w:before="288" w:afterLines="120" w:after="288"/>
              <w:jc w:val="center"/>
              <w:rPr>
                <w:ins w:id="845" w:author="NTL 101238" w:date="2024-06-02T19:38:00Z" w16du:dateUtc="2024-06-02T12:38:00Z"/>
                <w:rFonts w:asciiTheme="majorHAnsi" w:hAnsiTheme="majorHAnsi" w:cstheme="majorHAnsi"/>
                <w:sz w:val="20"/>
                <w:szCs w:val="20"/>
                <w:shd w:val="clear" w:color="auto" w:fill="FFFFFF"/>
                <w:rPrChange w:id="846" w:author="NTL 101238" w:date="2024-06-02T21:16:00Z" w16du:dateUtc="2024-06-02T14:16:00Z">
                  <w:rPr>
                    <w:ins w:id="847" w:author="NTL 101238" w:date="2024-06-02T19:38:00Z" w16du:dateUtc="2024-06-02T12:38:00Z"/>
                    <w:rFonts w:cs="Times New Roman"/>
                    <w:sz w:val="28"/>
                    <w:szCs w:val="28"/>
                    <w:shd w:val="clear" w:color="auto" w:fill="FFFFFF"/>
                  </w:rPr>
                </w:rPrChange>
              </w:rPr>
              <w:pPrChange w:id="848" w:author="NTL 101238" w:date="2024-06-28T09:20:00Z" w16du:dateUtc="2024-06-28T02:20:00Z">
                <w:pPr>
                  <w:spacing w:beforeLines="120" w:before="288" w:afterLines="120" w:after="288" w:line="360" w:lineRule="auto"/>
                  <w:jc w:val="both"/>
                </w:pPr>
              </w:pPrChange>
            </w:pPr>
            <w:ins w:id="849" w:author="NTL 101238" w:date="2024-06-02T19:40:00Z" w16du:dateUtc="2024-06-02T12:40:00Z">
              <w:r w:rsidRPr="00541AF1">
                <w:rPr>
                  <w:rFonts w:asciiTheme="majorHAnsi" w:eastAsia="Times New Roman" w:hAnsiTheme="majorHAnsi" w:cstheme="majorHAnsi"/>
                  <w:kern w:val="0"/>
                  <w:sz w:val="20"/>
                  <w:szCs w:val="20"/>
                  <w:lang w:eastAsia="vi-VN"/>
                  <w14:ligatures w14:val="none"/>
                  <w:rPrChange w:id="850" w:author="NTL 101238" w:date="2024-06-02T21:16:00Z" w16du:dateUtc="2024-06-02T14:16:00Z">
                    <w:rPr>
                      <w:rFonts w:ascii="Times New Roman" w:eastAsia="Times New Roman" w:hAnsi="Times New Roman" w:cs="Times New Roman"/>
                      <w:kern w:val="0"/>
                      <w:lang w:eastAsia="vi-VN"/>
                      <w14:ligatures w14:val="none"/>
                    </w:rPr>
                  </w:rPrChange>
                </w:rPr>
                <w:t>Thất bại</w:t>
              </w:r>
            </w:ins>
          </w:p>
        </w:tc>
      </w:tr>
      <w:tr w:rsidR="00702690" w:rsidRPr="00541AF1" w14:paraId="0B3B8486" w14:textId="77777777" w:rsidTr="00702690">
        <w:trPr>
          <w:trHeight w:val="1172"/>
          <w:ins w:id="851" w:author="NTL 101238" w:date="2024-06-02T19:38:00Z"/>
        </w:trPr>
        <w:tc>
          <w:tcPr>
            <w:tcW w:w="659" w:type="dxa"/>
            <w:vAlign w:val="center"/>
          </w:tcPr>
          <w:p w14:paraId="023A14B7" w14:textId="693F62C2" w:rsidR="0036007D" w:rsidRPr="00541AF1" w:rsidRDefault="0036007D" w:rsidP="00DD7BE7">
            <w:pPr>
              <w:spacing w:beforeLines="120" w:before="288" w:afterLines="120" w:after="288"/>
              <w:jc w:val="center"/>
              <w:rPr>
                <w:ins w:id="852" w:author="NTL 101238" w:date="2024-06-02T19:38:00Z" w16du:dateUtc="2024-06-02T12:38:00Z"/>
                <w:rFonts w:asciiTheme="majorHAnsi" w:hAnsiTheme="majorHAnsi" w:cstheme="majorHAnsi"/>
                <w:sz w:val="20"/>
                <w:szCs w:val="20"/>
                <w:shd w:val="clear" w:color="auto" w:fill="FFFFFF"/>
                <w:rPrChange w:id="853" w:author="NTL 101238" w:date="2024-06-02T21:16:00Z" w16du:dateUtc="2024-06-02T14:16:00Z">
                  <w:rPr>
                    <w:ins w:id="854" w:author="NTL 101238" w:date="2024-06-02T19:38:00Z" w16du:dateUtc="2024-06-02T12:38:00Z"/>
                    <w:rFonts w:cs="Times New Roman"/>
                    <w:sz w:val="28"/>
                    <w:szCs w:val="28"/>
                    <w:shd w:val="clear" w:color="auto" w:fill="FFFFFF"/>
                  </w:rPr>
                </w:rPrChange>
              </w:rPr>
              <w:pPrChange w:id="855" w:author="NTL 101238" w:date="2024-06-28T09:20:00Z" w16du:dateUtc="2024-06-28T02:20:00Z">
                <w:pPr>
                  <w:spacing w:beforeLines="120" w:before="288" w:afterLines="120" w:after="288" w:line="360" w:lineRule="auto"/>
                  <w:jc w:val="both"/>
                </w:pPr>
              </w:pPrChange>
            </w:pPr>
            <w:ins w:id="856" w:author="NTL 101238" w:date="2024-06-02T19:40:00Z" w16du:dateUtc="2024-06-02T12:40:00Z">
              <w:r w:rsidRPr="00541AF1">
                <w:rPr>
                  <w:rFonts w:asciiTheme="majorHAnsi" w:eastAsia="Times New Roman" w:hAnsiTheme="majorHAnsi" w:cstheme="majorHAnsi"/>
                  <w:kern w:val="0"/>
                  <w:sz w:val="20"/>
                  <w:szCs w:val="20"/>
                  <w:lang w:eastAsia="vi-VN"/>
                  <w14:ligatures w14:val="none"/>
                  <w:rPrChange w:id="857" w:author="NTL 101238" w:date="2024-06-02T21:16:00Z" w16du:dateUtc="2024-06-02T14:16:00Z">
                    <w:rPr>
                      <w:rFonts w:ascii="Times New Roman" w:eastAsia="Times New Roman" w:hAnsi="Times New Roman" w:cs="Times New Roman"/>
                      <w:kern w:val="0"/>
                      <w:lang w:eastAsia="vi-VN"/>
                      <w14:ligatures w14:val="none"/>
                    </w:rPr>
                  </w:rPrChange>
                </w:rPr>
                <w:t>4</w:t>
              </w:r>
            </w:ins>
          </w:p>
        </w:tc>
        <w:tc>
          <w:tcPr>
            <w:tcW w:w="2634" w:type="dxa"/>
            <w:vAlign w:val="center"/>
          </w:tcPr>
          <w:p w14:paraId="09396F0D" w14:textId="3FBC92E7" w:rsidR="0036007D" w:rsidRPr="00541AF1" w:rsidRDefault="0036007D" w:rsidP="00DD7BE7">
            <w:pPr>
              <w:spacing w:beforeLines="120" w:before="288" w:afterLines="120" w:after="288"/>
              <w:jc w:val="center"/>
              <w:rPr>
                <w:ins w:id="858" w:author="NTL 101238" w:date="2024-06-02T19:38:00Z" w16du:dateUtc="2024-06-02T12:38:00Z"/>
                <w:rFonts w:asciiTheme="majorHAnsi" w:hAnsiTheme="majorHAnsi" w:cstheme="majorHAnsi"/>
                <w:sz w:val="20"/>
                <w:szCs w:val="20"/>
                <w:shd w:val="clear" w:color="auto" w:fill="FFFFFF"/>
                <w:rPrChange w:id="859" w:author="NTL 101238" w:date="2024-06-02T21:16:00Z" w16du:dateUtc="2024-06-02T14:16:00Z">
                  <w:rPr>
                    <w:ins w:id="860" w:author="NTL 101238" w:date="2024-06-02T19:38:00Z" w16du:dateUtc="2024-06-02T12:38:00Z"/>
                    <w:rFonts w:cs="Times New Roman"/>
                    <w:sz w:val="28"/>
                    <w:szCs w:val="28"/>
                    <w:shd w:val="clear" w:color="auto" w:fill="FFFFFF"/>
                  </w:rPr>
                </w:rPrChange>
              </w:rPr>
              <w:pPrChange w:id="861" w:author="NTL 101238" w:date="2024-06-28T09:20:00Z" w16du:dateUtc="2024-06-28T02:20:00Z">
                <w:pPr>
                  <w:spacing w:beforeLines="120" w:before="288" w:afterLines="120" w:after="288" w:line="360" w:lineRule="auto"/>
                  <w:jc w:val="both"/>
                </w:pPr>
              </w:pPrChange>
            </w:pPr>
            <w:ins w:id="862" w:author="NTL 101238" w:date="2024-06-02T19:40:00Z" w16du:dateUtc="2024-06-02T12:40:00Z">
              <w:r w:rsidRPr="00541AF1">
                <w:rPr>
                  <w:rFonts w:asciiTheme="majorHAnsi" w:eastAsia="Times New Roman" w:hAnsiTheme="majorHAnsi" w:cstheme="majorHAnsi"/>
                  <w:kern w:val="0"/>
                  <w:sz w:val="20"/>
                  <w:szCs w:val="20"/>
                  <w:lang w:eastAsia="vi-VN"/>
                  <w14:ligatures w14:val="none"/>
                  <w:rPrChange w:id="863" w:author="NTL 101238" w:date="2024-06-02T21:16:00Z" w16du:dateUtc="2024-06-02T14:16:00Z">
                    <w:rPr>
                      <w:rFonts w:ascii="Times New Roman" w:eastAsia="Times New Roman" w:hAnsi="Times New Roman" w:cs="Times New Roman"/>
                      <w:kern w:val="0"/>
                      <w:lang w:eastAsia="vi-VN"/>
                      <w14:ligatures w14:val="none"/>
                    </w:rPr>
                  </w:rPrChange>
                </w:rPr>
                <w:t>Email không chứa tên người dùng</w:t>
              </w:r>
            </w:ins>
          </w:p>
        </w:tc>
        <w:tc>
          <w:tcPr>
            <w:tcW w:w="2818" w:type="dxa"/>
            <w:vAlign w:val="center"/>
          </w:tcPr>
          <w:p w14:paraId="7B65EC89" w14:textId="405C8D5F" w:rsidR="0036007D" w:rsidRPr="00541AF1" w:rsidRDefault="0036007D" w:rsidP="00DD7BE7">
            <w:pPr>
              <w:spacing w:beforeLines="120" w:before="288" w:afterLines="120" w:after="288"/>
              <w:jc w:val="center"/>
              <w:rPr>
                <w:ins w:id="864" w:author="NTL 101238" w:date="2024-06-02T19:38:00Z" w16du:dateUtc="2024-06-02T12:38:00Z"/>
                <w:rFonts w:asciiTheme="majorHAnsi" w:hAnsiTheme="majorHAnsi" w:cstheme="majorHAnsi"/>
                <w:sz w:val="20"/>
                <w:szCs w:val="20"/>
                <w:shd w:val="clear" w:color="auto" w:fill="FFFFFF"/>
                <w:rPrChange w:id="865" w:author="NTL 101238" w:date="2024-06-02T21:16:00Z" w16du:dateUtc="2024-06-02T14:16:00Z">
                  <w:rPr>
                    <w:ins w:id="866" w:author="NTL 101238" w:date="2024-06-02T19:38:00Z" w16du:dateUtc="2024-06-02T12:38:00Z"/>
                    <w:rFonts w:cs="Times New Roman"/>
                    <w:sz w:val="28"/>
                    <w:szCs w:val="28"/>
                    <w:shd w:val="clear" w:color="auto" w:fill="FFFFFF"/>
                  </w:rPr>
                </w:rPrChange>
              </w:rPr>
              <w:pPrChange w:id="867" w:author="NTL 101238" w:date="2024-06-28T09:20:00Z" w16du:dateUtc="2024-06-28T02:20:00Z">
                <w:pPr>
                  <w:spacing w:beforeLines="120" w:before="288" w:afterLines="120" w:after="288" w:line="360" w:lineRule="auto"/>
                  <w:jc w:val="both"/>
                </w:pPr>
              </w:pPrChange>
            </w:pPr>
            <w:ins w:id="868" w:author="NTL 101238" w:date="2024-06-02T19:40:00Z" w16du:dateUtc="2024-06-02T12:40:00Z">
              <w:r w:rsidRPr="00541AF1">
                <w:rPr>
                  <w:rFonts w:asciiTheme="majorHAnsi" w:eastAsia="Times New Roman" w:hAnsiTheme="majorHAnsi" w:cstheme="majorHAnsi"/>
                  <w:kern w:val="0"/>
                  <w:sz w:val="20"/>
                  <w:szCs w:val="20"/>
                  <w:lang w:eastAsia="vi-VN"/>
                  <w14:ligatures w14:val="none"/>
                  <w:rPrChange w:id="869" w:author="NTL 101238" w:date="2024-06-02T21:16:00Z" w16du:dateUtc="2024-06-02T14:16:00Z">
                    <w:rPr>
                      <w:rFonts w:ascii="Times New Roman" w:eastAsia="Times New Roman" w:hAnsi="Times New Roman" w:cs="Times New Roman"/>
                      <w:kern w:val="0"/>
                      <w:lang w:eastAsia="vi-VN"/>
                      <w14:ligatures w14:val="none"/>
                    </w:rPr>
                  </w:rPrChange>
                </w:rPr>
                <w:t>@example.com</w:t>
              </w:r>
            </w:ins>
          </w:p>
        </w:tc>
        <w:tc>
          <w:tcPr>
            <w:tcW w:w="1437" w:type="dxa"/>
            <w:vAlign w:val="center"/>
          </w:tcPr>
          <w:p w14:paraId="1030380D" w14:textId="39A84D1B" w:rsidR="0036007D" w:rsidRPr="00541AF1" w:rsidRDefault="0036007D" w:rsidP="00DD7BE7">
            <w:pPr>
              <w:spacing w:beforeLines="120" w:before="288" w:afterLines="120" w:after="288"/>
              <w:jc w:val="center"/>
              <w:rPr>
                <w:ins w:id="870" w:author="NTL 101238" w:date="2024-06-02T19:38:00Z" w16du:dateUtc="2024-06-02T12:38:00Z"/>
                <w:rFonts w:asciiTheme="majorHAnsi" w:hAnsiTheme="majorHAnsi" w:cstheme="majorHAnsi"/>
                <w:sz w:val="20"/>
                <w:szCs w:val="20"/>
                <w:shd w:val="clear" w:color="auto" w:fill="FFFFFF"/>
                <w:rPrChange w:id="871" w:author="NTL 101238" w:date="2024-06-02T21:16:00Z" w16du:dateUtc="2024-06-02T14:16:00Z">
                  <w:rPr>
                    <w:ins w:id="872" w:author="NTL 101238" w:date="2024-06-02T19:38:00Z" w16du:dateUtc="2024-06-02T12:38:00Z"/>
                    <w:rFonts w:cs="Times New Roman"/>
                    <w:sz w:val="28"/>
                    <w:szCs w:val="28"/>
                    <w:shd w:val="clear" w:color="auto" w:fill="FFFFFF"/>
                  </w:rPr>
                </w:rPrChange>
              </w:rPr>
              <w:pPrChange w:id="873" w:author="NTL 101238" w:date="2024-06-28T09:20:00Z" w16du:dateUtc="2024-06-28T02:20:00Z">
                <w:pPr>
                  <w:spacing w:beforeLines="120" w:before="288" w:afterLines="120" w:after="288" w:line="360" w:lineRule="auto"/>
                  <w:jc w:val="both"/>
                </w:pPr>
              </w:pPrChange>
            </w:pPr>
            <w:ins w:id="874" w:author="NTL 101238" w:date="2024-06-02T19:40:00Z" w16du:dateUtc="2024-06-02T12:40:00Z">
              <w:r w:rsidRPr="00541AF1">
                <w:rPr>
                  <w:rFonts w:asciiTheme="majorHAnsi" w:eastAsia="Times New Roman" w:hAnsiTheme="majorHAnsi" w:cstheme="majorHAnsi"/>
                  <w:kern w:val="0"/>
                  <w:sz w:val="20"/>
                  <w:szCs w:val="20"/>
                  <w:lang w:eastAsia="vi-VN"/>
                  <w14:ligatures w14:val="none"/>
                  <w:rPrChange w:id="875" w:author="NTL 101238" w:date="2024-06-02T21:16:00Z" w16du:dateUtc="2024-06-02T14:16:00Z">
                    <w:rPr>
                      <w:rFonts w:ascii="Times New Roman" w:eastAsia="Times New Roman" w:hAnsi="Times New Roman" w:cs="Times New Roman"/>
                      <w:kern w:val="0"/>
                      <w:lang w:eastAsia="vi-VN"/>
                      <w14:ligatures w14:val="none"/>
                    </w:rPr>
                  </w:rPrChange>
                </w:rPr>
                <w:t>password123</w:t>
              </w:r>
            </w:ins>
          </w:p>
        </w:tc>
        <w:tc>
          <w:tcPr>
            <w:tcW w:w="1855" w:type="dxa"/>
            <w:vAlign w:val="center"/>
          </w:tcPr>
          <w:p w14:paraId="24E311D5" w14:textId="08A2C540" w:rsidR="0036007D" w:rsidRPr="00541AF1" w:rsidRDefault="0036007D" w:rsidP="00DD7BE7">
            <w:pPr>
              <w:spacing w:beforeLines="120" w:before="288" w:afterLines="120" w:after="288"/>
              <w:jc w:val="center"/>
              <w:rPr>
                <w:ins w:id="876" w:author="NTL 101238" w:date="2024-06-02T19:38:00Z" w16du:dateUtc="2024-06-02T12:38:00Z"/>
                <w:rFonts w:asciiTheme="majorHAnsi" w:hAnsiTheme="majorHAnsi" w:cstheme="majorHAnsi"/>
                <w:sz w:val="20"/>
                <w:szCs w:val="20"/>
                <w:shd w:val="clear" w:color="auto" w:fill="FFFFFF"/>
                <w:rPrChange w:id="877" w:author="NTL 101238" w:date="2024-06-02T21:16:00Z" w16du:dateUtc="2024-06-02T14:16:00Z">
                  <w:rPr>
                    <w:ins w:id="878" w:author="NTL 101238" w:date="2024-06-02T19:38:00Z" w16du:dateUtc="2024-06-02T12:38:00Z"/>
                    <w:rFonts w:cs="Times New Roman"/>
                    <w:sz w:val="28"/>
                    <w:szCs w:val="28"/>
                    <w:shd w:val="clear" w:color="auto" w:fill="FFFFFF"/>
                  </w:rPr>
                </w:rPrChange>
              </w:rPr>
              <w:pPrChange w:id="879" w:author="NTL 101238" w:date="2024-06-28T09:20:00Z" w16du:dateUtc="2024-06-28T02:20:00Z">
                <w:pPr>
                  <w:spacing w:beforeLines="120" w:before="288" w:afterLines="120" w:after="288" w:line="360" w:lineRule="auto"/>
                  <w:jc w:val="both"/>
                </w:pPr>
              </w:pPrChange>
            </w:pPr>
            <w:ins w:id="880" w:author="NTL 101238" w:date="2024-06-02T19:40:00Z" w16du:dateUtc="2024-06-02T12:40:00Z">
              <w:r w:rsidRPr="00541AF1">
                <w:rPr>
                  <w:rFonts w:asciiTheme="majorHAnsi" w:eastAsia="Times New Roman" w:hAnsiTheme="majorHAnsi" w:cstheme="majorHAnsi"/>
                  <w:kern w:val="0"/>
                  <w:sz w:val="20"/>
                  <w:szCs w:val="20"/>
                  <w:lang w:eastAsia="vi-VN"/>
                  <w14:ligatures w14:val="none"/>
                  <w:rPrChange w:id="881" w:author="NTL 101238" w:date="2024-06-02T21:16:00Z" w16du:dateUtc="2024-06-02T14:16:00Z">
                    <w:rPr>
                      <w:rFonts w:ascii="Times New Roman" w:eastAsia="Times New Roman" w:hAnsi="Times New Roman" w:cs="Times New Roman"/>
                      <w:kern w:val="0"/>
                      <w:lang w:eastAsia="vi-VN"/>
                      <w14:ligatures w14:val="none"/>
                    </w:rPr>
                  </w:rPrChange>
                </w:rPr>
                <w:t>Thất bại</w:t>
              </w:r>
            </w:ins>
          </w:p>
        </w:tc>
      </w:tr>
      <w:tr w:rsidR="00702690" w:rsidRPr="00541AF1" w14:paraId="13710C51" w14:textId="77777777" w:rsidTr="00702690">
        <w:trPr>
          <w:trHeight w:val="1159"/>
          <w:ins w:id="882" w:author="NTL 101238" w:date="2024-06-02T19:38:00Z"/>
        </w:trPr>
        <w:tc>
          <w:tcPr>
            <w:tcW w:w="659" w:type="dxa"/>
            <w:vAlign w:val="center"/>
          </w:tcPr>
          <w:p w14:paraId="64D72945" w14:textId="6775E3D1" w:rsidR="0036007D" w:rsidRPr="00541AF1" w:rsidRDefault="0036007D" w:rsidP="00DD7BE7">
            <w:pPr>
              <w:spacing w:beforeLines="120" w:before="288" w:afterLines="120" w:after="288"/>
              <w:jc w:val="center"/>
              <w:rPr>
                <w:ins w:id="883" w:author="NTL 101238" w:date="2024-06-02T19:38:00Z" w16du:dateUtc="2024-06-02T12:38:00Z"/>
                <w:rFonts w:asciiTheme="majorHAnsi" w:hAnsiTheme="majorHAnsi" w:cstheme="majorHAnsi"/>
                <w:sz w:val="20"/>
                <w:szCs w:val="20"/>
                <w:shd w:val="clear" w:color="auto" w:fill="FFFFFF"/>
                <w:rPrChange w:id="884" w:author="NTL 101238" w:date="2024-06-02T21:16:00Z" w16du:dateUtc="2024-06-02T14:16:00Z">
                  <w:rPr>
                    <w:ins w:id="885" w:author="NTL 101238" w:date="2024-06-02T19:38:00Z" w16du:dateUtc="2024-06-02T12:38:00Z"/>
                    <w:rFonts w:cs="Times New Roman"/>
                    <w:sz w:val="28"/>
                    <w:szCs w:val="28"/>
                    <w:shd w:val="clear" w:color="auto" w:fill="FFFFFF"/>
                  </w:rPr>
                </w:rPrChange>
              </w:rPr>
              <w:pPrChange w:id="886" w:author="NTL 101238" w:date="2024-06-28T09:20:00Z" w16du:dateUtc="2024-06-28T02:20:00Z">
                <w:pPr>
                  <w:spacing w:beforeLines="120" w:before="288" w:afterLines="120" w:after="288" w:line="360" w:lineRule="auto"/>
                  <w:jc w:val="both"/>
                </w:pPr>
              </w:pPrChange>
            </w:pPr>
            <w:ins w:id="887" w:author="NTL 101238" w:date="2024-06-02T19:40:00Z" w16du:dateUtc="2024-06-02T12:40:00Z">
              <w:r w:rsidRPr="00541AF1">
                <w:rPr>
                  <w:rFonts w:asciiTheme="majorHAnsi" w:eastAsia="Times New Roman" w:hAnsiTheme="majorHAnsi" w:cstheme="majorHAnsi"/>
                  <w:kern w:val="0"/>
                  <w:sz w:val="20"/>
                  <w:szCs w:val="20"/>
                  <w:lang w:val="en-US" w:eastAsia="vi-VN"/>
                  <w14:ligatures w14:val="none"/>
                  <w:rPrChange w:id="888" w:author="NTL 101238" w:date="2024-06-02T21:16:00Z" w16du:dateUtc="2024-06-02T14:16:00Z">
                    <w:rPr>
                      <w:rFonts w:ascii="Times New Roman" w:eastAsia="Times New Roman" w:hAnsi="Times New Roman" w:cs="Times New Roman"/>
                      <w:kern w:val="0"/>
                      <w:lang w:val="en-US" w:eastAsia="vi-VN"/>
                      <w14:ligatures w14:val="none"/>
                    </w:rPr>
                  </w:rPrChange>
                </w:rPr>
                <w:t>5</w:t>
              </w:r>
            </w:ins>
          </w:p>
        </w:tc>
        <w:tc>
          <w:tcPr>
            <w:tcW w:w="2634" w:type="dxa"/>
            <w:vAlign w:val="center"/>
          </w:tcPr>
          <w:p w14:paraId="2D571FB9" w14:textId="30B1B247" w:rsidR="0036007D" w:rsidRPr="00541AF1" w:rsidRDefault="0036007D" w:rsidP="00DD7BE7">
            <w:pPr>
              <w:spacing w:beforeLines="120" w:before="288" w:afterLines="120" w:after="288"/>
              <w:jc w:val="center"/>
              <w:rPr>
                <w:ins w:id="889" w:author="NTL 101238" w:date="2024-06-02T19:38:00Z" w16du:dateUtc="2024-06-02T12:38:00Z"/>
                <w:rFonts w:asciiTheme="majorHAnsi" w:hAnsiTheme="majorHAnsi" w:cstheme="majorHAnsi"/>
                <w:sz w:val="20"/>
                <w:szCs w:val="20"/>
                <w:shd w:val="clear" w:color="auto" w:fill="FFFFFF"/>
                <w:rPrChange w:id="890" w:author="NTL 101238" w:date="2024-06-02T21:16:00Z" w16du:dateUtc="2024-06-02T14:16:00Z">
                  <w:rPr>
                    <w:ins w:id="891" w:author="NTL 101238" w:date="2024-06-02T19:38:00Z" w16du:dateUtc="2024-06-02T12:38:00Z"/>
                    <w:rFonts w:cs="Times New Roman"/>
                    <w:sz w:val="28"/>
                    <w:szCs w:val="28"/>
                    <w:shd w:val="clear" w:color="auto" w:fill="FFFFFF"/>
                  </w:rPr>
                </w:rPrChange>
              </w:rPr>
              <w:pPrChange w:id="892" w:author="NTL 101238" w:date="2024-06-28T09:20:00Z" w16du:dateUtc="2024-06-28T02:20:00Z">
                <w:pPr>
                  <w:spacing w:beforeLines="120" w:before="288" w:afterLines="120" w:after="288" w:line="360" w:lineRule="auto"/>
                  <w:jc w:val="both"/>
                </w:pPr>
              </w:pPrChange>
            </w:pPr>
            <w:ins w:id="893" w:author="NTL 101238" w:date="2024-06-02T19:40:00Z" w16du:dateUtc="2024-06-02T12:40:00Z">
              <w:r w:rsidRPr="00541AF1">
                <w:rPr>
                  <w:rFonts w:asciiTheme="majorHAnsi" w:eastAsia="Times New Roman" w:hAnsiTheme="majorHAnsi" w:cstheme="majorHAnsi"/>
                  <w:kern w:val="0"/>
                  <w:sz w:val="20"/>
                  <w:szCs w:val="20"/>
                  <w:lang w:eastAsia="vi-VN"/>
                  <w14:ligatures w14:val="none"/>
                  <w:rPrChange w:id="894" w:author="NTL 101238" w:date="2024-06-02T21:16:00Z" w16du:dateUtc="2024-06-02T14:16:00Z">
                    <w:rPr>
                      <w:rFonts w:ascii="Times New Roman" w:eastAsia="Times New Roman" w:hAnsi="Times New Roman" w:cs="Times New Roman"/>
                      <w:kern w:val="0"/>
                      <w:lang w:eastAsia="vi-VN"/>
                      <w14:ligatures w14:val="none"/>
                    </w:rPr>
                  </w:rPrChange>
                </w:rPr>
                <w:t>Email chứa nhiều hơn 1 ký tự '@'</w:t>
              </w:r>
            </w:ins>
          </w:p>
        </w:tc>
        <w:tc>
          <w:tcPr>
            <w:tcW w:w="2818" w:type="dxa"/>
            <w:vAlign w:val="center"/>
          </w:tcPr>
          <w:p w14:paraId="0268C604" w14:textId="2C11101B" w:rsidR="0036007D" w:rsidRPr="00541AF1" w:rsidRDefault="0036007D" w:rsidP="00DD7BE7">
            <w:pPr>
              <w:spacing w:beforeLines="120" w:before="288" w:afterLines="120" w:after="288"/>
              <w:jc w:val="center"/>
              <w:rPr>
                <w:ins w:id="895" w:author="NTL 101238" w:date="2024-06-02T19:38:00Z" w16du:dateUtc="2024-06-02T12:38:00Z"/>
                <w:rFonts w:asciiTheme="majorHAnsi" w:hAnsiTheme="majorHAnsi" w:cstheme="majorHAnsi"/>
                <w:sz w:val="20"/>
                <w:szCs w:val="20"/>
                <w:shd w:val="clear" w:color="auto" w:fill="FFFFFF"/>
                <w:rPrChange w:id="896" w:author="NTL 101238" w:date="2024-06-02T21:16:00Z" w16du:dateUtc="2024-06-02T14:16:00Z">
                  <w:rPr>
                    <w:ins w:id="897" w:author="NTL 101238" w:date="2024-06-02T19:38:00Z" w16du:dateUtc="2024-06-02T12:38:00Z"/>
                    <w:rFonts w:cs="Times New Roman"/>
                    <w:sz w:val="28"/>
                    <w:szCs w:val="28"/>
                    <w:shd w:val="clear" w:color="auto" w:fill="FFFFFF"/>
                  </w:rPr>
                </w:rPrChange>
              </w:rPr>
              <w:pPrChange w:id="898" w:author="NTL 101238" w:date="2024-06-28T09:20:00Z" w16du:dateUtc="2024-06-28T02:20:00Z">
                <w:pPr>
                  <w:spacing w:beforeLines="120" w:before="288" w:afterLines="120" w:after="288" w:line="360" w:lineRule="auto"/>
                  <w:jc w:val="both"/>
                </w:pPr>
              </w:pPrChange>
            </w:pPr>
            <w:ins w:id="899" w:author="NTL 101238" w:date="2024-06-02T19:40:00Z" w16du:dateUtc="2024-06-02T12:40:00Z">
              <w:r w:rsidRPr="00541AF1">
                <w:rPr>
                  <w:rFonts w:asciiTheme="majorHAnsi" w:eastAsia="Times New Roman" w:hAnsiTheme="majorHAnsi" w:cstheme="majorHAnsi"/>
                  <w:kern w:val="0"/>
                  <w:sz w:val="20"/>
                  <w:szCs w:val="20"/>
                  <w:lang w:eastAsia="vi-VN"/>
                  <w14:ligatures w14:val="none"/>
                  <w:rPrChange w:id="900" w:author="NTL 101238" w:date="2024-06-02T21:16:00Z" w16du:dateUtc="2024-06-02T14:16:00Z">
                    <w:rPr>
                      <w:rFonts w:ascii="Times New Roman" w:eastAsia="Times New Roman" w:hAnsi="Times New Roman" w:cs="Times New Roman"/>
                      <w:kern w:val="0"/>
                      <w:lang w:eastAsia="vi-VN"/>
                      <w14:ligatures w14:val="none"/>
                    </w:rPr>
                  </w:rPrChange>
                </w:rPr>
                <w:t>user@@example.com</w:t>
              </w:r>
            </w:ins>
          </w:p>
        </w:tc>
        <w:tc>
          <w:tcPr>
            <w:tcW w:w="1437" w:type="dxa"/>
            <w:vAlign w:val="center"/>
          </w:tcPr>
          <w:p w14:paraId="088137B6" w14:textId="25A3AC22" w:rsidR="0036007D" w:rsidRPr="00541AF1" w:rsidRDefault="0036007D" w:rsidP="00DD7BE7">
            <w:pPr>
              <w:spacing w:beforeLines="120" w:before="288" w:afterLines="120" w:after="288"/>
              <w:jc w:val="center"/>
              <w:rPr>
                <w:ins w:id="901" w:author="NTL 101238" w:date="2024-06-02T19:38:00Z" w16du:dateUtc="2024-06-02T12:38:00Z"/>
                <w:rFonts w:asciiTheme="majorHAnsi" w:hAnsiTheme="majorHAnsi" w:cstheme="majorHAnsi"/>
                <w:sz w:val="20"/>
                <w:szCs w:val="20"/>
                <w:shd w:val="clear" w:color="auto" w:fill="FFFFFF"/>
                <w:rPrChange w:id="902" w:author="NTL 101238" w:date="2024-06-02T21:16:00Z" w16du:dateUtc="2024-06-02T14:16:00Z">
                  <w:rPr>
                    <w:ins w:id="903" w:author="NTL 101238" w:date="2024-06-02T19:38:00Z" w16du:dateUtc="2024-06-02T12:38:00Z"/>
                    <w:rFonts w:cs="Times New Roman"/>
                    <w:sz w:val="28"/>
                    <w:szCs w:val="28"/>
                    <w:shd w:val="clear" w:color="auto" w:fill="FFFFFF"/>
                  </w:rPr>
                </w:rPrChange>
              </w:rPr>
              <w:pPrChange w:id="904" w:author="NTL 101238" w:date="2024-06-28T09:20:00Z" w16du:dateUtc="2024-06-28T02:20:00Z">
                <w:pPr>
                  <w:spacing w:beforeLines="120" w:before="288" w:afterLines="120" w:after="288" w:line="360" w:lineRule="auto"/>
                  <w:jc w:val="both"/>
                </w:pPr>
              </w:pPrChange>
            </w:pPr>
            <w:ins w:id="905" w:author="NTL 101238" w:date="2024-06-02T19:40:00Z" w16du:dateUtc="2024-06-02T12:40:00Z">
              <w:r w:rsidRPr="00541AF1">
                <w:rPr>
                  <w:rFonts w:asciiTheme="majorHAnsi" w:eastAsia="Times New Roman" w:hAnsiTheme="majorHAnsi" w:cstheme="majorHAnsi"/>
                  <w:kern w:val="0"/>
                  <w:sz w:val="20"/>
                  <w:szCs w:val="20"/>
                  <w:lang w:eastAsia="vi-VN"/>
                  <w14:ligatures w14:val="none"/>
                  <w:rPrChange w:id="906" w:author="NTL 101238" w:date="2024-06-02T21:16:00Z" w16du:dateUtc="2024-06-02T14:16:00Z">
                    <w:rPr>
                      <w:rFonts w:ascii="Times New Roman" w:eastAsia="Times New Roman" w:hAnsi="Times New Roman" w:cs="Times New Roman"/>
                      <w:kern w:val="0"/>
                      <w:lang w:eastAsia="vi-VN"/>
                      <w14:ligatures w14:val="none"/>
                    </w:rPr>
                  </w:rPrChange>
                </w:rPr>
                <w:t>password123</w:t>
              </w:r>
            </w:ins>
          </w:p>
        </w:tc>
        <w:tc>
          <w:tcPr>
            <w:tcW w:w="1855" w:type="dxa"/>
            <w:vAlign w:val="center"/>
          </w:tcPr>
          <w:p w14:paraId="6042F3B2" w14:textId="130F6367" w:rsidR="0036007D" w:rsidRPr="00541AF1" w:rsidRDefault="0036007D" w:rsidP="00DD7BE7">
            <w:pPr>
              <w:spacing w:beforeLines="120" w:before="288" w:afterLines="120" w:after="288"/>
              <w:jc w:val="center"/>
              <w:rPr>
                <w:ins w:id="907" w:author="NTL 101238" w:date="2024-06-02T19:38:00Z" w16du:dateUtc="2024-06-02T12:38:00Z"/>
                <w:rFonts w:asciiTheme="majorHAnsi" w:hAnsiTheme="majorHAnsi" w:cstheme="majorHAnsi"/>
                <w:sz w:val="20"/>
                <w:szCs w:val="20"/>
                <w:shd w:val="clear" w:color="auto" w:fill="FFFFFF"/>
                <w:rPrChange w:id="908" w:author="NTL 101238" w:date="2024-06-02T21:16:00Z" w16du:dateUtc="2024-06-02T14:16:00Z">
                  <w:rPr>
                    <w:ins w:id="909" w:author="NTL 101238" w:date="2024-06-02T19:38:00Z" w16du:dateUtc="2024-06-02T12:38:00Z"/>
                    <w:rFonts w:cs="Times New Roman"/>
                    <w:sz w:val="28"/>
                    <w:szCs w:val="28"/>
                    <w:shd w:val="clear" w:color="auto" w:fill="FFFFFF"/>
                  </w:rPr>
                </w:rPrChange>
              </w:rPr>
              <w:pPrChange w:id="910" w:author="NTL 101238" w:date="2024-06-28T09:20:00Z" w16du:dateUtc="2024-06-28T02:20:00Z">
                <w:pPr>
                  <w:spacing w:beforeLines="120" w:before="288" w:afterLines="120" w:after="288" w:line="360" w:lineRule="auto"/>
                  <w:jc w:val="both"/>
                </w:pPr>
              </w:pPrChange>
            </w:pPr>
            <w:ins w:id="911" w:author="NTL 101238" w:date="2024-06-02T19:40:00Z" w16du:dateUtc="2024-06-02T12:40:00Z">
              <w:r w:rsidRPr="00541AF1">
                <w:rPr>
                  <w:rFonts w:asciiTheme="majorHAnsi" w:eastAsia="Times New Roman" w:hAnsiTheme="majorHAnsi" w:cstheme="majorHAnsi"/>
                  <w:kern w:val="0"/>
                  <w:sz w:val="20"/>
                  <w:szCs w:val="20"/>
                  <w:lang w:eastAsia="vi-VN"/>
                  <w14:ligatures w14:val="none"/>
                  <w:rPrChange w:id="912" w:author="NTL 101238" w:date="2024-06-02T21:16:00Z" w16du:dateUtc="2024-06-02T14:16:00Z">
                    <w:rPr>
                      <w:rFonts w:ascii="Times New Roman" w:eastAsia="Times New Roman" w:hAnsi="Times New Roman" w:cs="Times New Roman"/>
                      <w:kern w:val="0"/>
                      <w:lang w:eastAsia="vi-VN"/>
                      <w14:ligatures w14:val="none"/>
                    </w:rPr>
                  </w:rPrChange>
                </w:rPr>
                <w:t>Thất bại</w:t>
              </w:r>
            </w:ins>
          </w:p>
        </w:tc>
      </w:tr>
      <w:tr w:rsidR="00702690" w:rsidRPr="00541AF1" w14:paraId="782D5854" w14:textId="77777777" w:rsidTr="00702690">
        <w:trPr>
          <w:trHeight w:val="1172"/>
          <w:ins w:id="913" w:author="NTL 101238" w:date="2024-06-02T19:38:00Z"/>
        </w:trPr>
        <w:tc>
          <w:tcPr>
            <w:tcW w:w="659" w:type="dxa"/>
            <w:vAlign w:val="center"/>
          </w:tcPr>
          <w:p w14:paraId="2687F5D1" w14:textId="50653218" w:rsidR="0036007D" w:rsidRPr="00541AF1" w:rsidRDefault="0036007D" w:rsidP="00DD7BE7">
            <w:pPr>
              <w:spacing w:beforeLines="120" w:before="288" w:afterLines="120" w:after="288"/>
              <w:jc w:val="center"/>
              <w:rPr>
                <w:ins w:id="914" w:author="NTL 101238" w:date="2024-06-02T19:38:00Z" w16du:dateUtc="2024-06-02T12:38:00Z"/>
                <w:rFonts w:asciiTheme="majorHAnsi" w:hAnsiTheme="majorHAnsi" w:cstheme="majorHAnsi"/>
                <w:sz w:val="20"/>
                <w:szCs w:val="20"/>
                <w:shd w:val="clear" w:color="auto" w:fill="FFFFFF"/>
                <w:rPrChange w:id="915" w:author="NTL 101238" w:date="2024-06-02T21:16:00Z" w16du:dateUtc="2024-06-02T14:16:00Z">
                  <w:rPr>
                    <w:ins w:id="916" w:author="NTL 101238" w:date="2024-06-02T19:38:00Z" w16du:dateUtc="2024-06-02T12:38:00Z"/>
                    <w:rFonts w:cs="Times New Roman"/>
                    <w:sz w:val="28"/>
                    <w:szCs w:val="28"/>
                    <w:shd w:val="clear" w:color="auto" w:fill="FFFFFF"/>
                  </w:rPr>
                </w:rPrChange>
              </w:rPr>
              <w:pPrChange w:id="917" w:author="NTL 101238" w:date="2024-06-28T09:20:00Z" w16du:dateUtc="2024-06-28T02:20:00Z">
                <w:pPr>
                  <w:spacing w:beforeLines="120" w:before="288" w:afterLines="120" w:after="288" w:line="360" w:lineRule="auto"/>
                  <w:jc w:val="both"/>
                </w:pPr>
              </w:pPrChange>
            </w:pPr>
            <w:ins w:id="918" w:author="NTL 101238" w:date="2024-06-02T19:40:00Z" w16du:dateUtc="2024-06-02T12:40:00Z">
              <w:r w:rsidRPr="00541AF1">
                <w:rPr>
                  <w:rFonts w:asciiTheme="majorHAnsi" w:eastAsia="Times New Roman" w:hAnsiTheme="majorHAnsi" w:cstheme="majorHAnsi"/>
                  <w:kern w:val="0"/>
                  <w:sz w:val="20"/>
                  <w:szCs w:val="20"/>
                  <w:lang w:val="en-US" w:eastAsia="vi-VN"/>
                  <w14:ligatures w14:val="none"/>
                  <w:rPrChange w:id="919" w:author="NTL 101238" w:date="2024-06-02T21:16:00Z" w16du:dateUtc="2024-06-02T14:16:00Z">
                    <w:rPr>
                      <w:rFonts w:ascii="Times New Roman" w:eastAsia="Times New Roman" w:hAnsi="Times New Roman" w:cs="Times New Roman"/>
                      <w:kern w:val="0"/>
                      <w:lang w:val="en-US" w:eastAsia="vi-VN"/>
                      <w14:ligatures w14:val="none"/>
                    </w:rPr>
                  </w:rPrChange>
                </w:rPr>
                <w:t>6</w:t>
              </w:r>
            </w:ins>
          </w:p>
        </w:tc>
        <w:tc>
          <w:tcPr>
            <w:tcW w:w="2634" w:type="dxa"/>
            <w:vAlign w:val="center"/>
          </w:tcPr>
          <w:p w14:paraId="48EE1B62" w14:textId="553FAE17" w:rsidR="0036007D" w:rsidRPr="00541AF1" w:rsidRDefault="0036007D" w:rsidP="00DD7BE7">
            <w:pPr>
              <w:spacing w:beforeLines="120" w:before="288" w:afterLines="120" w:after="288"/>
              <w:jc w:val="center"/>
              <w:rPr>
                <w:ins w:id="920" w:author="NTL 101238" w:date="2024-06-02T19:38:00Z" w16du:dateUtc="2024-06-02T12:38:00Z"/>
                <w:rFonts w:asciiTheme="majorHAnsi" w:hAnsiTheme="majorHAnsi" w:cstheme="majorHAnsi"/>
                <w:sz w:val="20"/>
                <w:szCs w:val="20"/>
                <w:shd w:val="clear" w:color="auto" w:fill="FFFFFF"/>
                <w:rPrChange w:id="921" w:author="NTL 101238" w:date="2024-06-02T21:16:00Z" w16du:dateUtc="2024-06-02T14:16:00Z">
                  <w:rPr>
                    <w:ins w:id="922" w:author="NTL 101238" w:date="2024-06-02T19:38:00Z" w16du:dateUtc="2024-06-02T12:38:00Z"/>
                    <w:rFonts w:cs="Times New Roman"/>
                    <w:sz w:val="28"/>
                    <w:szCs w:val="28"/>
                    <w:shd w:val="clear" w:color="auto" w:fill="FFFFFF"/>
                  </w:rPr>
                </w:rPrChange>
              </w:rPr>
              <w:pPrChange w:id="923" w:author="NTL 101238" w:date="2024-06-28T09:20:00Z" w16du:dateUtc="2024-06-28T02:20:00Z">
                <w:pPr>
                  <w:spacing w:beforeLines="120" w:before="288" w:afterLines="120" w:after="288" w:line="360" w:lineRule="auto"/>
                  <w:jc w:val="both"/>
                </w:pPr>
              </w:pPrChange>
            </w:pPr>
            <w:ins w:id="924" w:author="NTL 101238" w:date="2024-06-02T19:40:00Z" w16du:dateUtc="2024-06-02T12:40:00Z">
              <w:r w:rsidRPr="00541AF1">
                <w:rPr>
                  <w:rFonts w:asciiTheme="majorHAnsi" w:eastAsia="Times New Roman" w:hAnsiTheme="majorHAnsi" w:cstheme="majorHAnsi"/>
                  <w:kern w:val="0"/>
                  <w:sz w:val="20"/>
                  <w:szCs w:val="20"/>
                  <w:lang w:eastAsia="vi-VN"/>
                  <w14:ligatures w14:val="none"/>
                  <w:rPrChange w:id="925" w:author="NTL 101238" w:date="2024-06-02T21:16:00Z" w16du:dateUtc="2024-06-02T14:16:00Z">
                    <w:rPr>
                      <w:rFonts w:ascii="Times New Roman" w:eastAsia="Times New Roman" w:hAnsi="Times New Roman" w:cs="Times New Roman"/>
                      <w:kern w:val="0"/>
                      <w:lang w:eastAsia="vi-VN"/>
                      <w14:ligatures w14:val="none"/>
                    </w:rPr>
                  </w:rPrChange>
                </w:rPr>
                <w:t>Email không chứa tên miền</w:t>
              </w:r>
            </w:ins>
          </w:p>
        </w:tc>
        <w:tc>
          <w:tcPr>
            <w:tcW w:w="2818" w:type="dxa"/>
            <w:vAlign w:val="center"/>
          </w:tcPr>
          <w:p w14:paraId="719D4AE0" w14:textId="07068D5D" w:rsidR="0036007D" w:rsidRPr="00541AF1" w:rsidRDefault="0036007D" w:rsidP="00DD7BE7">
            <w:pPr>
              <w:spacing w:beforeLines="120" w:before="288" w:afterLines="120" w:after="288"/>
              <w:jc w:val="center"/>
              <w:rPr>
                <w:ins w:id="926" w:author="NTL 101238" w:date="2024-06-02T19:38:00Z" w16du:dateUtc="2024-06-02T12:38:00Z"/>
                <w:rFonts w:asciiTheme="majorHAnsi" w:hAnsiTheme="majorHAnsi" w:cstheme="majorHAnsi"/>
                <w:sz w:val="20"/>
                <w:szCs w:val="20"/>
                <w:shd w:val="clear" w:color="auto" w:fill="FFFFFF"/>
                <w:rPrChange w:id="927" w:author="NTL 101238" w:date="2024-06-02T21:16:00Z" w16du:dateUtc="2024-06-02T14:16:00Z">
                  <w:rPr>
                    <w:ins w:id="928" w:author="NTL 101238" w:date="2024-06-02T19:38:00Z" w16du:dateUtc="2024-06-02T12:38:00Z"/>
                    <w:rFonts w:cs="Times New Roman"/>
                    <w:sz w:val="28"/>
                    <w:szCs w:val="28"/>
                    <w:shd w:val="clear" w:color="auto" w:fill="FFFFFF"/>
                  </w:rPr>
                </w:rPrChange>
              </w:rPr>
              <w:pPrChange w:id="929" w:author="NTL 101238" w:date="2024-06-28T09:20:00Z" w16du:dateUtc="2024-06-28T02:20:00Z">
                <w:pPr>
                  <w:spacing w:beforeLines="120" w:before="288" w:afterLines="120" w:after="288" w:line="360" w:lineRule="auto"/>
                  <w:jc w:val="both"/>
                </w:pPr>
              </w:pPrChange>
            </w:pPr>
            <w:ins w:id="930" w:author="NTL 101238" w:date="2024-06-02T19:40:00Z" w16du:dateUtc="2024-06-02T12:40:00Z">
              <w:r w:rsidRPr="00541AF1">
                <w:rPr>
                  <w:rFonts w:asciiTheme="majorHAnsi" w:eastAsia="Times New Roman" w:hAnsiTheme="majorHAnsi" w:cstheme="majorHAnsi"/>
                  <w:kern w:val="0"/>
                  <w:sz w:val="20"/>
                  <w:szCs w:val="20"/>
                  <w:lang w:eastAsia="vi-VN"/>
                  <w14:ligatures w14:val="none"/>
                  <w:rPrChange w:id="931" w:author="NTL 101238" w:date="2024-06-02T21:16:00Z" w16du:dateUtc="2024-06-02T14:16:00Z">
                    <w:rPr>
                      <w:rFonts w:ascii="Times New Roman" w:eastAsia="Times New Roman" w:hAnsi="Times New Roman" w:cs="Times New Roman"/>
                      <w:kern w:val="0"/>
                      <w:lang w:eastAsia="vi-VN"/>
                      <w14:ligatures w14:val="none"/>
                    </w:rPr>
                  </w:rPrChange>
                </w:rPr>
                <w:t>user@.com</w:t>
              </w:r>
            </w:ins>
          </w:p>
        </w:tc>
        <w:tc>
          <w:tcPr>
            <w:tcW w:w="1437" w:type="dxa"/>
            <w:vAlign w:val="center"/>
          </w:tcPr>
          <w:p w14:paraId="3A4E7022" w14:textId="2169D692" w:rsidR="0036007D" w:rsidRPr="00541AF1" w:rsidRDefault="0036007D" w:rsidP="00DD7BE7">
            <w:pPr>
              <w:spacing w:beforeLines="120" w:before="288" w:afterLines="120" w:after="288"/>
              <w:jc w:val="center"/>
              <w:rPr>
                <w:ins w:id="932" w:author="NTL 101238" w:date="2024-06-02T19:38:00Z" w16du:dateUtc="2024-06-02T12:38:00Z"/>
                <w:rFonts w:asciiTheme="majorHAnsi" w:hAnsiTheme="majorHAnsi" w:cstheme="majorHAnsi"/>
                <w:sz w:val="20"/>
                <w:szCs w:val="20"/>
                <w:shd w:val="clear" w:color="auto" w:fill="FFFFFF"/>
                <w:rPrChange w:id="933" w:author="NTL 101238" w:date="2024-06-02T21:16:00Z" w16du:dateUtc="2024-06-02T14:16:00Z">
                  <w:rPr>
                    <w:ins w:id="934" w:author="NTL 101238" w:date="2024-06-02T19:38:00Z" w16du:dateUtc="2024-06-02T12:38:00Z"/>
                    <w:rFonts w:cs="Times New Roman"/>
                    <w:sz w:val="28"/>
                    <w:szCs w:val="28"/>
                    <w:shd w:val="clear" w:color="auto" w:fill="FFFFFF"/>
                  </w:rPr>
                </w:rPrChange>
              </w:rPr>
              <w:pPrChange w:id="935" w:author="NTL 101238" w:date="2024-06-28T09:20:00Z" w16du:dateUtc="2024-06-28T02:20:00Z">
                <w:pPr>
                  <w:spacing w:beforeLines="120" w:before="288" w:afterLines="120" w:after="288" w:line="360" w:lineRule="auto"/>
                  <w:jc w:val="both"/>
                </w:pPr>
              </w:pPrChange>
            </w:pPr>
            <w:ins w:id="936" w:author="NTL 101238" w:date="2024-06-02T19:40:00Z" w16du:dateUtc="2024-06-02T12:40:00Z">
              <w:r w:rsidRPr="00541AF1">
                <w:rPr>
                  <w:rFonts w:asciiTheme="majorHAnsi" w:eastAsia="Times New Roman" w:hAnsiTheme="majorHAnsi" w:cstheme="majorHAnsi"/>
                  <w:kern w:val="0"/>
                  <w:sz w:val="20"/>
                  <w:szCs w:val="20"/>
                  <w:lang w:eastAsia="vi-VN"/>
                  <w14:ligatures w14:val="none"/>
                  <w:rPrChange w:id="937" w:author="NTL 101238" w:date="2024-06-02T21:16:00Z" w16du:dateUtc="2024-06-02T14:16:00Z">
                    <w:rPr>
                      <w:rFonts w:ascii="Times New Roman" w:eastAsia="Times New Roman" w:hAnsi="Times New Roman" w:cs="Times New Roman"/>
                      <w:kern w:val="0"/>
                      <w:lang w:eastAsia="vi-VN"/>
                      <w14:ligatures w14:val="none"/>
                    </w:rPr>
                  </w:rPrChange>
                </w:rPr>
                <w:t>password123</w:t>
              </w:r>
            </w:ins>
          </w:p>
        </w:tc>
        <w:tc>
          <w:tcPr>
            <w:tcW w:w="1855" w:type="dxa"/>
            <w:vAlign w:val="center"/>
          </w:tcPr>
          <w:p w14:paraId="6E308C75" w14:textId="745951D6" w:rsidR="0036007D" w:rsidRPr="00541AF1" w:rsidRDefault="0036007D" w:rsidP="00DD7BE7">
            <w:pPr>
              <w:spacing w:beforeLines="120" w:before="288" w:afterLines="120" w:after="288"/>
              <w:jc w:val="center"/>
              <w:rPr>
                <w:ins w:id="938" w:author="NTL 101238" w:date="2024-06-02T19:38:00Z" w16du:dateUtc="2024-06-02T12:38:00Z"/>
                <w:rFonts w:asciiTheme="majorHAnsi" w:hAnsiTheme="majorHAnsi" w:cstheme="majorHAnsi"/>
                <w:sz w:val="20"/>
                <w:szCs w:val="20"/>
                <w:shd w:val="clear" w:color="auto" w:fill="FFFFFF"/>
                <w:rPrChange w:id="939" w:author="NTL 101238" w:date="2024-06-02T21:16:00Z" w16du:dateUtc="2024-06-02T14:16:00Z">
                  <w:rPr>
                    <w:ins w:id="940" w:author="NTL 101238" w:date="2024-06-02T19:38:00Z" w16du:dateUtc="2024-06-02T12:38:00Z"/>
                    <w:rFonts w:cs="Times New Roman"/>
                    <w:sz w:val="28"/>
                    <w:szCs w:val="28"/>
                    <w:shd w:val="clear" w:color="auto" w:fill="FFFFFF"/>
                  </w:rPr>
                </w:rPrChange>
              </w:rPr>
              <w:pPrChange w:id="941" w:author="NTL 101238" w:date="2024-06-28T09:20:00Z" w16du:dateUtc="2024-06-28T02:20:00Z">
                <w:pPr>
                  <w:spacing w:beforeLines="120" w:before="288" w:afterLines="120" w:after="288" w:line="360" w:lineRule="auto"/>
                  <w:jc w:val="both"/>
                </w:pPr>
              </w:pPrChange>
            </w:pPr>
            <w:ins w:id="942" w:author="NTL 101238" w:date="2024-06-02T19:40:00Z" w16du:dateUtc="2024-06-02T12:40:00Z">
              <w:r w:rsidRPr="00541AF1">
                <w:rPr>
                  <w:rFonts w:asciiTheme="majorHAnsi" w:eastAsia="Times New Roman" w:hAnsiTheme="majorHAnsi" w:cstheme="majorHAnsi"/>
                  <w:kern w:val="0"/>
                  <w:sz w:val="20"/>
                  <w:szCs w:val="20"/>
                  <w:lang w:eastAsia="vi-VN"/>
                  <w14:ligatures w14:val="none"/>
                  <w:rPrChange w:id="943" w:author="NTL 101238" w:date="2024-06-02T21:16:00Z" w16du:dateUtc="2024-06-02T14:16:00Z">
                    <w:rPr>
                      <w:rFonts w:ascii="Times New Roman" w:eastAsia="Times New Roman" w:hAnsi="Times New Roman" w:cs="Times New Roman"/>
                      <w:kern w:val="0"/>
                      <w:lang w:eastAsia="vi-VN"/>
                      <w14:ligatures w14:val="none"/>
                    </w:rPr>
                  </w:rPrChange>
                </w:rPr>
                <w:t>Thất bại</w:t>
              </w:r>
            </w:ins>
          </w:p>
        </w:tc>
      </w:tr>
      <w:tr w:rsidR="00702690" w:rsidRPr="00541AF1" w14:paraId="5A0FA151" w14:textId="77777777" w:rsidTr="00702690">
        <w:trPr>
          <w:trHeight w:val="1423"/>
          <w:ins w:id="944" w:author="NTL 101238" w:date="2024-06-02T19:38:00Z"/>
        </w:trPr>
        <w:tc>
          <w:tcPr>
            <w:tcW w:w="659" w:type="dxa"/>
            <w:vAlign w:val="center"/>
          </w:tcPr>
          <w:p w14:paraId="4D8D1E0E" w14:textId="21A584CB" w:rsidR="0036007D" w:rsidRPr="00541AF1" w:rsidRDefault="0036007D" w:rsidP="00DD7BE7">
            <w:pPr>
              <w:spacing w:beforeLines="120" w:before="288" w:afterLines="120" w:after="288"/>
              <w:jc w:val="center"/>
              <w:rPr>
                <w:ins w:id="945" w:author="NTL 101238" w:date="2024-06-02T19:38:00Z" w16du:dateUtc="2024-06-02T12:38:00Z"/>
                <w:rFonts w:asciiTheme="majorHAnsi" w:hAnsiTheme="majorHAnsi" w:cstheme="majorHAnsi"/>
                <w:sz w:val="20"/>
                <w:szCs w:val="20"/>
                <w:shd w:val="clear" w:color="auto" w:fill="FFFFFF"/>
                <w:rPrChange w:id="946" w:author="NTL 101238" w:date="2024-06-02T21:16:00Z" w16du:dateUtc="2024-06-02T14:16:00Z">
                  <w:rPr>
                    <w:ins w:id="947" w:author="NTL 101238" w:date="2024-06-02T19:38:00Z" w16du:dateUtc="2024-06-02T12:38:00Z"/>
                    <w:rFonts w:cs="Times New Roman"/>
                    <w:sz w:val="28"/>
                    <w:szCs w:val="28"/>
                    <w:shd w:val="clear" w:color="auto" w:fill="FFFFFF"/>
                  </w:rPr>
                </w:rPrChange>
              </w:rPr>
              <w:pPrChange w:id="948" w:author="NTL 101238" w:date="2024-06-28T09:20:00Z" w16du:dateUtc="2024-06-28T02:20:00Z">
                <w:pPr>
                  <w:spacing w:beforeLines="120" w:before="288" w:afterLines="120" w:after="288" w:line="360" w:lineRule="auto"/>
                  <w:jc w:val="both"/>
                </w:pPr>
              </w:pPrChange>
            </w:pPr>
            <w:ins w:id="949" w:author="NTL 101238" w:date="2024-06-02T19:40:00Z" w16du:dateUtc="2024-06-02T12:40:00Z">
              <w:r w:rsidRPr="00541AF1">
                <w:rPr>
                  <w:rFonts w:asciiTheme="majorHAnsi" w:eastAsia="Times New Roman" w:hAnsiTheme="majorHAnsi" w:cstheme="majorHAnsi"/>
                  <w:kern w:val="0"/>
                  <w:sz w:val="20"/>
                  <w:szCs w:val="20"/>
                  <w:lang w:val="en-US" w:eastAsia="vi-VN"/>
                  <w14:ligatures w14:val="none"/>
                  <w:rPrChange w:id="950" w:author="NTL 101238" w:date="2024-06-02T21:16:00Z" w16du:dateUtc="2024-06-02T14:16:00Z">
                    <w:rPr>
                      <w:rFonts w:ascii="Times New Roman" w:eastAsia="Times New Roman" w:hAnsi="Times New Roman" w:cs="Times New Roman"/>
                      <w:kern w:val="0"/>
                      <w:lang w:val="en-US" w:eastAsia="vi-VN"/>
                      <w14:ligatures w14:val="none"/>
                    </w:rPr>
                  </w:rPrChange>
                </w:rPr>
                <w:t>7</w:t>
              </w:r>
            </w:ins>
          </w:p>
        </w:tc>
        <w:tc>
          <w:tcPr>
            <w:tcW w:w="2634" w:type="dxa"/>
            <w:vAlign w:val="center"/>
          </w:tcPr>
          <w:p w14:paraId="39C6D3C1" w14:textId="65E41192" w:rsidR="0036007D" w:rsidRPr="00541AF1" w:rsidRDefault="0036007D" w:rsidP="00DD7BE7">
            <w:pPr>
              <w:spacing w:beforeLines="120" w:before="288" w:afterLines="120" w:after="288"/>
              <w:jc w:val="center"/>
              <w:rPr>
                <w:ins w:id="951" w:author="NTL 101238" w:date="2024-06-02T19:38:00Z" w16du:dateUtc="2024-06-02T12:38:00Z"/>
                <w:rFonts w:asciiTheme="majorHAnsi" w:hAnsiTheme="majorHAnsi" w:cstheme="majorHAnsi"/>
                <w:sz w:val="20"/>
                <w:szCs w:val="20"/>
                <w:shd w:val="clear" w:color="auto" w:fill="FFFFFF"/>
                <w:rPrChange w:id="952" w:author="NTL 101238" w:date="2024-06-02T21:16:00Z" w16du:dateUtc="2024-06-02T14:16:00Z">
                  <w:rPr>
                    <w:ins w:id="953" w:author="NTL 101238" w:date="2024-06-02T19:38:00Z" w16du:dateUtc="2024-06-02T12:38:00Z"/>
                    <w:rFonts w:cs="Times New Roman"/>
                    <w:sz w:val="28"/>
                    <w:szCs w:val="28"/>
                    <w:shd w:val="clear" w:color="auto" w:fill="FFFFFF"/>
                  </w:rPr>
                </w:rPrChange>
              </w:rPr>
              <w:pPrChange w:id="954" w:author="NTL 101238" w:date="2024-06-28T09:20:00Z" w16du:dateUtc="2024-06-28T02:20:00Z">
                <w:pPr>
                  <w:spacing w:beforeLines="120" w:before="288" w:afterLines="120" w:after="288" w:line="360" w:lineRule="auto"/>
                  <w:jc w:val="both"/>
                </w:pPr>
              </w:pPrChange>
            </w:pPr>
            <w:ins w:id="955" w:author="NTL 101238" w:date="2024-06-02T19:40:00Z" w16du:dateUtc="2024-06-02T12:40:00Z">
              <w:r w:rsidRPr="00541AF1">
                <w:rPr>
                  <w:rFonts w:asciiTheme="majorHAnsi" w:eastAsia="Times New Roman" w:hAnsiTheme="majorHAnsi" w:cstheme="majorHAnsi"/>
                  <w:kern w:val="0"/>
                  <w:sz w:val="20"/>
                  <w:szCs w:val="20"/>
                  <w:lang w:eastAsia="vi-VN"/>
                  <w14:ligatures w14:val="none"/>
                  <w:rPrChange w:id="956" w:author="NTL 101238" w:date="2024-06-02T21:16:00Z" w16du:dateUtc="2024-06-02T14:16:00Z">
                    <w:rPr>
                      <w:rFonts w:ascii="Times New Roman" w:eastAsia="Times New Roman" w:hAnsi="Times New Roman" w:cs="Times New Roman"/>
                      <w:kern w:val="0"/>
                      <w:lang w:eastAsia="vi-VN"/>
                      <w14:ligatures w14:val="none"/>
                    </w:rPr>
                  </w:rPrChange>
                </w:rPr>
                <w:t>Mật khẩu ít hơn 6 ký tự</w:t>
              </w:r>
            </w:ins>
          </w:p>
        </w:tc>
        <w:tc>
          <w:tcPr>
            <w:tcW w:w="2818" w:type="dxa"/>
            <w:vAlign w:val="center"/>
          </w:tcPr>
          <w:p w14:paraId="76DA832D" w14:textId="77777777" w:rsidR="0036007D" w:rsidRPr="00541AF1" w:rsidRDefault="0036007D" w:rsidP="00DD7BE7">
            <w:pPr>
              <w:spacing w:beforeLines="120" w:before="288" w:afterLines="120" w:after="288"/>
              <w:jc w:val="center"/>
              <w:rPr>
                <w:ins w:id="957" w:author="NTL 101238" w:date="2024-06-02T19:51:00Z" w16du:dateUtc="2024-06-02T12:51:00Z"/>
                <w:rFonts w:asciiTheme="majorHAnsi" w:eastAsia="Times New Roman" w:hAnsiTheme="majorHAnsi" w:cstheme="majorHAnsi"/>
                <w:kern w:val="0"/>
                <w:sz w:val="20"/>
                <w:szCs w:val="20"/>
                <w:lang w:eastAsia="vi-VN"/>
                <w14:ligatures w14:val="none"/>
                <w:rPrChange w:id="958" w:author="NTL 101238" w:date="2024-06-02T21:16:00Z" w16du:dateUtc="2024-06-02T14:16:00Z">
                  <w:rPr>
                    <w:ins w:id="959" w:author="NTL 101238" w:date="2024-06-02T19:51:00Z" w16du:dateUtc="2024-06-02T12:51:00Z"/>
                    <w:rFonts w:ascii="Times New Roman" w:eastAsia="Times New Roman" w:hAnsi="Times New Roman" w:cs="Times New Roman"/>
                    <w:kern w:val="0"/>
                    <w:sz w:val="22"/>
                    <w:szCs w:val="22"/>
                    <w:lang w:eastAsia="vi-VN"/>
                    <w14:ligatures w14:val="none"/>
                  </w:rPr>
                </w:rPrChange>
              </w:rPr>
              <w:pPrChange w:id="960" w:author="NTL 101238" w:date="2024-06-28T09:20:00Z" w16du:dateUtc="2024-06-28T02:20:00Z">
                <w:pPr>
                  <w:spacing w:beforeLines="120" w:before="288" w:afterLines="120" w:after="288" w:line="360" w:lineRule="auto"/>
                  <w:jc w:val="center"/>
                </w:pPr>
              </w:pPrChange>
            </w:pPr>
            <w:ins w:id="961" w:author="NTL 101238" w:date="2024-06-02T19:40:00Z" w16du:dateUtc="2024-06-02T12:40:00Z">
              <w:r w:rsidRPr="00541AF1">
                <w:rPr>
                  <w:rFonts w:asciiTheme="majorHAnsi" w:eastAsia="Times New Roman" w:hAnsiTheme="majorHAnsi" w:cstheme="majorHAnsi"/>
                  <w:kern w:val="0"/>
                  <w:sz w:val="20"/>
                  <w:szCs w:val="20"/>
                  <w:lang w:eastAsia="vi-VN"/>
                  <w14:ligatures w14:val="none"/>
                  <w:rPrChange w:id="962" w:author="NTL 101238" w:date="2024-06-02T21:16:00Z" w16du:dateUtc="2024-06-02T14:16:00Z">
                    <w:rPr>
                      <w:rFonts w:ascii="Times New Roman" w:eastAsia="Times New Roman" w:hAnsi="Times New Roman" w:cs="Times New Roman"/>
                      <w:kern w:val="0"/>
                      <w:lang w:eastAsia="vi-VN"/>
                      <w14:ligatures w14:val="none"/>
                    </w:rPr>
                  </w:rPrChange>
                </w:rPr>
                <w:t>0987654321</w:t>
              </w:r>
            </w:ins>
          </w:p>
          <w:p w14:paraId="1BB676B2" w14:textId="7CCCB6CA" w:rsidR="00B17D15" w:rsidRPr="00541AF1" w:rsidRDefault="00702690" w:rsidP="00DD7BE7">
            <w:pPr>
              <w:spacing w:beforeLines="120" w:before="288" w:afterLines="120" w:after="288"/>
              <w:jc w:val="center"/>
              <w:rPr>
                <w:ins w:id="963" w:author="NTL 101238" w:date="2024-06-02T19:38:00Z" w16du:dateUtc="2024-06-02T12:38:00Z"/>
                <w:rFonts w:asciiTheme="majorHAnsi" w:hAnsiTheme="majorHAnsi" w:cstheme="majorHAnsi"/>
                <w:sz w:val="20"/>
                <w:szCs w:val="20"/>
                <w:shd w:val="clear" w:color="auto" w:fill="FFFFFF"/>
                <w:lang w:val="en-US"/>
                <w:rPrChange w:id="964" w:author="NTL 101238" w:date="2024-06-02T21:16:00Z" w16du:dateUtc="2024-06-02T14:16:00Z">
                  <w:rPr>
                    <w:ins w:id="965" w:author="NTL 101238" w:date="2024-06-02T19:38:00Z" w16du:dateUtc="2024-06-02T12:38:00Z"/>
                    <w:rFonts w:cs="Times New Roman"/>
                    <w:sz w:val="28"/>
                    <w:szCs w:val="28"/>
                    <w:shd w:val="clear" w:color="auto" w:fill="FFFFFF"/>
                  </w:rPr>
                </w:rPrChange>
              </w:rPr>
              <w:pPrChange w:id="966" w:author="NTL 101238" w:date="2024-06-28T09:20:00Z" w16du:dateUtc="2024-06-28T02:20:00Z">
                <w:pPr>
                  <w:spacing w:beforeLines="120" w:before="288" w:afterLines="120" w:after="288" w:line="360" w:lineRule="auto"/>
                  <w:jc w:val="both"/>
                </w:pPr>
              </w:pPrChange>
            </w:pPr>
            <w:ins w:id="967" w:author="NTL 101238" w:date="2024-06-02T19:51:00Z" w16du:dateUtc="2024-06-02T12:51:00Z">
              <w:r w:rsidRPr="00541AF1">
                <w:rPr>
                  <w:rFonts w:asciiTheme="majorHAnsi" w:hAnsiTheme="majorHAnsi" w:cstheme="majorHAnsi"/>
                  <w:sz w:val="20"/>
                  <w:szCs w:val="20"/>
                  <w:shd w:val="clear" w:color="auto" w:fill="FFFFFF"/>
                  <w:lang w:val="en-US"/>
                  <w:rPrChange w:id="968" w:author="NTL 101238" w:date="2024-06-02T21:16:00Z" w16du:dateUtc="2024-06-02T14:16:00Z">
                    <w:rPr>
                      <w:rFonts w:cs="Times New Roman"/>
                      <w:sz w:val="22"/>
                      <w:szCs w:val="22"/>
                      <w:shd w:val="clear" w:color="auto" w:fill="FFFFFF"/>
                      <w:lang w:val="en-US"/>
                    </w:rPr>
                  </w:rPrChange>
                </w:rPr>
                <w:t>t</w:t>
              </w:r>
              <w:r w:rsidRPr="00541AF1">
                <w:rPr>
                  <w:rFonts w:asciiTheme="majorHAnsi" w:hAnsiTheme="majorHAnsi" w:cstheme="majorHAnsi"/>
                  <w:sz w:val="20"/>
                  <w:szCs w:val="20"/>
                  <w:shd w:val="clear" w:color="auto" w:fill="FFFFFF"/>
                  <w:rPrChange w:id="969" w:author="NTL 101238" w:date="2024-06-02T21:16:00Z" w16du:dateUtc="2024-06-02T14:16:00Z">
                    <w:rPr>
                      <w:rFonts w:cs="Times New Roman"/>
                      <w:sz w:val="22"/>
                      <w:szCs w:val="22"/>
                      <w:shd w:val="clear" w:color="auto" w:fill="FFFFFF"/>
                    </w:rPr>
                  </w:rPrChange>
                </w:rPr>
                <w:t>huyluong.ap@gmail.com</w:t>
              </w:r>
            </w:ins>
          </w:p>
        </w:tc>
        <w:tc>
          <w:tcPr>
            <w:tcW w:w="1437" w:type="dxa"/>
            <w:vAlign w:val="center"/>
          </w:tcPr>
          <w:p w14:paraId="41F44D80" w14:textId="3292A009" w:rsidR="0036007D" w:rsidRPr="00541AF1" w:rsidRDefault="0036007D" w:rsidP="00DD7BE7">
            <w:pPr>
              <w:spacing w:beforeLines="120" w:before="288" w:afterLines="120" w:after="288"/>
              <w:jc w:val="center"/>
              <w:rPr>
                <w:ins w:id="970" w:author="NTL 101238" w:date="2024-06-02T19:38:00Z" w16du:dateUtc="2024-06-02T12:38:00Z"/>
                <w:rFonts w:asciiTheme="majorHAnsi" w:hAnsiTheme="majorHAnsi" w:cstheme="majorHAnsi"/>
                <w:sz w:val="20"/>
                <w:szCs w:val="20"/>
                <w:shd w:val="clear" w:color="auto" w:fill="FFFFFF"/>
                <w:rPrChange w:id="971" w:author="NTL 101238" w:date="2024-06-02T21:16:00Z" w16du:dateUtc="2024-06-02T14:16:00Z">
                  <w:rPr>
                    <w:ins w:id="972" w:author="NTL 101238" w:date="2024-06-02T19:38:00Z" w16du:dateUtc="2024-06-02T12:38:00Z"/>
                    <w:rFonts w:cs="Times New Roman"/>
                    <w:sz w:val="28"/>
                    <w:szCs w:val="28"/>
                    <w:shd w:val="clear" w:color="auto" w:fill="FFFFFF"/>
                  </w:rPr>
                </w:rPrChange>
              </w:rPr>
              <w:pPrChange w:id="973" w:author="NTL 101238" w:date="2024-06-28T09:20:00Z" w16du:dateUtc="2024-06-28T02:20:00Z">
                <w:pPr>
                  <w:spacing w:beforeLines="120" w:before="288" w:afterLines="120" w:after="288" w:line="360" w:lineRule="auto"/>
                  <w:jc w:val="both"/>
                </w:pPr>
              </w:pPrChange>
            </w:pPr>
            <w:ins w:id="974" w:author="NTL 101238" w:date="2024-06-02T19:40:00Z" w16du:dateUtc="2024-06-02T12:40:00Z">
              <w:r w:rsidRPr="00541AF1">
                <w:rPr>
                  <w:rFonts w:asciiTheme="majorHAnsi" w:eastAsia="Times New Roman" w:hAnsiTheme="majorHAnsi" w:cstheme="majorHAnsi"/>
                  <w:kern w:val="0"/>
                  <w:sz w:val="20"/>
                  <w:szCs w:val="20"/>
                  <w:lang w:eastAsia="vi-VN"/>
                  <w14:ligatures w14:val="none"/>
                  <w:rPrChange w:id="975" w:author="NTL 101238" w:date="2024-06-02T21:16:00Z" w16du:dateUtc="2024-06-02T14:16:00Z">
                    <w:rPr>
                      <w:rFonts w:ascii="Times New Roman" w:eastAsia="Times New Roman" w:hAnsi="Times New Roman" w:cs="Times New Roman"/>
                      <w:kern w:val="0"/>
                      <w:lang w:eastAsia="vi-VN"/>
                      <w14:ligatures w14:val="none"/>
                    </w:rPr>
                  </w:rPrChange>
                </w:rPr>
                <w:t>pass</w:t>
              </w:r>
            </w:ins>
          </w:p>
        </w:tc>
        <w:tc>
          <w:tcPr>
            <w:tcW w:w="1855" w:type="dxa"/>
            <w:vAlign w:val="center"/>
          </w:tcPr>
          <w:p w14:paraId="544E023D" w14:textId="3E123F54" w:rsidR="0036007D" w:rsidRPr="00541AF1" w:rsidRDefault="0036007D" w:rsidP="00DD7BE7">
            <w:pPr>
              <w:spacing w:beforeLines="120" w:before="288" w:afterLines="120" w:after="288"/>
              <w:jc w:val="center"/>
              <w:rPr>
                <w:ins w:id="976" w:author="NTL 101238" w:date="2024-06-02T19:38:00Z" w16du:dateUtc="2024-06-02T12:38:00Z"/>
                <w:rFonts w:asciiTheme="majorHAnsi" w:hAnsiTheme="majorHAnsi" w:cstheme="majorHAnsi"/>
                <w:sz w:val="20"/>
                <w:szCs w:val="20"/>
                <w:shd w:val="clear" w:color="auto" w:fill="FFFFFF"/>
                <w:rPrChange w:id="977" w:author="NTL 101238" w:date="2024-06-02T21:16:00Z" w16du:dateUtc="2024-06-02T14:16:00Z">
                  <w:rPr>
                    <w:ins w:id="978" w:author="NTL 101238" w:date="2024-06-02T19:38:00Z" w16du:dateUtc="2024-06-02T12:38:00Z"/>
                    <w:rFonts w:cs="Times New Roman"/>
                    <w:sz w:val="28"/>
                    <w:szCs w:val="28"/>
                    <w:shd w:val="clear" w:color="auto" w:fill="FFFFFF"/>
                  </w:rPr>
                </w:rPrChange>
              </w:rPr>
              <w:pPrChange w:id="979" w:author="NTL 101238" w:date="2024-06-28T09:20:00Z" w16du:dateUtc="2024-06-28T02:20:00Z">
                <w:pPr>
                  <w:spacing w:beforeLines="120" w:before="288" w:afterLines="120" w:after="288" w:line="360" w:lineRule="auto"/>
                  <w:jc w:val="both"/>
                </w:pPr>
              </w:pPrChange>
            </w:pPr>
            <w:ins w:id="980" w:author="NTL 101238" w:date="2024-06-02T19:40:00Z" w16du:dateUtc="2024-06-02T12:40:00Z">
              <w:r w:rsidRPr="00541AF1">
                <w:rPr>
                  <w:rFonts w:asciiTheme="majorHAnsi" w:eastAsia="Times New Roman" w:hAnsiTheme="majorHAnsi" w:cstheme="majorHAnsi"/>
                  <w:kern w:val="0"/>
                  <w:sz w:val="20"/>
                  <w:szCs w:val="20"/>
                  <w:lang w:eastAsia="vi-VN"/>
                  <w14:ligatures w14:val="none"/>
                  <w:rPrChange w:id="981" w:author="NTL 101238" w:date="2024-06-02T21:16:00Z" w16du:dateUtc="2024-06-02T14:16:00Z">
                    <w:rPr>
                      <w:rFonts w:ascii="Times New Roman" w:eastAsia="Times New Roman" w:hAnsi="Times New Roman" w:cs="Times New Roman"/>
                      <w:kern w:val="0"/>
                      <w:lang w:eastAsia="vi-VN"/>
                      <w14:ligatures w14:val="none"/>
                    </w:rPr>
                  </w:rPrChange>
                </w:rPr>
                <w:t>Thất bại</w:t>
              </w:r>
            </w:ins>
          </w:p>
        </w:tc>
      </w:tr>
      <w:tr w:rsidR="00B6255E" w:rsidRPr="00541AF1" w14:paraId="508EBB16" w14:textId="77777777" w:rsidTr="00702690">
        <w:trPr>
          <w:trHeight w:val="1172"/>
          <w:ins w:id="982" w:author="NTL 101238" w:date="2024-06-02T19:38:00Z"/>
        </w:trPr>
        <w:tc>
          <w:tcPr>
            <w:tcW w:w="659" w:type="dxa"/>
            <w:vAlign w:val="center"/>
          </w:tcPr>
          <w:p w14:paraId="7C46CBDE" w14:textId="64BF7ED5" w:rsidR="00B6255E" w:rsidRPr="00541AF1" w:rsidRDefault="00B6255E" w:rsidP="00DD7BE7">
            <w:pPr>
              <w:spacing w:beforeLines="120" w:before="288" w:afterLines="120" w:after="288"/>
              <w:jc w:val="center"/>
              <w:rPr>
                <w:ins w:id="983" w:author="NTL 101238" w:date="2024-06-02T19:38:00Z" w16du:dateUtc="2024-06-02T12:38:00Z"/>
                <w:rFonts w:asciiTheme="majorHAnsi" w:hAnsiTheme="majorHAnsi" w:cstheme="majorHAnsi"/>
                <w:sz w:val="20"/>
                <w:szCs w:val="20"/>
                <w:shd w:val="clear" w:color="auto" w:fill="FFFFFF"/>
                <w:rPrChange w:id="984" w:author="NTL 101238" w:date="2024-06-02T21:16:00Z" w16du:dateUtc="2024-06-02T14:16:00Z">
                  <w:rPr>
                    <w:ins w:id="985" w:author="NTL 101238" w:date="2024-06-02T19:38:00Z" w16du:dateUtc="2024-06-02T12:38:00Z"/>
                    <w:rFonts w:cs="Times New Roman"/>
                    <w:sz w:val="28"/>
                    <w:szCs w:val="28"/>
                    <w:shd w:val="clear" w:color="auto" w:fill="FFFFFF"/>
                  </w:rPr>
                </w:rPrChange>
              </w:rPr>
              <w:pPrChange w:id="986" w:author="NTL 101238" w:date="2024-06-28T09:20:00Z" w16du:dateUtc="2024-06-28T02:20:00Z">
                <w:pPr>
                  <w:spacing w:beforeLines="120" w:before="288" w:afterLines="120" w:after="288" w:line="360" w:lineRule="auto"/>
                  <w:jc w:val="both"/>
                </w:pPr>
              </w:pPrChange>
            </w:pPr>
            <w:ins w:id="987" w:author="NTL 101238" w:date="2024-06-02T19:55:00Z" w16du:dateUtc="2024-06-02T12:55:00Z">
              <w:r w:rsidRPr="00541AF1">
                <w:rPr>
                  <w:rFonts w:asciiTheme="majorHAnsi" w:eastAsia="Times New Roman" w:hAnsiTheme="majorHAnsi" w:cstheme="majorHAnsi"/>
                  <w:kern w:val="0"/>
                  <w:sz w:val="20"/>
                  <w:szCs w:val="20"/>
                  <w:lang w:val="en-US" w:eastAsia="vi-VN"/>
                  <w14:ligatures w14:val="none"/>
                  <w:rPrChange w:id="988" w:author="NTL 101238" w:date="2024-06-02T21:16:00Z" w16du:dateUtc="2024-06-02T14:16:00Z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val="en-US" w:eastAsia="vi-VN"/>
                      <w14:ligatures w14:val="none"/>
                    </w:rPr>
                  </w:rPrChange>
                </w:rPr>
                <w:t>8</w:t>
              </w:r>
            </w:ins>
          </w:p>
        </w:tc>
        <w:tc>
          <w:tcPr>
            <w:tcW w:w="2634" w:type="dxa"/>
            <w:vAlign w:val="center"/>
          </w:tcPr>
          <w:p w14:paraId="4307FCBC" w14:textId="654C0B1C" w:rsidR="00B6255E" w:rsidRPr="00C1078B" w:rsidRDefault="00C1078B" w:rsidP="00DD7BE7">
            <w:pPr>
              <w:spacing w:beforeLines="120" w:before="288" w:afterLines="120" w:after="288"/>
              <w:jc w:val="center"/>
              <w:rPr>
                <w:ins w:id="989" w:author="NTL 101238" w:date="2024-06-02T19:38:00Z" w16du:dateUtc="2024-06-02T12:38:00Z"/>
                <w:rFonts w:asciiTheme="majorHAnsi" w:hAnsiTheme="majorHAnsi" w:cstheme="majorHAnsi"/>
                <w:sz w:val="20"/>
                <w:szCs w:val="20"/>
                <w:shd w:val="clear" w:color="auto" w:fill="FFFFFF"/>
                <w:rPrChange w:id="990" w:author="NTL 101238" w:date="2024-06-03T13:01:00Z" w16du:dateUtc="2024-06-03T06:01:00Z">
                  <w:rPr>
                    <w:ins w:id="991" w:author="NTL 101238" w:date="2024-06-02T19:38:00Z" w16du:dateUtc="2024-06-02T12:38:00Z"/>
                    <w:rFonts w:cs="Times New Roman"/>
                    <w:sz w:val="28"/>
                    <w:szCs w:val="28"/>
                    <w:shd w:val="clear" w:color="auto" w:fill="FFFFFF"/>
                  </w:rPr>
                </w:rPrChange>
              </w:rPr>
              <w:pPrChange w:id="992" w:author="NTL 101238" w:date="2024-06-28T09:20:00Z" w16du:dateUtc="2024-06-28T02:20:00Z">
                <w:pPr>
                  <w:spacing w:beforeLines="120" w:before="288" w:afterLines="120" w:after="288" w:line="360" w:lineRule="auto"/>
                  <w:jc w:val="both"/>
                </w:pPr>
              </w:pPrChange>
            </w:pPr>
            <w:ins w:id="993" w:author="NTL 101238" w:date="2024-06-03T13:01:00Z" w16du:dateUtc="2024-06-03T06:01:00Z">
              <w:r w:rsidRPr="00C1078B">
                <w:rPr>
                  <w:rFonts w:asciiTheme="majorHAnsi" w:hAnsiTheme="majorHAnsi" w:cstheme="majorHAnsi"/>
                  <w:sz w:val="20"/>
                  <w:szCs w:val="20"/>
                  <w:shd w:val="clear" w:color="auto" w:fill="FFFFFF"/>
                  <w:rPrChange w:id="994" w:author="NTL 101238" w:date="2024-06-03T13:01:00Z" w16du:dateUtc="2024-06-03T06:01:00Z">
                    <w:rPr>
                      <w:rFonts w:asciiTheme="majorHAnsi" w:hAnsiTheme="majorHAnsi" w:cstheme="majorHAnsi"/>
                      <w:sz w:val="20"/>
                      <w:szCs w:val="20"/>
                      <w:shd w:val="clear" w:color="auto" w:fill="FFFFFF"/>
                      <w:lang w:val="en-US"/>
                    </w:rPr>
                  </w:rPrChange>
                </w:rPr>
                <w:t>Mật khẩu có chứa khoảng trắng</w:t>
              </w:r>
            </w:ins>
          </w:p>
        </w:tc>
        <w:tc>
          <w:tcPr>
            <w:tcW w:w="2818" w:type="dxa"/>
            <w:vAlign w:val="center"/>
          </w:tcPr>
          <w:p w14:paraId="3991E47B" w14:textId="77777777" w:rsidR="00C1078B" w:rsidRPr="00D353D5" w:rsidRDefault="00C1078B" w:rsidP="00DD7BE7">
            <w:pPr>
              <w:spacing w:beforeLines="120" w:before="288" w:afterLines="120" w:after="288"/>
              <w:jc w:val="center"/>
              <w:rPr>
                <w:ins w:id="995" w:author="NTL 101238" w:date="2024-06-03T13:01:00Z" w16du:dateUtc="2024-06-03T06:01:00Z"/>
                <w:rFonts w:asciiTheme="majorHAnsi" w:eastAsia="Times New Roman" w:hAnsiTheme="majorHAnsi" w:cstheme="majorHAnsi"/>
                <w:kern w:val="0"/>
                <w:sz w:val="20"/>
                <w:szCs w:val="20"/>
                <w:lang w:eastAsia="vi-VN"/>
                <w14:ligatures w14:val="none"/>
              </w:rPr>
            </w:pPr>
            <w:ins w:id="996" w:author="NTL 101238" w:date="2024-06-03T13:01:00Z" w16du:dateUtc="2024-06-03T06:01:00Z">
              <w:r w:rsidRPr="00D353D5">
                <w:rPr>
                  <w:rFonts w:asciiTheme="majorHAnsi" w:eastAsia="Times New Roman" w:hAnsiTheme="majorHAnsi" w:cstheme="majorHAnsi"/>
                  <w:kern w:val="0"/>
                  <w:sz w:val="20"/>
                  <w:szCs w:val="20"/>
                  <w:lang w:eastAsia="vi-VN"/>
                  <w14:ligatures w14:val="none"/>
                </w:rPr>
                <w:t>0987654321</w:t>
              </w:r>
            </w:ins>
          </w:p>
          <w:p w14:paraId="24778028" w14:textId="2CF70239" w:rsidR="00B6255E" w:rsidRPr="00541AF1" w:rsidRDefault="00C1078B" w:rsidP="00DD7BE7">
            <w:pPr>
              <w:spacing w:beforeLines="120" w:before="288" w:afterLines="120" w:after="288"/>
              <w:jc w:val="center"/>
              <w:rPr>
                <w:ins w:id="997" w:author="NTL 101238" w:date="2024-06-02T19:38:00Z" w16du:dateUtc="2024-06-02T12:38:00Z"/>
                <w:rFonts w:asciiTheme="majorHAnsi" w:hAnsiTheme="majorHAnsi" w:cstheme="majorHAnsi"/>
                <w:sz w:val="20"/>
                <w:szCs w:val="20"/>
                <w:shd w:val="clear" w:color="auto" w:fill="FFFFFF"/>
                <w:rPrChange w:id="998" w:author="NTL 101238" w:date="2024-06-02T21:16:00Z" w16du:dateUtc="2024-06-02T14:16:00Z">
                  <w:rPr>
                    <w:ins w:id="999" w:author="NTL 101238" w:date="2024-06-02T19:38:00Z" w16du:dateUtc="2024-06-02T12:38:00Z"/>
                    <w:rFonts w:cs="Times New Roman"/>
                    <w:sz w:val="28"/>
                    <w:szCs w:val="28"/>
                    <w:shd w:val="clear" w:color="auto" w:fill="FFFFFF"/>
                  </w:rPr>
                </w:rPrChange>
              </w:rPr>
              <w:pPrChange w:id="1000" w:author="NTL 101238" w:date="2024-06-28T09:20:00Z" w16du:dateUtc="2024-06-28T02:20:00Z">
                <w:pPr>
                  <w:spacing w:beforeLines="120" w:before="288" w:afterLines="120" w:after="288" w:line="360" w:lineRule="auto"/>
                  <w:jc w:val="both"/>
                </w:pPr>
              </w:pPrChange>
            </w:pPr>
            <w:ins w:id="1001" w:author="NTL 101238" w:date="2024-06-03T13:01:00Z" w16du:dateUtc="2024-06-03T06:01:00Z">
              <w:r w:rsidRPr="00D353D5">
                <w:rPr>
                  <w:rFonts w:asciiTheme="majorHAnsi" w:hAnsiTheme="majorHAnsi" w:cstheme="majorHAnsi"/>
                  <w:sz w:val="20"/>
                  <w:szCs w:val="20"/>
                  <w:shd w:val="clear" w:color="auto" w:fill="FFFFFF"/>
                  <w:lang w:val="en-US"/>
                </w:rPr>
                <w:t>t</w:t>
              </w:r>
              <w:r w:rsidRPr="00D353D5">
                <w:rPr>
                  <w:rFonts w:asciiTheme="majorHAnsi" w:hAnsiTheme="majorHAnsi" w:cstheme="majorHAnsi"/>
                  <w:sz w:val="20"/>
                  <w:szCs w:val="20"/>
                  <w:shd w:val="clear" w:color="auto" w:fill="FFFFFF"/>
                </w:rPr>
                <w:t>huyluong.ap@gmail.com</w:t>
              </w:r>
            </w:ins>
          </w:p>
        </w:tc>
        <w:tc>
          <w:tcPr>
            <w:tcW w:w="1437" w:type="dxa"/>
            <w:vAlign w:val="center"/>
          </w:tcPr>
          <w:p w14:paraId="177C396D" w14:textId="2D5E98A2" w:rsidR="00B6255E" w:rsidRPr="00C1078B" w:rsidRDefault="00C1078B" w:rsidP="00DD7BE7">
            <w:pPr>
              <w:spacing w:beforeLines="120" w:before="288" w:afterLines="120" w:after="288"/>
              <w:jc w:val="center"/>
              <w:rPr>
                <w:ins w:id="1002" w:author="NTL 101238" w:date="2024-06-02T19:38:00Z" w16du:dateUtc="2024-06-02T12:38:00Z"/>
                <w:rFonts w:asciiTheme="majorHAnsi" w:hAnsiTheme="majorHAnsi" w:cstheme="majorHAnsi"/>
                <w:sz w:val="20"/>
                <w:szCs w:val="20"/>
                <w:shd w:val="clear" w:color="auto" w:fill="FFFFFF"/>
                <w:lang w:val="en-US"/>
                <w:rPrChange w:id="1003" w:author="NTL 101238" w:date="2024-06-03T13:01:00Z" w16du:dateUtc="2024-06-03T06:01:00Z">
                  <w:rPr>
                    <w:ins w:id="1004" w:author="NTL 101238" w:date="2024-06-02T19:38:00Z" w16du:dateUtc="2024-06-02T12:38:00Z"/>
                    <w:rFonts w:cs="Times New Roman"/>
                    <w:sz w:val="28"/>
                    <w:szCs w:val="28"/>
                    <w:shd w:val="clear" w:color="auto" w:fill="FFFFFF"/>
                  </w:rPr>
                </w:rPrChange>
              </w:rPr>
              <w:pPrChange w:id="1005" w:author="NTL 101238" w:date="2024-06-28T09:20:00Z" w16du:dateUtc="2024-06-28T02:20:00Z">
                <w:pPr>
                  <w:spacing w:beforeLines="120" w:before="288" w:afterLines="120" w:after="288" w:line="360" w:lineRule="auto"/>
                  <w:jc w:val="both"/>
                </w:pPr>
              </w:pPrChange>
            </w:pPr>
            <w:ins w:id="1006" w:author="NTL 101238" w:date="2024-06-03T13:02:00Z" w16du:dateUtc="2024-06-03T06:02:00Z">
              <w:r>
                <w:rPr>
                  <w:rFonts w:asciiTheme="majorHAnsi" w:hAnsiTheme="majorHAnsi" w:cstheme="majorHAnsi"/>
                  <w:sz w:val="20"/>
                  <w:szCs w:val="20"/>
                  <w:shd w:val="clear" w:color="auto" w:fill="FFFFFF"/>
                  <w:lang w:val="en-US"/>
                </w:rPr>
                <w:t>pass ss</w:t>
              </w:r>
            </w:ins>
          </w:p>
        </w:tc>
        <w:tc>
          <w:tcPr>
            <w:tcW w:w="1855" w:type="dxa"/>
            <w:vAlign w:val="center"/>
          </w:tcPr>
          <w:p w14:paraId="13B3DB99" w14:textId="4C28E9D8" w:rsidR="00B6255E" w:rsidRPr="00C1078B" w:rsidRDefault="00C1078B" w:rsidP="00DD7BE7">
            <w:pPr>
              <w:spacing w:beforeLines="120" w:before="288" w:afterLines="120" w:after="288"/>
              <w:jc w:val="center"/>
              <w:rPr>
                <w:ins w:id="1007" w:author="NTL 101238" w:date="2024-06-02T19:38:00Z" w16du:dateUtc="2024-06-02T12:38:00Z"/>
                <w:rFonts w:asciiTheme="majorHAnsi" w:hAnsiTheme="majorHAnsi" w:cstheme="majorHAnsi"/>
                <w:sz w:val="20"/>
                <w:szCs w:val="20"/>
                <w:shd w:val="clear" w:color="auto" w:fill="FFFFFF"/>
                <w:lang w:val="en-US"/>
                <w:rPrChange w:id="1008" w:author="NTL 101238" w:date="2024-06-03T13:02:00Z" w16du:dateUtc="2024-06-03T06:02:00Z">
                  <w:rPr>
                    <w:ins w:id="1009" w:author="NTL 101238" w:date="2024-06-02T19:38:00Z" w16du:dateUtc="2024-06-02T12:38:00Z"/>
                    <w:rFonts w:cs="Times New Roman"/>
                    <w:sz w:val="28"/>
                    <w:szCs w:val="28"/>
                    <w:shd w:val="clear" w:color="auto" w:fill="FFFFFF"/>
                  </w:rPr>
                </w:rPrChange>
              </w:rPr>
              <w:pPrChange w:id="1010" w:author="NTL 101238" w:date="2024-06-28T09:20:00Z" w16du:dateUtc="2024-06-28T02:20:00Z">
                <w:pPr>
                  <w:spacing w:beforeLines="120" w:before="288" w:afterLines="120" w:after="288" w:line="360" w:lineRule="auto"/>
                  <w:jc w:val="both"/>
                </w:pPr>
              </w:pPrChange>
            </w:pPr>
            <w:ins w:id="1011" w:author="NTL 101238" w:date="2024-06-03T13:02:00Z" w16du:dateUtc="2024-06-03T06:02:00Z">
              <w:r>
                <w:rPr>
                  <w:rFonts w:asciiTheme="majorHAnsi" w:hAnsiTheme="majorHAnsi" w:cstheme="majorHAnsi"/>
                  <w:sz w:val="20"/>
                  <w:szCs w:val="20"/>
                  <w:shd w:val="clear" w:color="auto" w:fill="FFFFFF"/>
                  <w:lang w:val="en-US"/>
                </w:rPr>
                <w:t>Thất bại</w:t>
              </w:r>
            </w:ins>
          </w:p>
        </w:tc>
      </w:tr>
      <w:tr w:rsidR="00C1078B" w:rsidRPr="00541AF1" w14:paraId="22E565F0" w14:textId="77777777" w:rsidTr="00702690">
        <w:trPr>
          <w:trHeight w:val="797"/>
          <w:ins w:id="1012" w:author="NTL 101238" w:date="2024-06-02T19:40:00Z"/>
        </w:trPr>
        <w:tc>
          <w:tcPr>
            <w:tcW w:w="659" w:type="dxa"/>
            <w:vAlign w:val="center"/>
          </w:tcPr>
          <w:p w14:paraId="63B9AB7C" w14:textId="2ACC7436" w:rsidR="00C1078B" w:rsidRPr="00541AF1" w:rsidRDefault="00C1078B" w:rsidP="00DD7BE7">
            <w:pPr>
              <w:spacing w:beforeLines="120" w:before="288" w:afterLines="120" w:after="288"/>
              <w:jc w:val="center"/>
              <w:rPr>
                <w:ins w:id="1013" w:author="NTL 101238" w:date="2024-06-02T19:40:00Z" w16du:dateUtc="2024-06-02T12:40:00Z"/>
                <w:rFonts w:asciiTheme="majorHAnsi" w:hAnsiTheme="majorHAnsi" w:cstheme="majorHAnsi"/>
                <w:sz w:val="20"/>
                <w:szCs w:val="20"/>
                <w:shd w:val="clear" w:color="auto" w:fill="FFFFFF"/>
                <w:rPrChange w:id="1014" w:author="NTL 101238" w:date="2024-06-02T21:16:00Z" w16du:dateUtc="2024-06-02T14:16:00Z">
                  <w:rPr>
                    <w:ins w:id="1015" w:author="NTL 101238" w:date="2024-06-02T19:40:00Z" w16du:dateUtc="2024-06-02T12:40:00Z"/>
                    <w:rFonts w:cs="Times New Roman"/>
                    <w:sz w:val="28"/>
                    <w:szCs w:val="28"/>
                    <w:shd w:val="clear" w:color="auto" w:fill="FFFFFF"/>
                  </w:rPr>
                </w:rPrChange>
              </w:rPr>
              <w:pPrChange w:id="1016" w:author="NTL 101238" w:date="2024-06-28T09:20:00Z" w16du:dateUtc="2024-06-28T02:20:00Z">
                <w:pPr>
                  <w:spacing w:beforeLines="120" w:before="288" w:afterLines="120" w:after="288" w:line="360" w:lineRule="auto"/>
                  <w:jc w:val="both"/>
                </w:pPr>
              </w:pPrChange>
            </w:pPr>
            <w:ins w:id="1017" w:author="NTL 101238" w:date="2024-06-02T19:55:00Z" w16du:dateUtc="2024-06-02T12:55:00Z">
              <w:r w:rsidRPr="00541AF1">
                <w:rPr>
                  <w:rFonts w:asciiTheme="majorHAnsi" w:eastAsia="Times New Roman" w:hAnsiTheme="majorHAnsi" w:cstheme="majorHAnsi"/>
                  <w:kern w:val="0"/>
                  <w:sz w:val="20"/>
                  <w:szCs w:val="20"/>
                  <w:lang w:val="en-US" w:eastAsia="vi-VN"/>
                  <w14:ligatures w14:val="none"/>
                  <w:rPrChange w:id="1018" w:author="NTL 101238" w:date="2024-06-02T21:16:00Z" w16du:dateUtc="2024-06-02T14:16:00Z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val="en-US" w:eastAsia="vi-VN"/>
                      <w14:ligatures w14:val="none"/>
                    </w:rPr>
                  </w:rPrChange>
                </w:rPr>
                <w:t>9</w:t>
              </w:r>
            </w:ins>
          </w:p>
        </w:tc>
        <w:tc>
          <w:tcPr>
            <w:tcW w:w="2634" w:type="dxa"/>
            <w:vAlign w:val="center"/>
          </w:tcPr>
          <w:p w14:paraId="64F49022" w14:textId="116052BC" w:rsidR="00C1078B" w:rsidRPr="00C1078B" w:rsidRDefault="00C1078B" w:rsidP="00DD7BE7">
            <w:pPr>
              <w:spacing w:beforeLines="120" w:before="288" w:afterLines="120" w:after="288"/>
              <w:jc w:val="center"/>
              <w:rPr>
                <w:ins w:id="1019" w:author="NTL 101238" w:date="2024-06-02T19:40:00Z" w16du:dateUtc="2024-06-02T12:40:00Z"/>
                <w:rFonts w:asciiTheme="majorHAnsi" w:hAnsiTheme="majorHAnsi" w:cstheme="majorHAnsi"/>
                <w:sz w:val="20"/>
                <w:szCs w:val="20"/>
                <w:shd w:val="clear" w:color="auto" w:fill="FFFFFF"/>
                <w:lang w:val="en-US"/>
                <w:rPrChange w:id="1020" w:author="NTL 101238" w:date="2024-06-03T13:01:00Z" w16du:dateUtc="2024-06-03T06:01:00Z">
                  <w:rPr>
                    <w:ins w:id="1021" w:author="NTL 101238" w:date="2024-06-02T19:40:00Z" w16du:dateUtc="2024-06-02T12:40:00Z"/>
                    <w:rFonts w:cs="Times New Roman"/>
                    <w:sz w:val="28"/>
                    <w:szCs w:val="28"/>
                    <w:shd w:val="clear" w:color="auto" w:fill="FFFFFF"/>
                  </w:rPr>
                </w:rPrChange>
              </w:rPr>
              <w:pPrChange w:id="1022" w:author="NTL 101238" w:date="2024-06-28T09:20:00Z" w16du:dateUtc="2024-06-28T02:20:00Z">
                <w:pPr>
                  <w:spacing w:beforeLines="120" w:before="288" w:afterLines="120" w:after="288" w:line="360" w:lineRule="auto"/>
                  <w:jc w:val="both"/>
                </w:pPr>
              </w:pPrChange>
            </w:pPr>
            <w:ins w:id="1023" w:author="NTL 101238" w:date="2024-06-03T13:01:00Z" w16du:dateUtc="2024-06-03T06:01:00Z">
              <w:r w:rsidRPr="00D353D5">
                <w:rPr>
                  <w:rFonts w:asciiTheme="majorHAnsi" w:eastAsia="Times New Roman" w:hAnsiTheme="majorHAnsi" w:cstheme="majorHAnsi"/>
                  <w:kern w:val="0"/>
                  <w:sz w:val="20"/>
                  <w:szCs w:val="20"/>
                  <w:lang w:val="en-US" w:eastAsia="vi-VN"/>
                  <w14:ligatures w14:val="none"/>
                </w:rPr>
                <w:t>Dữ liệu trống</w:t>
              </w:r>
            </w:ins>
          </w:p>
        </w:tc>
        <w:tc>
          <w:tcPr>
            <w:tcW w:w="2818" w:type="dxa"/>
            <w:vAlign w:val="center"/>
          </w:tcPr>
          <w:p w14:paraId="154A4B43" w14:textId="465835C8" w:rsidR="00C1078B" w:rsidRPr="00541AF1" w:rsidRDefault="00C1078B" w:rsidP="00DD7BE7">
            <w:pPr>
              <w:spacing w:beforeLines="120" w:before="288" w:afterLines="120" w:after="288"/>
              <w:jc w:val="center"/>
              <w:rPr>
                <w:ins w:id="1024" w:author="NTL 101238" w:date="2024-06-02T19:40:00Z" w16du:dateUtc="2024-06-02T12:40:00Z"/>
                <w:rFonts w:asciiTheme="majorHAnsi" w:hAnsiTheme="majorHAnsi" w:cstheme="majorHAnsi"/>
                <w:sz w:val="20"/>
                <w:szCs w:val="20"/>
                <w:shd w:val="clear" w:color="auto" w:fill="FFFFFF"/>
                <w:rPrChange w:id="1025" w:author="NTL 101238" w:date="2024-06-02T21:16:00Z" w16du:dateUtc="2024-06-02T14:16:00Z">
                  <w:rPr>
                    <w:ins w:id="1026" w:author="NTL 101238" w:date="2024-06-02T19:40:00Z" w16du:dateUtc="2024-06-02T12:40:00Z"/>
                    <w:rFonts w:cs="Times New Roman"/>
                    <w:sz w:val="28"/>
                    <w:szCs w:val="28"/>
                    <w:shd w:val="clear" w:color="auto" w:fill="FFFFFF"/>
                  </w:rPr>
                </w:rPrChange>
              </w:rPr>
              <w:pPrChange w:id="1027" w:author="NTL 101238" w:date="2024-06-28T09:20:00Z" w16du:dateUtc="2024-06-28T02:20:00Z">
                <w:pPr>
                  <w:spacing w:beforeLines="120" w:before="288" w:afterLines="120" w:after="288" w:line="360" w:lineRule="auto"/>
                  <w:jc w:val="both"/>
                </w:pPr>
              </w:pPrChange>
            </w:pPr>
          </w:p>
        </w:tc>
        <w:tc>
          <w:tcPr>
            <w:tcW w:w="1437" w:type="dxa"/>
            <w:vAlign w:val="center"/>
          </w:tcPr>
          <w:p w14:paraId="5E35F3D3" w14:textId="765C19D7" w:rsidR="00C1078B" w:rsidRPr="00541AF1" w:rsidRDefault="00C1078B" w:rsidP="00DD7BE7">
            <w:pPr>
              <w:spacing w:beforeLines="120" w:before="288" w:afterLines="120" w:after="288"/>
              <w:jc w:val="center"/>
              <w:rPr>
                <w:ins w:id="1028" w:author="NTL 101238" w:date="2024-06-02T19:40:00Z" w16du:dateUtc="2024-06-02T12:40:00Z"/>
                <w:rFonts w:asciiTheme="majorHAnsi" w:hAnsiTheme="majorHAnsi" w:cstheme="majorHAnsi"/>
                <w:sz w:val="20"/>
                <w:szCs w:val="20"/>
                <w:shd w:val="clear" w:color="auto" w:fill="FFFFFF"/>
                <w:rPrChange w:id="1029" w:author="NTL 101238" w:date="2024-06-02T21:16:00Z" w16du:dateUtc="2024-06-02T14:16:00Z">
                  <w:rPr>
                    <w:ins w:id="1030" w:author="NTL 101238" w:date="2024-06-02T19:40:00Z" w16du:dateUtc="2024-06-02T12:40:00Z"/>
                    <w:rFonts w:cs="Times New Roman"/>
                    <w:sz w:val="28"/>
                    <w:szCs w:val="28"/>
                    <w:shd w:val="clear" w:color="auto" w:fill="FFFFFF"/>
                  </w:rPr>
                </w:rPrChange>
              </w:rPr>
              <w:pPrChange w:id="1031" w:author="NTL 101238" w:date="2024-06-28T09:20:00Z" w16du:dateUtc="2024-06-28T02:20:00Z">
                <w:pPr>
                  <w:spacing w:beforeLines="120" w:before="288" w:afterLines="120" w:after="288" w:line="360" w:lineRule="auto"/>
                  <w:jc w:val="both"/>
                </w:pPr>
              </w:pPrChange>
            </w:pPr>
          </w:p>
        </w:tc>
        <w:tc>
          <w:tcPr>
            <w:tcW w:w="1855" w:type="dxa"/>
            <w:vAlign w:val="center"/>
          </w:tcPr>
          <w:p w14:paraId="56D7BF1E" w14:textId="3752BCCE" w:rsidR="00C1078B" w:rsidRPr="00541AF1" w:rsidRDefault="00C1078B" w:rsidP="00DD7BE7">
            <w:pPr>
              <w:spacing w:beforeLines="120" w:before="288" w:afterLines="120" w:after="288"/>
              <w:jc w:val="center"/>
              <w:rPr>
                <w:ins w:id="1032" w:author="NTL 101238" w:date="2024-06-02T19:40:00Z" w16du:dateUtc="2024-06-02T12:40:00Z"/>
                <w:rFonts w:asciiTheme="majorHAnsi" w:hAnsiTheme="majorHAnsi" w:cstheme="majorHAnsi"/>
                <w:sz w:val="20"/>
                <w:szCs w:val="20"/>
                <w:shd w:val="clear" w:color="auto" w:fill="FFFFFF"/>
                <w:rPrChange w:id="1033" w:author="NTL 101238" w:date="2024-06-02T21:16:00Z" w16du:dateUtc="2024-06-02T14:16:00Z">
                  <w:rPr>
                    <w:ins w:id="1034" w:author="NTL 101238" w:date="2024-06-02T19:40:00Z" w16du:dateUtc="2024-06-02T12:40:00Z"/>
                    <w:rFonts w:cs="Times New Roman"/>
                    <w:sz w:val="28"/>
                    <w:szCs w:val="28"/>
                    <w:shd w:val="clear" w:color="auto" w:fill="FFFFFF"/>
                  </w:rPr>
                </w:rPrChange>
              </w:rPr>
              <w:pPrChange w:id="1035" w:author="NTL 101238" w:date="2024-06-28T09:20:00Z" w16du:dateUtc="2024-06-28T02:20:00Z">
                <w:pPr>
                  <w:spacing w:beforeLines="120" w:before="288" w:afterLines="120" w:after="288" w:line="360" w:lineRule="auto"/>
                  <w:jc w:val="both"/>
                </w:pPr>
              </w:pPrChange>
            </w:pPr>
            <w:ins w:id="1036" w:author="NTL 101238" w:date="2024-06-03T13:01:00Z" w16du:dateUtc="2024-06-03T06:01:00Z">
              <w:r w:rsidRPr="00D353D5">
                <w:rPr>
                  <w:rFonts w:asciiTheme="majorHAnsi" w:eastAsia="Times New Roman" w:hAnsiTheme="majorHAnsi" w:cstheme="majorHAnsi"/>
                  <w:kern w:val="0"/>
                  <w:sz w:val="20"/>
                  <w:szCs w:val="20"/>
                  <w:lang w:val="en-US" w:eastAsia="vi-VN"/>
                  <w14:ligatures w14:val="none"/>
                </w:rPr>
                <w:t>Thất bại</w:t>
              </w:r>
            </w:ins>
          </w:p>
        </w:tc>
      </w:tr>
      <w:tr w:rsidR="00C1078B" w:rsidRPr="00541AF1" w14:paraId="14C3C3DA" w14:textId="77777777" w:rsidTr="00702690">
        <w:trPr>
          <w:trHeight w:val="797"/>
          <w:ins w:id="1037" w:author="NTL 101238" w:date="2024-06-02T19:54:00Z"/>
        </w:trPr>
        <w:tc>
          <w:tcPr>
            <w:tcW w:w="659" w:type="dxa"/>
            <w:vAlign w:val="center"/>
          </w:tcPr>
          <w:p w14:paraId="5D1D2E67" w14:textId="785AE3BD" w:rsidR="00C1078B" w:rsidRPr="00541AF1" w:rsidRDefault="00C1078B" w:rsidP="00DD7BE7">
            <w:pPr>
              <w:spacing w:beforeLines="120" w:before="288" w:afterLines="120" w:after="288"/>
              <w:jc w:val="center"/>
              <w:rPr>
                <w:ins w:id="1038" w:author="NTL 101238" w:date="2024-06-02T19:54:00Z" w16du:dateUtc="2024-06-02T12:54:00Z"/>
                <w:rFonts w:asciiTheme="majorHAnsi" w:eastAsia="Times New Roman" w:hAnsiTheme="majorHAnsi" w:cstheme="majorHAnsi"/>
                <w:kern w:val="0"/>
                <w:sz w:val="20"/>
                <w:szCs w:val="20"/>
                <w:lang w:val="en-US" w:eastAsia="vi-VN"/>
                <w14:ligatures w14:val="none"/>
                <w:rPrChange w:id="1039" w:author="NTL 101238" w:date="2024-06-02T21:16:00Z" w16du:dateUtc="2024-06-02T14:16:00Z">
                  <w:rPr>
                    <w:ins w:id="1040" w:author="NTL 101238" w:date="2024-06-02T19:54:00Z" w16du:dateUtc="2024-06-02T12:54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  <w:lang w:val="en-US" w:eastAsia="vi-VN"/>
                    <w14:ligatures w14:val="none"/>
                  </w:rPr>
                </w:rPrChange>
              </w:rPr>
            </w:pPr>
            <w:ins w:id="1041" w:author="NTL 101238" w:date="2024-06-02T19:55:00Z" w16du:dateUtc="2024-06-02T12:55:00Z">
              <w:r w:rsidRPr="00541AF1">
                <w:rPr>
                  <w:rFonts w:asciiTheme="majorHAnsi" w:eastAsia="Times New Roman" w:hAnsiTheme="majorHAnsi" w:cstheme="majorHAnsi"/>
                  <w:kern w:val="0"/>
                  <w:sz w:val="20"/>
                  <w:szCs w:val="20"/>
                  <w:lang w:val="en-US" w:eastAsia="vi-VN"/>
                  <w14:ligatures w14:val="none"/>
                  <w:rPrChange w:id="1042" w:author="NTL 101238" w:date="2024-06-02T21:16:00Z" w16du:dateUtc="2024-06-02T14:16:00Z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val="en-US" w:eastAsia="vi-VN"/>
                      <w14:ligatures w14:val="none"/>
                    </w:rPr>
                  </w:rPrChange>
                </w:rPr>
                <w:t>10</w:t>
              </w:r>
            </w:ins>
          </w:p>
        </w:tc>
        <w:tc>
          <w:tcPr>
            <w:tcW w:w="2634" w:type="dxa"/>
            <w:vAlign w:val="center"/>
          </w:tcPr>
          <w:p w14:paraId="438A00E8" w14:textId="600B7E5E" w:rsidR="00C1078B" w:rsidRPr="00541AF1" w:rsidRDefault="00C1078B" w:rsidP="00DD7BE7">
            <w:pPr>
              <w:spacing w:beforeLines="120" w:before="288" w:afterLines="120" w:after="288"/>
              <w:jc w:val="center"/>
              <w:rPr>
                <w:ins w:id="1043" w:author="NTL 101238" w:date="2024-06-02T19:54:00Z" w16du:dateUtc="2024-06-02T12:54:00Z"/>
                <w:rFonts w:asciiTheme="majorHAnsi" w:eastAsia="Times New Roman" w:hAnsiTheme="majorHAnsi" w:cstheme="majorHAnsi"/>
                <w:kern w:val="0"/>
                <w:sz w:val="20"/>
                <w:szCs w:val="20"/>
                <w:lang w:val="en-US" w:eastAsia="vi-VN"/>
                <w14:ligatures w14:val="none"/>
                <w:rPrChange w:id="1044" w:author="NTL 101238" w:date="2024-06-02T21:16:00Z" w16du:dateUtc="2024-06-02T14:16:00Z">
                  <w:rPr>
                    <w:ins w:id="1045" w:author="NTL 101238" w:date="2024-06-02T19:54:00Z" w16du:dateUtc="2024-06-02T12:54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  <w:lang w:eastAsia="vi-VN"/>
                    <w14:ligatures w14:val="none"/>
                  </w:rPr>
                </w:rPrChange>
              </w:rPr>
            </w:pPr>
            <w:ins w:id="1046" w:author="NTL 101238" w:date="2024-06-03T13:01:00Z" w16du:dateUtc="2024-06-03T06:01:00Z">
              <w:r w:rsidRPr="00D353D5">
                <w:rPr>
                  <w:rFonts w:asciiTheme="majorHAnsi" w:eastAsia="Times New Roman" w:hAnsiTheme="majorHAnsi" w:cstheme="majorHAnsi"/>
                  <w:kern w:val="0"/>
                  <w:sz w:val="20"/>
                  <w:szCs w:val="20"/>
                  <w:lang w:eastAsia="vi-VN"/>
                  <w14:ligatures w14:val="none"/>
                </w:rPr>
                <w:t>Số điện thoại và mật khẩu hợp lệ</w:t>
              </w:r>
            </w:ins>
          </w:p>
        </w:tc>
        <w:tc>
          <w:tcPr>
            <w:tcW w:w="2818" w:type="dxa"/>
            <w:vAlign w:val="center"/>
          </w:tcPr>
          <w:p w14:paraId="205195CE" w14:textId="064D85D2" w:rsidR="00C1078B" w:rsidRPr="00541AF1" w:rsidRDefault="00DD7BE7" w:rsidP="00DD7BE7">
            <w:pPr>
              <w:spacing w:beforeLines="120" w:before="288" w:afterLines="120" w:after="288"/>
              <w:jc w:val="center"/>
              <w:rPr>
                <w:ins w:id="1047" w:author="NTL 101238" w:date="2024-06-02T19:54:00Z" w16du:dateUtc="2024-06-02T12:54:00Z"/>
                <w:rFonts w:asciiTheme="majorHAnsi" w:eastAsia="Times New Roman" w:hAnsiTheme="majorHAnsi" w:cstheme="majorHAnsi"/>
                <w:kern w:val="0"/>
                <w:sz w:val="20"/>
                <w:szCs w:val="20"/>
                <w:lang w:val="en-US" w:eastAsia="vi-VN"/>
                <w14:ligatures w14:val="none"/>
                <w:rPrChange w:id="1048" w:author="NTL 101238" w:date="2024-06-02T21:16:00Z" w16du:dateUtc="2024-06-02T14:16:00Z">
                  <w:rPr>
                    <w:ins w:id="1049" w:author="NTL 101238" w:date="2024-06-02T19:54:00Z" w16du:dateUtc="2024-06-02T12:54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  <w:lang w:val="en-US" w:eastAsia="vi-VN"/>
                    <w14:ligatures w14:val="none"/>
                  </w:rPr>
                </w:rPrChange>
              </w:rPr>
            </w:pPr>
            <w:ins w:id="1050" w:author="NTL 101238" w:date="2024-06-28T09:19:00Z" w16du:dateUtc="2024-06-28T02:19:00Z">
              <w:r>
                <w:rPr>
                  <w:rFonts w:asciiTheme="majorHAnsi" w:eastAsia="Times New Roman" w:hAnsiTheme="majorHAnsi" w:cstheme="majorHAnsi"/>
                  <w:kern w:val="0"/>
                  <w:sz w:val="20"/>
                  <w:szCs w:val="20"/>
                  <w:lang w:val="en-US" w:eastAsia="vi-VN"/>
                  <w14:ligatures w14:val="none"/>
                </w:rPr>
                <w:t>0987207803</w:t>
              </w:r>
            </w:ins>
          </w:p>
        </w:tc>
        <w:tc>
          <w:tcPr>
            <w:tcW w:w="1437" w:type="dxa"/>
            <w:vAlign w:val="center"/>
          </w:tcPr>
          <w:p w14:paraId="74ECCB49" w14:textId="5B1415FC" w:rsidR="00C1078B" w:rsidRPr="00541AF1" w:rsidRDefault="00C1078B" w:rsidP="00DD7BE7">
            <w:pPr>
              <w:spacing w:beforeLines="120" w:before="288" w:afterLines="120" w:after="288"/>
              <w:jc w:val="center"/>
              <w:rPr>
                <w:ins w:id="1051" w:author="NTL 101238" w:date="2024-06-02T19:54:00Z" w16du:dateUtc="2024-06-02T12:54:00Z"/>
                <w:rFonts w:asciiTheme="majorHAnsi" w:eastAsia="Times New Roman" w:hAnsiTheme="majorHAnsi" w:cstheme="majorHAnsi"/>
                <w:kern w:val="0"/>
                <w:sz w:val="20"/>
                <w:szCs w:val="20"/>
                <w:lang w:val="en-US" w:eastAsia="vi-VN"/>
                <w14:ligatures w14:val="none"/>
                <w:rPrChange w:id="1052" w:author="NTL 101238" w:date="2024-06-02T21:16:00Z" w16du:dateUtc="2024-06-02T14:16:00Z">
                  <w:rPr>
                    <w:ins w:id="1053" w:author="NTL 101238" w:date="2024-06-02T19:54:00Z" w16du:dateUtc="2024-06-02T12:54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  <w:lang w:val="en-US" w:eastAsia="vi-VN"/>
                    <w14:ligatures w14:val="none"/>
                  </w:rPr>
                </w:rPrChange>
              </w:rPr>
            </w:pPr>
            <w:ins w:id="1054" w:author="NTL 101238" w:date="2024-06-03T13:01:00Z" w16du:dateUtc="2024-06-03T06:01:00Z">
              <w:r w:rsidRPr="00D353D5">
                <w:rPr>
                  <w:rFonts w:asciiTheme="majorHAnsi" w:eastAsia="Times New Roman" w:hAnsiTheme="majorHAnsi" w:cstheme="majorHAnsi"/>
                  <w:kern w:val="0"/>
                  <w:sz w:val="20"/>
                  <w:szCs w:val="20"/>
                  <w:lang w:val="en-US" w:eastAsia="vi-VN"/>
                  <w14:ligatures w14:val="none"/>
                </w:rPr>
                <w:t>123456</w:t>
              </w:r>
            </w:ins>
          </w:p>
        </w:tc>
        <w:tc>
          <w:tcPr>
            <w:tcW w:w="1855" w:type="dxa"/>
            <w:vAlign w:val="center"/>
          </w:tcPr>
          <w:p w14:paraId="3B3FAC5A" w14:textId="2C9C51F2" w:rsidR="00C1078B" w:rsidRPr="00541AF1" w:rsidRDefault="00C1078B" w:rsidP="00DD7BE7">
            <w:pPr>
              <w:spacing w:beforeLines="120" w:before="288" w:afterLines="120" w:after="288"/>
              <w:jc w:val="center"/>
              <w:rPr>
                <w:ins w:id="1055" w:author="NTL 101238" w:date="2024-06-02T19:54:00Z" w16du:dateUtc="2024-06-02T12:54:00Z"/>
                <w:rFonts w:asciiTheme="majorHAnsi" w:eastAsia="Times New Roman" w:hAnsiTheme="majorHAnsi" w:cstheme="majorHAnsi"/>
                <w:kern w:val="0"/>
                <w:sz w:val="20"/>
                <w:szCs w:val="20"/>
                <w:lang w:val="en-US" w:eastAsia="vi-VN"/>
                <w14:ligatures w14:val="none"/>
                <w:rPrChange w:id="1056" w:author="NTL 101238" w:date="2024-06-02T21:16:00Z" w16du:dateUtc="2024-06-02T14:16:00Z">
                  <w:rPr>
                    <w:ins w:id="1057" w:author="NTL 101238" w:date="2024-06-02T19:54:00Z" w16du:dateUtc="2024-06-02T12:54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  <w:lang w:eastAsia="vi-VN"/>
                    <w14:ligatures w14:val="none"/>
                  </w:rPr>
                </w:rPrChange>
              </w:rPr>
            </w:pPr>
            <w:ins w:id="1058" w:author="NTL 101238" w:date="2024-06-03T13:01:00Z" w16du:dateUtc="2024-06-03T06:01:00Z">
              <w:r w:rsidRPr="00D353D5">
                <w:rPr>
                  <w:rFonts w:asciiTheme="majorHAnsi" w:eastAsia="Times New Roman" w:hAnsiTheme="majorHAnsi" w:cstheme="majorHAnsi"/>
                  <w:kern w:val="0"/>
                  <w:sz w:val="20"/>
                  <w:szCs w:val="20"/>
                  <w:lang w:eastAsia="vi-VN"/>
                  <w14:ligatures w14:val="none"/>
                </w:rPr>
                <w:t>Đăng nhập thành công</w:t>
              </w:r>
            </w:ins>
          </w:p>
        </w:tc>
      </w:tr>
      <w:tr w:rsidR="00C1078B" w:rsidRPr="00541AF1" w14:paraId="60AF1F00" w14:textId="77777777" w:rsidTr="00702690">
        <w:trPr>
          <w:trHeight w:val="797"/>
          <w:ins w:id="1059" w:author="NTL 101238" w:date="2024-06-03T13:00:00Z"/>
        </w:trPr>
        <w:tc>
          <w:tcPr>
            <w:tcW w:w="659" w:type="dxa"/>
            <w:vAlign w:val="center"/>
          </w:tcPr>
          <w:p w14:paraId="108B17ED" w14:textId="233BA268" w:rsidR="00C1078B" w:rsidRPr="00C1078B" w:rsidRDefault="00C1078B" w:rsidP="00DD7BE7">
            <w:pPr>
              <w:spacing w:beforeLines="120" w:before="288" w:afterLines="120" w:after="288"/>
              <w:jc w:val="center"/>
              <w:rPr>
                <w:ins w:id="1060" w:author="NTL 101238" w:date="2024-06-03T13:00:00Z" w16du:dateUtc="2024-06-03T06:00:00Z"/>
                <w:rFonts w:asciiTheme="majorHAnsi" w:eastAsia="Times New Roman" w:hAnsiTheme="majorHAnsi" w:cstheme="majorHAnsi"/>
                <w:kern w:val="0"/>
                <w:sz w:val="20"/>
                <w:szCs w:val="20"/>
                <w:lang w:val="en-US" w:eastAsia="vi-VN"/>
                <w14:ligatures w14:val="none"/>
              </w:rPr>
            </w:pPr>
            <w:ins w:id="1061" w:author="NTL 101238" w:date="2024-06-03T13:02:00Z" w16du:dateUtc="2024-06-03T06:02:00Z">
              <w:r>
                <w:rPr>
                  <w:rFonts w:asciiTheme="majorHAnsi" w:eastAsia="Times New Roman" w:hAnsiTheme="majorHAnsi" w:cstheme="majorHAnsi"/>
                  <w:kern w:val="0"/>
                  <w:sz w:val="20"/>
                  <w:szCs w:val="20"/>
                  <w:lang w:val="en-US" w:eastAsia="vi-VN"/>
                  <w14:ligatures w14:val="none"/>
                </w:rPr>
                <w:t>11</w:t>
              </w:r>
            </w:ins>
          </w:p>
        </w:tc>
        <w:tc>
          <w:tcPr>
            <w:tcW w:w="2634" w:type="dxa"/>
            <w:vAlign w:val="center"/>
          </w:tcPr>
          <w:p w14:paraId="43219CD7" w14:textId="04006BE3" w:rsidR="00C1078B" w:rsidRPr="00C1078B" w:rsidRDefault="00C1078B" w:rsidP="00DD7BE7">
            <w:pPr>
              <w:spacing w:beforeLines="120" w:before="288" w:afterLines="120" w:after="288"/>
              <w:jc w:val="center"/>
              <w:rPr>
                <w:ins w:id="1062" w:author="NTL 101238" w:date="2024-06-03T13:00:00Z" w16du:dateUtc="2024-06-03T06:00:00Z"/>
                <w:rFonts w:asciiTheme="majorHAnsi" w:eastAsia="Times New Roman" w:hAnsiTheme="majorHAnsi" w:cstheme="majorHAnsi"/>
                <w:kern w:val="0"/>
                <w:sz w:val="20"/>
                <w:szCs w:val="20"/>
                <w:lang w:eastAsia="vi-VN"/>
                <w14:ligatures w14:val="none"/>
              </w:rPr>
            </w:pPr>
            <w:ins w:id="1063" w:author="NTL 101238" w:date="2024-06-03T13:01:00Z" w16du:dateUtc="2024-06-03T06:01:00Z">
              <w:r w:rsidRPr="00D353D5">
                <w:rPr>
                  <w:rFonts w:asciiTheme="majorHAnsi" w:eastAsia="Times New Roman" w:hAnsiTheme="majorHAnsi" w:cstheme="majorHAnsi"/>
                  <w:kern w:val="0"/>
                  <w:sz w:val="20"/>
                  <w:szCs w:val="20"/>
                  <w:lang w:eastAsia="vi-VN"/>
                  <w14:ligatures w14:val="none"/>
                </w:rPr>
                <w:t xml:space="preserve">Email và mật khẩu </w:t>
              </w:r>
              <w:r w:rsidRPr="00D353D5">
                <w:rPr>
                  <w:rFonts w:asciiTheme="majorHAnsi" w:eastAsia="Times New Roman" w:hAnsiTheme="majorHAnsi" w:cstheme="majorHAnsi"/>
                  <w:kern w:val="0"/>
                  <w:sz w:val="20"/>
                  <w:szCs w:val="20"/>
                  <w:lang w:val="en-US" w:eastAsia="vi-VN"/>
                  <w14:ligatures w14:val="none"/>
                </w:rPr>
                <w:t>hợp lệ</w:t>
              </w:r>
            </w:ins>
          </w:p>
        </w:tc>
        <w:tc>
          <w:tcPr>
            <w:tcW w:w="2818" w:type="dxa"/>
            <w:vAlign w:val="center"/>
          </w:tcPr>
          <w:p w14:paraId="7B8AB15A" w14:textId="1F379512" w:rsidR="00C1078B" w:rsidRPr="00C1078B" w:rsidRDefault="00C1078B" w:rsidP="00DD7BE7">
            <w:pPr>
              <w:spacing w:beforeLines="120" w:before="288" w:afterLines="120" w:after="288"/>
              <w:jc w:val="center"/>
              <w:rPr>
                <w:ins w:id="1064" w:author="NTL 101238" w:date="2024-06-03T13:00:00Z" w16du:dateUtc="2024-06-03T06:00:00Z"/>
                <w:rFonts w:asciiTheme="majorHAnsi" w:eastAsia="Times New Roman" w:hAnsiTheme="majorHAnsi" w:cstheme="majorHAnsi"/>
                <w:kern w:val="0"/>
                <w:sz w:val="20"/>
                <w:szCs w:val="20"/>
                <w:lang w:val="en-US" w:eastAsia="vi-VN"/>
                <w14:ligatures w14:val="none"/>
              </w:rPr>
            </w:pPr>
            <w:ins w:id="1065" w:author="NTL 101238" w:date="2024-06-03T13:01:00Z" w16du:dateUtc="2024-06-03T06:01:00Z">
              <w:r w:rsidRPr="00D353D5">
                <w:rPr>
                  <w:rFonts w:asciiTheme="majorHAnsi" w:eastAsia="Times New Roman" w:hAnsiTheme="majorHAnsi" w:cstheme="majorHAnsi"/>
                  <w:kern w:val="0"/>
                  <w:sz w:val="20"/>
                  <w:szCs w:val="20"/>
                  <w:lang w:val="en-US" w:eastAsia="vi-VN"/>
                  <w14:ligatures w14:val="none"/>
                </w:rPr>
                <w:t>thuyluong.ap@gmail.com</w:t>
              </w:r>
            </w:ins>
          </w:p>
        </w:tc>
        <w:tc>
          <w:tcPr>
            <w:tcW w:w="1437" w:type="dxa"/>
            <w:vAlign w:val="center"/>
          </w:tcPr>
          <w:p w14:paraId="12C2D451" w14:textId="325E9075" w:rsidR="00C1078B" w:rsidRPr="00C1078B" w:rsidRDefault="00C1078B" w:rsidP="00DD7BE7">
            <w:pPr>
              <w:spacing w:beforeLines="120" w:before="288" w:afterLines="120" w:after="288"/>
              <w:jc w:val="center"/>
              <w:rPr>
                <w:ins w:id="1066" w:author="NTL 101238" w:date="2024-06-03T13:00:00Z" w16du:dateUtc="2024-06-03T06:00:00Z"/>
                <w:rFonts w:asciiTheme="majorHAnsi" w:eastAsia="Times New Roman" w:hAnsiTheme="majorHAnsi" w:cstheme="majorHAnsi"/>
                <w:kern w:val="0"/>
                <w:sz w:val="20"/>
                <w:szCs w:val="20"/>
                <w:lang w:val="en-US" w:eastAsia="vi-VN"/>
                <w14:ligatures w14:val="none"/>
              </w:rPr>
            </w:pPr>
            <w:ins w:id="1067" w:author="NTL 101238" w:date="2024-06-03T13:01:00Z" w16du:dateUtc="2024-06-03T06:01:00Z">
              <w:r w:rsidRPr="00D353D5">
                <w:rPr>
                  <w:rFonts w:asciiTheme="majorHAnsi" w:eastAsia="Times New Roman" w:hAnsiTheme="majorHAnsi" w:cstheme="majorHAnsi"/>
                  <w:kern w:val="0"/>
                  <w:sz w:val="20"/>
                  <w:szCs w:val="20"/>
                  <w:lang w:val="en-US" w:eastAsia="vi-VN"/>
                  <w14:ligatures w14:val="none"/>
                </w:rPr>
                <w:t>123456</w:t>
              </w:r>
            </w:ins>
          </w:p>
        </w:tc>
        <w:tc>
          <w:tcPr>
            <w:tcW w:w="1855" w:type="dxa"/>
            <w:vAlign w:val="center"/>
          </w:tcPr>
          <w:p w14:paraId="5757DC66" w14:textId="70D8A5D4" w:rsidR="00C1078B" w:rsidRPr="00C1078B" w:rsidRDefault="00C1078B" w:rsidP="00DD7BE7">
            <w:pPr>
              <w:spacing w:beforeLines="120" w:before="288" w:afterLines="120" w:after="288"/>
              <w:jc w:val="center"/>
              <w:rPr>
                <w:ins w:id="1068" w:author="NTL 101238" w:date="2024-06-03T13:00:00Z" w16du:dateUtc="2024-06-03T06:00:00Z"/>
                <w:rFonts w:asciiTheme="majorHAnsi" w:eastAsia="Times New Roman" w:hAnsiTheme="majorHAnsi" w:cstheme="majorHAnsi"/>
                <w:kern w:val="0"/>
                <w:sz w:val="20"/>
                <w:szCs w:val="20"/>
                <w:lang w:eastAsia="vi-VN"/>
                <w14:ligatures w14:val="none"/>
              </w:rPr>
            </w:pPr>
            <w:ins w:id="1069" w:author="NTL 101238" w:date="2024-06-03T13:01:00Z" w16du:dateUtc="2024-06-03T06:01:00Z">
              <w:r w:rsidRPr="00D353D5">
                <w:rPr>
                  <w:rFonts w:asciiTheme="majorHAnsi" w:eastAsia="Times New Roman" w:hAnsiTheme="majorHAnsi" w:cstheme="majorHAnsi"/>
                  <w:kern w:val="0"/>
                  <w:sz w:val="20"/>
                  <w:szCs w:val="20"/>
                  <w:lang w:eastAsia="vi-VN"/>
                  <w14:ligatures w14:val="none"/>
                </w:rPr>
                <w:t>Đăng nhập thành công</w:t>
              </w:r>
            </w:ins>
          </w:p>
        </w:tc>
      </w:tr>
    </w:tbl>
    <w:p w14:paraId="14D0B5DF" w14:textId="3384BA31" w:rsidR="005F7A98" w:rsidRPr="00C1078B" w:rsidRDefault="00DF3B92" w:rsidP="00DF3B92">
      <w:pPr>
        <w:spacing w:beforeLines="120" w:before="288" w:afterLines="120" w:after="288" w:line="360" w:lineRule="auto"/>
        <w:jc w:val="center"/>
        <w:rPr>
          <w:ins w:id="1070" w:author="NTL 101238" w:date="2024-06-02T19:59:00Z" w16du:dateUtc="2024-06-02T12:59:00Z"/>
          <w:rFonts w:asciiTheme="majorHAnsi" w:hAnsiTheme="majorHAnsi" w:cstheme="majorHAnsi"/>
          <w:i/>
          <w:iCs/>
          <w:sz w:val="28"/>
          <w:szCs w:val="28"/>
          <w:shd w:val="clear" w:color="auto" w:fill="FFFFFF"/>
          <w:rPrChange w:id="1071" w:author="NTL 101238" w:date="2024-06-03T13:00:00Z" w16du:dateUtc="2024-06-03T06:00:00Z">
            <w:rPr>
              <w:ins w:id="1072" w:author="NTL 101238" w:date="2024-06-02T19:59:00Z" w16du:dateUtc="2024-06-02T12:59:00Z"/>
              <w:rFonts w:cs="Times New Roman"/>
              <w:i/>
              <w:iCs/>
              <w:sz w:val="28"/>
              <w:szCs w:val="28"/>
              <w:shd w:val="clear" w:color="auto" w:fill="FFFFFF"/>
              <w:lang w:val="en-US"/>
            </w:rPr>
          </w:rPrChange>
        </w:rPr>
      </w:pPr>
      <w:ins w:id="1073" w:author="NTL 101238" w:date="2024-06-02T19:53:00Z" w16du:dateUtc="2024-06-02T12:53:00Z">
        <w:r w:rsidRPr="00541AF1">
          <w:rPr>
            <w:rFonts w:asciiTheme="majorHAnsi" w:hAnsiTheme="majorHAnsi" w:cstheme="majorHAnsi"/>
            <w:i/>
            <w:iCs/>
            <w:sz w:val="28"/>
            <w:szCs w:val="28"/>
            <w:shd w:val="clear" w:color="auto" w:fill="FFFFFF"/>
            <w:rPrChange w:id="1074" w:author="NTL 101238" w:date="2024-06-02T21:16:00Z" w16du:dateUtc="2024-06-02T14:16:00Z">
              <w:rPr>
                <w:rFonts w:cs="Times New Roman"/>
                <w:i/>
                <w:iCs/>
                <w:sz w:val="28"/>
                <w:szCs w:val="28"/>
                <w:shd w:val="clear" w:color="auto" w:fill="FFFFFF"/>
                <w:lang w:val="en-US"/>
              </w:rPr>
            </w:rPrChange>
          </w:rPr>
          <w:t>Bảng</w:t>
        </w:r>
        <w:r w:rsidR="00406BB7" w:rsidRPr="00541AF1">
          <w:rPr>
            <w:rFonts w:asciiTheme="majorHAnsi" w:hAnsiTheme="majorHAnsi" w:cstheme="majorHAnsi"/>
            <w:i/>
            <w:iCs/>
            <w:sz w:val="28"/>
            <w:szCs w:val="28"/>
            <w:shd w:val="clear" w:color="auto" w:fill="FFFFFF"/>
            <w:rPrChange w:id="1075" w:author="NTL 101238" w:date="2024-06-02T21:16:00Z" w16du:dateUtc="2024-06-02T14:16:00Z">
              <w:rPr>
                <w:rFonts w:cs="Times New Roman"/>
                <w:i/>
                <w:iCs/>
                <w:sz w:val="28"/>
                <w:szCs w:val="28"/>
                <w:shd w:val="clear" w:color="auto" w:fill="FFFFFF"/>
                <w:lang w:val="en-US"/>
              </w:rPr>
            </w:rPrChange>
          </w:rPr>
          <w:t xml:space="preserve"> 1: Kịch bản kiểm thử</w:t>
        </w:r>
      </w:ins>
    </w:p>
    <w:p w14:paraId="546FBA72" w14:textId="15C807AD" w:rsidR="00AF634D" w:rsidRPr="00DD7BE7" w:rsidRDefault="00AF634D">
      <w:pPr>
        <w:spacing w:beforeLines="120" w:before="288" w:afterLines="120" w:after="288" w:line="360" w:lineRule="auto"/>
        <w:rPr>
          <w:ins w:id="1076" w:author="NTL 101238" w:date="2024-06-02T19:55:00Z" w16du:dateUtc="2024-06-02T12:55:00Z"/>
          <w:rFonts w:asciiTheme="majorHAnsi" w:hAnsiTheme="majorHAnsi" w:cstheme="majorHAnsi"/>
          <w:sz w:val="28"/>
          <w:szCs w:val="28"/>
          <w:shd w:val="clear" w:color="auto" w:fill="FFFFFF"/>
          <w:rPrChange w:id="1077" w:author="NTL 101238" w:date="2024-06-28T09:18:00Z" w16du:dateUtc="2024-06-28T02:18:00Z">
            <w:rPr>
              <w:ins w:id="1078" w:author="NTL 101238" w:date="2024-06-02T19:55:00Z" w16du:dateUtc="2024-06-02T12:55:00Z"/>
              <w:rFonts w:cs="Times New Roman"/>
              <w:i/>
              <w:iCs/>
              <w:sz w:val="28"/>
              <w:szCs w:val="28"/>
              <w:shd w:val="clear" w:color="auto" w:fill="FFFFFF"/>
              <w:lang w:val="en-US"/>
            </w:rPr>
          </w:rPrChange>
        </w:rPr>
        <w:pPrChange w:id="1079" w:author="NTL 101238" w:date="2024-06-02T19:59:00Z" w16du:dateUtc="2024-06-02T12:59:00Z">
          <w:pPr>
            <w:spacing w:beforeLines="120" w:before="288" w:afterLines="120" w:after="288" w:line="360" w:lineRule="auto"/>
            <w:jc w:val="center"/>
          </w:pPr>
        </w:pPrChange>
      </w:pPr>
      <w:ins w:id="1080" w:author="NTL 101238" w:date="2024-06-02T20:00:00Z" w16du:dateUtc="2024-06-02T13:00:00Z">
        <w:r w:rsidRPr="00DD7BE7">
          <w:rPr>
            <w:rFonts w:asciiTheme="majorHAnsi" w:hAnsiTheme="majorHAnsi" w:cstheme="majorHAnsi"/>
            <w:sz w:val="28"/>
            <w:szCs w:val="28"/>
            <w:shd w:val="clear" w:color="auto" w:fill="FFFFFF"/>
            <w:rPrChange w:id="1081" w:author="NTL 101238" w:date="2024-06-28T09:18:00Z" w16du:dateUtc="2024-06-28T02:18:00Z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</w:rPrChange>
          </w:rPr>
          <w:lastRenderedPageBreak/>
          <w:t>Testcase 1: Số điện thoại bắt đầu khác ký tự ‘0’</w:t>
        </w:r>
      </w:ins>
    </w:p>
    <w:tbl>
      <w:tblPr>
        <w:tblStyle w:val="TableGrid"/>
        <w:tblW w:w="5218" w:type="pct"/>
        <w:tblLayout w:type="fixed"/>
        <w:tblLook w:val="04A0" w:firstRow="1" w:lastRow="0" w:firstColumn="1" w:lastColumn="0" w:noHBand="0" w:noVBand="1"/>
        <w:tblPrChange w:id="1082" w:author="NTL 101238" w:date="2024-06-02T20:33:00Z" w16du:dateUtc="2024-06-02T13:33:00Z">
          <w:tblPr>
            <w:tblStyle w:val="TableGrid"/>
            <w:tblW w:w="5218" w:type="pct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778"/>
        <w:gridCol w:w="1737"/>
        <w:gridCol w:w="2160"/>
        <w:gridCol w:w="2160"/>
        <w:gridCol w:w="1524"/>
        <w:gridCol w:w="1050"/>
        <w:tblGridChange w:id="1083">
          <w:tblGrid>
            <w:gridCol w:w="778"/>
            <w:gridCol w:w="1382"/>
            <w:gridCol w:w="355"/>
            <w:gridCol w:w="2160"/>
            <w:gridCol w:w="1531"/>
            <w:gridCol w:w="629"/>
            <w:gridCol w:w="811"/>
            <w:gridCol w:w="713"/>
            <w:gridCol w:w="1050"/>
          </w:tblGrid>
        </w:tblGridChange>
      </w:tblGrid>
      <w:tr w:rsidR="00D564FD" w:rsidRPr="00541AF1" w14:paraId="18AC4A18" w14:textId="77777777" w:rsidTr="00655A27">
        <w:trPr>
          <w:trHeight w:val="1340"/>
          <w:ins w:id="1084" w:author="NTL 101238" w:date="2024-06-02T19:55:00Z"/>
          <w:trPrChange w:id="1085" w:author="NTL 101238" w:date="2024-06-02T20:33:00Z" w16du:dateUtc="2024-06-02T13:33:00Z">
            <w:trPr>
              <w:trHeight w:val="1340"/>
            </w:trPr>
          </w:trPrChange>
        </w:trPr>
        <w:tc>
          <w:tcPr>
            <w:tcW w:w="413" w:type="pct"/>
            <w:vAlign w:val="center"/>
            <w:tcPrChange w:id="1086" w:author="NTL 101238" w:date="2024-06-02T20:33:00Z" w16du:dateUtc="2024-06-02T13:33:00Z">
              <w:tcPr>
                <w:tcW w:w="413" w:type="pct"/>
                <w:vAlign w:val="center"/>
              </w:tcPr>
            </w:tcPrChange>
          </w:tcPr>
          <w:p w14:paraId="730C0C02" w14:textId="77777777" w:rsidR="002B00EF" w:rsidRPr="00541AF1" w:rsidRDefault="002B00EF" w:rsidP="00655A27">
            <w:pPr>
              <w:pStyle w:val="ListParagraph"/>
              <w:spacing w:line="360" w:lineRule="auto"/>
              <w:ind w:left="0"/>
              <w:jc w:val="center"/>
              <w:rPr>
                <w:ins w:id="1087" w:author="NTL 101238" w:date="2024-06-02T19:55:00Z" w16du:dateUtc="2024-06-02T12:55:00Z"/>
                <w:rFonts w:asciiTheme="majorHAnsi" w:hAnsiTheme="majorHAnsi" w:cstheme="majorHAnsi"/>
                <w:b/>
                <w:bCs/>
                <w:sz w:val="28"/>
                <w:szCs w:val="28"/>
                <w:rPrChange w:id="1088" w:author="NTL 101238" w:date="2024-06-02T21:16:00Z" w16du:dateUtc="2024-06-02T14:16:00Z">
                  <w:rPr>
                    <w:ins w:id="1089" w:author="NTL 101238" w:date="2024-06-02T19:55:00Z" w16du:dateUtc="2024-06-02T12:55:00Z"/>
                    <w:rFonts w:cs="Times New Roman"/>
                    <w:b/>
                    <w:bCs/>
                    <w:sz w:val="28"/>
                    <w:szCs w:val="28"/>
                  </w:rPr>
                </w:rPrChange>
              </w:rPr>
            </w:pPr>
            <w:ins w:id="1090" w:author="NTL 101238" w:date="2024-06-02T19:55:00Z" w16du:dateUtc="2024-06-02T12:55:00Z">
              <w:r w:rsidRPr="00541AF1">
                <w:rPr>
                  <w:rFonts w:asciiTheme="majorHAnsi" w:hAnsiTheme="majorHAnsi" w:cstheme="majorHAnsi"/>
                  <w:b/>
                  <w:bCs/>
                  <w:sz w:val="28"/>
                  <w:szCs w:val="28"/>
                  <w:rPrChange w:id="1091" w:author="NTL 101238" w:date="2024-06-02T21:16:00Z" w16du:dateUtc="2024-06-02T14:16:00Z">
                    <w:rPr>
                      <w:rFonts w:cs="Times New Roman"/>
                      <w:b/>
                      <w:bCs/>
                      <w:sz w:val="28"/>
                      <w:szCs w:val="28"/>
                    </w:rPr>
                  </w:rPrChange>
                </w:rPr>
                <w:t>Bước</w:t>
              </w:r>
            </w:ins>
          </w:p>
        </w:tc>
        <w:tc>
          <w:tcPr>
            <w:tcW w:w="923" w:type="pct"/>
            <w:vAlign w:val="center"/>
            <w:tcPrChange w:id="1092" w:author="NTL 101238" w:date="2024-06-02T20:33:00Z" w16du:dateUtc="2024-06-02T13:33:00Z">
              <w:tcPr>
                <w:tcW w:w="734" w:type="pct"/>
                <w:vAlign w:val="center"/>
              </w:tcPr>
            </w:tcPrChange>
          </w:tcPr>
          <w:p w14:paraId="3035AB07" w14:textId="77777777" w:rsidR="002B00EF" w:rsidRPr="00541AF1" w:rsidRDefault="002B00EF" w:rsidP="00655A27">
            <w:pPr>
              <w:pStyle w:val="ListParagraph"/>
              <w:spacing w:line="360" w:lineRule="auto"/>
              <w:ind w:left="0"/>
              <w:jc w:val="center"/>
              <w:rPr>
                <w:ins w:id="1093" w:author="NTL 101238" w:date="2024-06-02T19:55:00Z" w16du:dateUtc="2024-06-02T12:55:00Z"/>
                <w:rFonts w:asciiTheme="majorHAnsi" w:hAnsiTheme="majorHAnsi" w:cstheme="majorHAnsi"/>
                <w:b/>
                <w:bCs/>
                <w:sz w:val="28"/>
                <w:szCs w:val="28"/>
                <w:rPrChange w:id="1094" w:author="NTL 101238" w:date="2024-06-02T21:16:00Z" w16du:dateUtc="2024-06-02T14:16:00Z">
                  <w:rPr>
                    <w:ins w:id="1095" w:author="NTL 101238" w:date="2024-06-02T19:55:00Z" w16du:dateUtc="2024-06-02T12:55:00Z"/>
                    <w:rFonts w:cs="Times New Roman"/>
                    <w:b/>
                    <w:bCs/>
                    <w:sz w:val="28"/>
                    <w:szCs w:val="28"/>
                  </w:rPr>
                </w:rPrChange>
              </w:rPr>
            </w:pPr>
            <w:ins w:id="1096" w:author="NTL 101238" w:date="2024-06-02T19:55:00Z" w16du:dateUtc="2024-06-02T12:55:00Z">
              <w:r w:rsidRPr="00541AF1">
                <w:rPr>
                  <w:rFonts w:asciiTheme="majorHAnsi" w:hAnsiTheme="majorHAnsi" w:cstheme="majorHAnsi"/>
                  <w:b/>
                  <w:bCs/>
                  <w:sz w:val="28"/>
                  <w:szCs w:val="28"/>
                  <w:rPrChange w:id="1097" w:author="NTL 101238" w:date="2024-06-02T21:16:00Z" w16du:dateUtc="2024-06-02T14:16:00Z">
                    <w:rPr>
                      <w:rFonts w:cs="Times New Roman"/>
                      <w:b/>
                      <w:bCs/>
                      <w:sz w:val="28"/>
                      <w:szCs w:val="28"/>
                    </w:rPr>
                  </w:rPrChange>
                </w:rPr>
                <w:t>Hành động</w:t>
              </w:r>
            </w:ins>
          </w:p>
        </w:tc>
        <w:tc>
          <w:tcPr>
            <w:tcW w:w="1148" w:type="pct"/>
            <w:vAlign w:val="center"/>
            <w:tcPrChange w:id="1098" w:author="NTL 101238" w:date="2024-06-02T20:33:00Z" w16du:dateUtc="2024-06-02T13:33:00Z">
              <w:tcPr>
                <w:tcW w:w="2150" w:type="pct"/>
                <w:gridSpan w:val="3"/>
                <w:vAlign w:val="center"/>
              </w:tcPr>
            </w:tcPrChange>
          </w:tcPr>
          <w:p w14:paraId="15EF0097" w14:textId="77777777" w:rsidR="002B00EF" w:rsidRPr="00541AF1" w:rsidRDefault="002B00EF" w:rsidP="00655A27">
            <w:pPr>
              <w:pStyle w:val="ListParagraph"/>
              <w:spacing w:line="360" w:lineRule="auto"/>
              <w:ind w:left="0"/>
              <w:jc w:val="center"/>
              <w:rPr>
                <w:ins w:id="1099" w:author="NTL 101238" w:date="2024-06-02T19:55:00Z" w16du:dateUtc="2024-06-02T12:55:00Z"/>
                <w:rFonts w:asciiTheme="majorHAnsi" w:hAnsiTheme="majorHAnsi" w:cstheme="majorHAnsi"/>
                <w:b/>
                <w:bCs/>
                <w:sz w:val="28"/>
                <w:szCs w:val="28"/>
                <w:rPrChange w:id="1100" w:author="NTL 101238" w:date="2024-06-02T21:16:00Z" w16du:dateUtc="2024-06-02T14:16:00Z">
                  <w:rPr>
                    <w:ins w:id="1101" w:author="NTL 101238" w:date="2024-06-02T19:55:00Z" w16du:dateUtc="2024-06-02T12:55:00Z"/>
                    <w:rFonts w:cs="Times New Roman"/>
                    <w:b/>
                    <w:bCs/>
                    <w:sz w:val="28"/>
                    <w:szCs w:val="28"/>
                  </w:rPr>
                </w:rPrChange>
              </w:rPr>
            </w:pPr>
            <w:ins w:id="1102" w:author="NTL 101238" w:date="2024-06-02T19:55:00Z" w16du:dateUtc="2024-06-02T12:55:00Z">
              <w:r w:rsidRPr="00541AF1">
                <w:rPr>
                  <w:rFonts w:asciiTheme="majorHAnsi" w:hAnsiTheme="majorHAnsi" w:cstheme="majorHAnsi"/>
                  <w:b/>
                  <w:bCs/>
                  <w:sz w:val="28"/>
                  <w:szCs w:val="28"/>
                  <w:rPrChange w:id="1103" w:author="NTL 101238" w:date="2024-06-02T21:16:00Z" w16du:dateUtc="2024-06-02T14:16:00Z">
                    <w:rPr>
                      <w:rFonts w:cs="Times New Roman"/>
                      <w:b/>
                      <w:bCs/>
                      <w:sz w:val="28"/>
                      <w:szCs w:val="28"/>
                    </w:rPr>
                  </w:rPrChange>
                </w:rPr>
                <w:t>Dữ liệu</w:t>
              </w:r>
            </w:ins>
          </w:p>
        </w:tc>
        <w:tc>
          <w:tcPr>
            <w:tcW w:w="1148" w:type="pct"/>
            <w:vAlign w:val="center"/>
            <w:tcPrChange w:id="1104" w:author="NTL 101238" w:date="2024-06-02T20:33:00Z" w16du:dateUtc="2024-06-02T13:33:00Z">
              <w:tcPr>
                <w:tcW w:w="765" w:type="pct"/>
                <w:gridSpan w:val="2"/>
                <w:vAlign w:val="center"/>
              </w:tcPr>
            </w:tcPrChange>
          </w:tcPr>
          <w:p w14:paraId="0CF65A8E" w14:textId="77777777" w:rsidR="002B00EF" w:rsidRPr="00541AF1" w:rsidRDefault="002B00EF" w:rsidP="00655A27">
            <w:pPr>
              <w:pStyle w:val="ListParagraph"/>
              <w:spacing w:line="360" w:lineRule="auto"/>
              <w:ind w:left="0"/>
              <w:jc w:val="center"/>
              <w:rPr>
                <w:ins w:id="1105" w:author="NTL 101238" w:date="2024-06-02T19:55:00Z" w16du:dateUtc="2024-06-02T12:55:00Z"/>
                <w:rFonts w:asciiTheme="majorHAnsi" w:hAnsiTheme="majorHAnsi" w:cstheme="majorHAnsi"/>
                <w:b/>
                <w:bCs/>
                <w:sz w:val="28"/>
                <w:szCs w:val="28"/>
                <w:rPrChange w:id="1106" w:author="NTL 101238" w:date="2024-06-02T21:16:00Z" w16du:dateUtc="2024-06-02T14:16:00Z">
                  <w:rPr>
                    <w:ins w:id="1107" w:author="NTL 101238" w:date="2024-06-02T19:55:00Z" w16du:dateUtc="2024-06-02T12:55:00Z"/>
                    <w:rFonts w:cs="Times New Roman"/>
                    <w:b/>
                    <w:bCs/>
                    <w:sz w:val="28"/>
                    <w:szCs w:val="28"/>
                  </w:rPr>
                </w:rPrChange>
              </w:rPr>
            </w:pPr>
            <w:ins w:id="1108" w:author="NTL 101238" w:date="2024-06-02T19:55:00Z" w16du:dateUtc="2024-06-02T12:55:00Z">
              <w:r w:rsidRPr="00541AF1">
                <w:rPr>
                  <w:rFonts w:asciiTheme="majorHAnsi" w:hAnsiTheme="majorHAnsi" w:cstheme="majorHAnsi"/>
                  <w:b/>
                  <w:bCs/>
                  <w:sz w:val="28"/>
                  <w:szCs w:val="28"/>
                  <w:rPrChange w:id="1109" w:author="NTL 101238" w:date="2024-06-02T21:16:00Z" w16du:dateUtc="2024-06-02T14:16:00Z">
                    <w:rPr>
                      <w:rFonts w:cs="Times New Roman"/>
                      <w:b/>
                      <w:bCs/>
                      <w:sz w:val="28"/>
                      <w:szCs w:val="28"/>
                    </w:rPr>
                  </w:rPrChange>
                </w:rPr>
                <w:t>Kết quả mong muốn</w:t>
              </w:r>
            </w:ins>
          </w:p>
        </w:tc>
        <w:tc>
          <w:tcPr>
            <w:tcW w:w="810" w:type="pct"/>
            <w:vAlign w:val="center"/>
            <w:tcPrChange w:id="1110" w:author="NTL 101238" w:date="2024-06-02T20:33:00Z" w16du:dateUtc="2024-06-02T13:33:00Z">
              <w:tcPr>
                <w:tcW w:w="379" w:type="pct"/>
                <w:vAlign w:val="center"/>
              </w:tcPr>
            </w:tcPrChange>
          </w:tcPr>
          <w:p w14:paraId="61FCA7D1" w14:textId="77777777" w:rsidR="002B00EF" w:rsidRPr="00541AF1" w:rsidRDefault="002B00EF" w:rsidP="00655A27">
            <w:pPr>
              <w:pStyle w:val="ListParagraph"/>
              <w:spacing w:line="360" w:lineRule="auto"/>
              <w:ind w:left="0"/>
              <w:jc w:val="center"/>
              <w:rPr>
                <w:ins w:id="1111" w:author="NTL 101238" w:date="2024-06-02T19:55:00Z" w16du:dateUtc="2024-06-02T12:55:00Z"/>
                <w:rFonts w:asciiTheme="majorHAnsi" w:hAnsiTheme="majorHAnsi" w:cstheme="majorHAnsi"/>
                <w:b/>
                <w:bCs/>
                <w:sz w:val="28"/>
                <w:szCs w:val="28"/>
                <w:rPrChange w:id="1112" w:author="NTL 101238" w:date="2024-06-02T21:16:00Z" w16du:dateUtc="2024-06-02T14:16:00Z">
                  <w:rPr>
                    <w:ins w:id="1113" w:author="NTL 101238" w:date="2024-06-02T19:55:00Z" w16du:dateUtc="2024-06-02T12:55:00Z"/>
                    <w:rFonts w:cs="Times New Roman"/>
                    <w:b/>
                    <w:bCs/>
                    <w:sz w:val="28"/>
                    <w:szCs w:val="28"/>
                  </w:rPr>
                </w:rPrChange>
              </w:rPr>
            </w:pPr>
            <w:ins w:id="1114" w:author="NTL 101238" w:date="2024-06-02T19:55:00Z" w16du:dateUtc="2024-06-02T12:55:00Z">
              <w:r w:rsidRPr="00541AF1">
                <w:rPr>
                  <w:rFonts w:asciiTheme="majorHAnsi" w:hAnsiTheme="majorHAnsi" w:cstheme="majorHAnsi"/>
                  <w:b/>
                  <w:bCs/>
                  <w:sz w:val="28"/>
                  <w:szCs w:val="28"/>
                  <w:rPrChange w:id="1115" w:author="NTL 101238" w:date="2024-06-02T21:16:00Z" w16du:dateUtc="2024-06-02T14:16:00Z">
                    <w:rPr>
                      <w:rFonts w:cs="Times New Roman"/>
                      <w:b/>
                      <w:bCs/>
                      <w:sz w:val="28"/>
                      <w:szCs w:val="28"/>
                    </w:rPr>
                  </w:rPrChange>
                </w:rPr>
                <w:t>Kết quả thực tế</w:t>
              </w:r>
            </w:ins>
          </w:p>
        </w:tc>
        <w:tc>
          <w:tcPr>
            <w:tcW w:w="558" w:type="pct"/>
            <w:vAlign w:val="center"/>
            <w:tcPrChange w:id="1116" w:author="NTL 101238" w:date="2024-06-02T20:33:00Z" w16du:dateUtc="2024-06-02T13:33:00Z">
              <w:tcPr>
                <w:tcW w:w="558" w:type="pct"/>
                <w:vAlign w:val="center"/>
              </w:tcPr>
            </w:tcPrChange>
          </w:tcPr>
          <w:p w14:paraId="34BED98A" w14:textId="77777777" w:rsidR="002B00EF" w:rsidRPr="00541AF1" w:rsidRDefault="002B00EF" w:rsidP="00655A27">
            <w:pPr>
              <w:pStyle w:val="ListParagraph"/>
              <w:spacing w:line="360" w:lineRule="auto"/>
              <w:ind w:left="0"/>
              <w:jc w:val="center"/>
              <w:rPr>
                <w:ins w:id="1117" w:author="NTL 101238" w:date="2024-06-02T19:55:00Z" w16du:dateUtc="2024-06-02T12:55:00Z"/>
                <w:rFonts w:asciiTheme="majorHAnsi" w:hAnsiTheme="majorHAnsi" w:cstheme="majorHAnsi"/>
                <w:b/>
                <w:bCs/>
                <w:sz w:val="28"/>
                <w:szCs w:val="28"/>
                <w:rPrChange w:id="1118" w:author="NTL 101238" w:date="2024-06-02T21:16:00Z" w16du:dateUtc="2024-06-02T14:16:00Z">
                  <w:rPr>
                    <w:ins w:id="1119" w:author="NTL 101238" w:date="2024-06-02T19:55:00Z" w16du:dateUtc="2024-06-02T12:55:00Z"/>
                    <w:rFonts w:cs="Times New Roman"/>
                    <w:b/>
                    <w:bCs/>
                    <w:sz w:val="28"/>
                    <w:szCs w:val="28"/>
                  </w:rPr>
                </w:rPrChange>
              </w:rPr>
            </w:pPr>
            <w:ins w:id="1120" w:author="NTL 101238" w:date="2024-06-02T19:55:00Z" w16du:dateUtc="2024-06-02T12:55:00Z">
              <w:r w:rsidRPr="00541AF1">
                <w:rPr>
                  <w:rFonts w:asciiTheme="majorHAnsi" w:hAnsiTheme="majorHAnsi" w:cstheme="majorHAnsi"/>
                  <w:b/>
                  <w:bCs/>
                  <w:sz w:val="28"/>
                  <w:szCs w:val="28"/>
                  <w:rPrChange w:id="1121" w:author="NTL 101238" w:date="2024-06-02T21:16:00Z" w16du:dateUtc="2024-06-02T14:16:00Z">
                    <w:rPr>
                      <w:rFonts w:cs="Times New Roman"/>
                      <w:b/>
                      <w:bCs/>
                      <w:sz w:val="28"/>
                      <w:szCs w:val="28"/>
                    </w:rPr>
                  </w:rPrChange>
                </w:rPr>
                <w:t>Trạng thái</w:t>
              </w:r>
            </w:ins>
          </w:p>
        </w:tc>
      </w:tr>
      <w:tr w:rsidR="00D564FD" w:rsidRPr="00541AF1" w14:paraId="77535824" w14:textId="77777777" w:rsidTr="00655A27">
        <w:trPr>
          <w:ins w:id="1122" w:author="NTL 101238" w:date="2024-06-02T19:55:00Z"/>
        </w:trPr>
        <w:tc>
          <w:tcPr>
            <w:tcW w:w="413" w:type="pct"/>
            <w:vAlign w:val="center"/>
            <w:tcPrChange w:id="1123" w:author="NTL 101238" w:date="2024-06-02T20:33:00Z" w16du:dateUtc="2024-06-02T13:33:00Z">
              <w:tcPr>
                <w:tcW w:w="413" w:type="pct"/>
                <w:vAlign w:val="center"/>
              </w:tcPr>
            </w:tcPrChange>
          </w:tcPr>
          <w:p w14:paraId="24A32EB9" w14:textId="77777777" w:rsidR="002B00EF" w:rsidRPr="00541AF1" w:rsidRDefault="002B00EF" w:rsidP="00655A27">
            <w:pPr>
              <w:spacing w:line="360" w:lineRule="auto"/>
              <w:ind w:left="22"/>
              <w:jc w:val="center"/>
              <w:rPr>
                <w:ins w:id="1124" w:author="NTL 101238" w:date="2024-06-02T19:55:00Z" w16du:dateUtc="2024-06-02T12:55:00Z"/>
                <w:rFonts w:asciiTheme="majorHAnsi" w:hAnsiTheme="majorHAnsi" w:cstheme="majorHAnsi"/>
                <w:sz w:val="28"/>
                <w:szCs w:val="28"/>
                <w:rPrChange w:id="1125" w:author="NTL 101238" w:date="2024-06-02T21:16:00Z" w16du:dateUtc="2024-06-02T14:16:00Z">
                  <w:rPr>
                    <w:ins w:id="1126" w:author="NTL 101238" w:date="2024-06-02T19:55:00Z" w16du:dateUtc="2024-06-02T12:55:00Z"/>
                    <w:rFonts w:cs="Times New Roman"/>
                    <w:sz w:val="28"/>
                    <w:szCs w:val="28"/>
                  </w:rPr>
                </w:rPrChange>
              </w:rPr>
            </w:pPr>
            <w:ins w:id="1127" w:author="NTL 101238" w:date="2024-06-02T19:55:00Z" w16du:dateUtc="2024-06-02T12:55:00Z">
              <w:r w:rsidRPr="00541AF1">
                <w:rPr>
                  <w:rFonts w:asciiTheme="majorHAnsi" w:hAnsiTheme="majorHAnsi" w:cstheme="majorHAnsi"/>
                  <w:sz w:val="28"/>
                  <w:szCs w:val="28"/>
                  <w:rPrChange w:id="1128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</w:rPr>
                  </w:rPrChange>
                </w:rPr>
                <w:t>1</w:t>
              </w:r>
            </w:ins>
          </w:p>
        </w:tc>
        <w:tc>
          <w:tcPr>
            <w:tcW w:w="923" w:type="pct"/>
            <w:vAlign w:val="center"/>
            <w:tcPrChange w:id="1129" w:author="NTL 101238" w:date="2024-06-02T20:33:00Z" w16du:dateUtc="2024-06-02T13:33:00Z">
              <w:tcPr>
                <w:tcW w:w="734" w:type="pct"/>
              </w:tcPr>
            </w:tcPrChange>
          </w:tcPr>
          <w:p w14:paraId="234424EF" w14:textId="77777777" w:rsidR="002B00EF" w:rsidRPr="00541AF1" w:rsidRDefault="002B00EF">
            <w:pPr>
              <w:spacing w:line="360" w:lineRule="auto"/>
              <w:ind w:left="22"/>
              <w:jc w:val="center"/>
              <w:rPr>
                <w:ins w:id="1130" w:author="NTL 101238" w:date="2024-06-02T19:55:00Z" w16du:dateUtc="2024-06-02T12:55:00Z"/>
                <w:rFonts w:asciiTheme="majorHAnsi" w:hAnsiTheme="majorHAnsi" w:cstheme="majorHAnsi"/>
                <w:sz w:val="28"/>
                <w:szCs w:val="28"/>
                <w:rPrChange w:id="1131" w:author="NTL 101238" w:date="2024-06-02T21:16:00Z" w16du:dateUtc="2024-06-02T14:16:00Z">
                  <w:rPr>
                    <w:ins w:id="1132" w:author="NTL 101238" w:date="2024-06-02T19:55:00Z" w16du:dateUtc="2024-06-02T12:55:00Z"/>
                    <w:rFonts w:cs="Times New Roman"/>
                    <w:sz w:val="28"/>
                    <w:szCs w:val="28"/>
                  </w:rPr>
                </w:rPrChange>
              </w:rPr>
              <w:pPrChange w:id="1133" w:author="NTL 101238" w:date="2024-06-02T20:33:00Z" w16du:dateUtc="2024-06-02T13:33:00Z">
                <w:pPr>
                  <w:spacing w:line="360" w:lineRule="auto"/>
                  <w:ind w:left="22"/>
                </w:pPr>
              </w:pPrChange>
            </w:pPr>
            <w:ins w:id="1134" w:author="NTL 101238" w:date="2024-06-02T19:55:00Z" w16du:dateUtc="2024-06-02T12:55:00Z">
              <w:r w:rsidRPr="00541AF1">
                <w:rPr>
                  <w:rFonts w:asciiTheme="majorHAnsi" w:hAnsiTheme="majorHAnsi" w:cstheme="majorHAnsi"/>
                  <w:sz w:val="28"/>
                  <w:szCs w:val="28"/>
                  <w:rPrChange w:id="1135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</w:rPr>
                  </w:rPrChange>
                </w:rPr>
                <w:t>Mở trang đăng nhập</w:t>
              </w:r>
            </w:ins>
          </w:p>
        </w:tc>
        <w:tc>
          <w:tcPr>
            <w:tcW w:w="1148" w:type="pct"/>
            <w:vAlign w:val="center"/>
            <w:tcPrChange w:id="1136" w:author="NTL 101238" w:date="2024-06-02T20:33:00Z" w16du:dateUtc="2024-06-02T13:33:00Z">
              <w:tcPr>
                <w:tcW w:w="2150" w:type="pct"/>
                <w:gridSpan w:val="3"/>
              </w:tcPr>
            </w:tcPrChange>
          </w:tcPr>
          <w:p w14:paraId="4E2C61A9" w14:textId="77777777" w:rsidR="002B00EF" w:rsidRPr="00541AF1" w:rsidRDefault="00626548" w:rsidP="00655A27">
            <w:pPr>
              <w:pStyle w:val="ListParagraph"/>
              <w:spacing w:line="360" w:lineRule="auto"/>
              <w:ind w:left="0"/>
              <w:jc w:val="center"/>
              <w:rPr>
                <w:ins w:id="1137" w:author="NTL 101238" w:date="2024-06-02T19:58:00Z" w16du:dateUtc="2024-06-02T12:58:00Z"/>
                <w:rFonts w:asciiTheme="majorHAnsi" w:hAnsiTheme="majorHAnsi" w:cstheme="majorHAnsi"/>
                <w:sz w:val="28"/>
                <w:szCs w:val="28"/>
                <w:lang w:val="en-US"/>
                <w:rPrChange w:id="1138" w:author="NTL 101238" w:date="2024-06-02T21:16:00Z" w16du:dateUtc="2024-06-02T14:16:00Z">
                  <w:rPr>
                    <w:ins w:id="1139" w:author="NTL 101238" w:date="2024-06-02T19:58:00Z" w16du:dateUtc="2024-06-02T12:58:00Z"/>
                    <w:rFonts w:cs="Times New Roman"/>
                    <w:sz w:val="28"/>
                    <w:szCs w:val="28"/>
                    <w:lang w:val="en-US"/>
                  </w:rPr>
                </w:rPrChange>
              </w:rPr>
            </w:pPr>
            <w:ins w:id="1140" w:author="NTL 101238" w:date="2024-06-02T19:58:00Z" w16du:dateUtc="2024-06-02T12:58:00Z">
              <w:r w:rsidRPr="00541AF1">
                <w:rPr>
                  <w:rFonts w:asciiTheme="majorHAnsi" w:hAnsiTheme="majorHAnsi" w:cstheme="majorHAnsi"/>
                  <w:sz w:val="28"/>
                  <w:szCs w:val="28"/>
                  <w:lang w:val="en-US"/>
                  <w:rPrChange w:id="1141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  <w:lang w:val="en-US"/>
                    </w:rPr>
                  </w:rPrChange>
                </w:rPr>
                <w:fldChar w:fldCharType="begin"/>
              </w:r>
              <w:r w:rsidRPr="00541AF1">
                <w:rPr>
                  <w:rFonts w:asciiTheme="majorHAnsi" w:hAnsiTheme="majorHAnsi" w:cstheme="majorHAnsi"/>
                  <w:sz w:val="28"/>
                  <w:szCs w:val="28"/>
                  <w:lang w:val="en-US"/>
                  <w:rPrChange w:id="1142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  <w:lang w:val="en-US"/>
                    </w:rPr>
                  </w:rPrChange>
                </w:rPr>
                <w:instrText>HYPERLINK "https://www.amazon.com/ap/signin?openid.pape.max_auth_age=0&amp;openid.return_to=https%3A%2F%2Fwww.amazon.com%2Fs%3Fk%3Da%2Bmazon%2Bcom%26adgrpid%3D127260490003%26hvadid%3D585479351039%26hvdev%3Dc%26hvlocphy%3D9040331%26hvnetw%3Dg%26hvqmt%3Db%26hvrand%3D17007436482859152777%26hvtargid%3Dkwd-321362582074%26hydadcr%3D27983_14525522%26tag%3Dhydglogoo-20%26ref%3Dnav_signin&amp;openid.identity=http%3A%2F%2Fspecs.openid.net%2Fauth%2F2.0%2Fidentifier_select&amp;openid.assoc_handle=usflex&amp;openid.mode=checkid_setup&amp;openid.claimed_id=http%3A%2F%2Fspecs.openid.net%2Fauth%2F2.0%2Fidentifier_select&amp;openid.ns=http%3A%2F%2Fspecs.openid.net%2Fauth%2F2.0"</w:instrText>
              </w:r>
              <w:r w:rsidRPr="00DD7BE7">
                <w:rPr>
                  <w:rFonts w:asciiTheme="majorHAnsi" w:hAnsiTheme="majorHAnsi" w:cstheme="majorHAnsi"/>
                  <w:sz w:val="28"/>
                  <w:szCs w:val="28"/>
                  <w:lang w:val="en-US"/>
                </w:rPr>
              </w:r>
              <w:r w:rsidRPr="00541AF1">
                <w:rPr>
                  <w:rFonts w:asciiTheme="majorHAnsi" w:hAnsiTheme="majorHAnsi" w:cstheme="majorHAnsi"/>
                  <w:sz w:val="28"/>
                  <w:szCs w:val="28"/>
                  <w:lang w:val="en-US"/>
                  <w:rPrChange w:id="1143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  <w:lang w:val="en-US"/>
                    </w:rPr>
                  </w:rPrChange>
                </w:rPr>
                <w:fldChar w:fldCharType="separate"/>
              </w:r>
              <w:r w:rsidRPr="00541AF1">
                <w:rPr>
                  <w:rStyle w:val="Hyperlink"/>
                  <w:rFonts w:asciiTheme="majorHAnsi" w:hAnsiTheme="majorHAnsi" w:cstheme="majorHAnsi"/>
                  <w:rPrChange w:id="1144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  <w:lang w:val="en-US"/>
                    </w:rPr>
                  </w:rPrChange>
                </w:rPr>
                <w:t>URL Login Amazon</w:t>
              </w:r>
              <w:r w:rsidRPr="00541AF1">
                <w:rPr>
                  <w:rFonts w:asciiTheme="majorHAnsi" w:hAnsiTheme="majorHAnsi" w:cstheme="majorHAnsi"/>
                  <w:sz w:val="28"/>
                  <w:szCs w:val="28"/>
                  <w:lang w:val="en-US"/>
                  <w:rPrChange w:id="1145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  <w:lang w:val="en-US"/>
                    </w:rPr>
                  </w:rPrChange>
                </w:rPr>
                <w:fldChar w:fldCharType="end"/>
              </w:r>
            </w:ins>
          </w:p>
          <w:p w14:paraId="0849A15F" w14:textId="16A461C7" w:rsidR="00AF634D" w:rsidRPr="00541AF1" w:rsidRDefault="00AF634D">
            <w:pPr>
              <w:pStyle w:val="ListParagraph"/>
              <w:spacing w:line="360" w:lineRule="auto"/>
              <w:ind w:left="0"/>
              <w:jc w:val="center"/>
              <w:rPr>
                <w:ins w:id="1146" w:author="NTL 101238" w:date="2024-06-02T19:55:00Z" w16du:dateUtc="2024-06-02T12:55:00Z"/>
                <w:rFonts w:asciiTheme="majorHAnsi" w:hAnsiTheme="majorHAnsi" w:cstheme="majorHAnsi"/>
                <w:sz w:val="28"/>
                <w:szCs w:val="28"/>
                <w:lang w:val="en-US"/>
                <w:rPrChange w:id="1147" w:author="NTL 101238" w:date="2024-06-02T21:16:00Z" w16du:dateUtc="2024-06-02T14:16:00Z">
                  <w:rPr>
                    <w:ins w:id="1148" w:author="NTL 101238" w:date="2024-06-02T19:55:00Z" w16du:dateUtc="2024-06-02T12:55:00Z"/>
                    <w:rFonts w:cs="Times New Roman"/>
                    <w:sz w:val="28"/>
                    <w:szCs w:val="28"/>
                  </w:rPr>
                </w:rPrChange>
              </w:rPr>
              <w:pPrChange w:id="1149" w:author="NTL 101238" w:date="2024-06-02T20:33:00Z" w16du:dateUtc="2024-06-02T13:33:00Z">
                <w:pPr>
                  <w:pStyle w:val="ListParagraph"/>
                  <w:spacing w:line="360" w:lineRule="auto"/>
                  <w:ind w:left="0"/>
                </w:pPr>
              </w:pPrChange>
            </w:pPr>
          </w:p>
        </w:tc>
        <w:tc>
          <w:tcPr>
            <w:tcW w:w="1148" w:type="pct"/>
            <w:vAlign w:val="center"/>
            <w:tcPrChange w:id="1150" w:author="NTL 101238" w:date="2024-06-02T20:33:00Z" w16du:dateUtc="2024-06-02T13:33:00Z">
              <w:tcPr>
                <w:tcW w:w="765" w:type="pct"/>
                <w:gridSpan w:val="2"/>
              </w:tcPr>
            </w:tcPrChange>
          </w:tcPr>
          <w:p w14:paraId="0BC06400" w14:textId="77777777" w:rsidR="002B00EF" w:rsidRPr="00541AF1" w:rsidRDefault="002B00EF">
            <w:pPr>
              <w:pStyle w:val="ListParagraph"/>
              <w:spacing w:line="360" w:lineRule="auto"/>
              <w:ind w:left="0"/>
              <w:jc w:val="center"/>
              <w:rPr>
                <w:ins w:id="1151" w:author="NTL 101238" w:date="2024-06-02T19:55:00Z" w16du:dateUtc="2024-06-02T12:55:00Z"/>
                <w:rFonts w:asciiTheme="majorHAnsi" w:hAnsiTheme="majorHAnsi" w:cstheme="majorHAnsi"/>
                <w:sz w:val="28"/>
                <w:szCs w:val="28"/>
                <w:rPrChange w:id="1152" w:author="NTL 101238" w:date="2024-06-02T21:16:00Z" w16du:dateUtc="2024-06-02T14:16:00Z">
                  <w:rPr>
                    <w:ins w:id="1153" w:author="NTL 101238" w:date="2024-06-02T19:55:00Z" w16du:dateUtc="2024-06-02T12:55:00Z"/>
                    <w:rFonts w:cs="Times New Roman"/>
                    <w:sz w:val="28"/>
                    <w:szCs w:val="28"/>
                  </w:rPr>
                </w:rPrChange>
              </w:rPr>
              <w:pPrChange w:id="1154" w:author="NTL 101238" w:date="2024-06-02T20:33:00Z" w16du:dateUtc="2024-06-02T13:33:00Z">
                <w:pPr>
                  <w:pStyle w:val="ListParagraph"/>
                  <w:spacing w:line="360" w:lineRule="auto"/>
                  <w:ind w:left="0"/>
                </w:pPr>
              </w:pPrChange>
            </w:pPr>
            <w:ins w:id="1155" w:author="NTL 101238" w:date="2024-06-02T19:55:00Z" w16du:dateUtc="2024-06-02T12:55:00Z">
              <w:r w:rsidRPr="00541AF1">
                <w:rPr>
                  <w:rFonts w:asciiTheme="majorHAnsi" w:hAnsiTheme="majorHAnsi" w:cstheme="majorHAnsi"/>
                  <w:sz w:val="28"/>
                  <w:szCs w:val="28"/>
                  <w:rPrChange w:id="1156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</w:rPr>
                  </w:rPrChange>
                </w:rPr>
                <w:t>Hiển thị form đăng nhập</w:t>
              </w:r>
            </w:ins>
          </w:p>
        </w:tc>
        <w:tc>
          <w:tcPr>
            <w:tcW w:w="810" w:type="pct"/>
            <w:vAlign w:val="center"/>
            <w:tcPrChange w:id="1157" w:author="NTL 101238" w:date="2024-06-02T20:33:00Z" w16du:dateUtc="2024-06-02T13:33:00Z">
              <w:tcPr>
                <w:tcW w:w="379" w:type="pct"/>
              </w:tcPr>
            </w:tcPrChange>
          </w:tcPr>
          <w:p w14:paraId="6EC90719" w14:textId="77777777" w:rsidR="002B00EF" w:rsidRPr="00541AF1" w:rsidRDefault="002B00EF">
            <w:pPr>
              <w:pStyle w:val="ListParagraph"/>
              <w:spacing w:line="360" w:lineRule="auto"/>
              <w:ind w:left="0"/>
              <w:jc w:val="center"/>
              <w:rPr>
                <w:ins w:id="1158" w:author="NTL 101238" w:date="2024-06-02T19:55:00Z" w16du:dateUtc="2024-06-02T12:55:00Z"/>
                <w:rFonts w:asciiTheme="majorHAnsi" w:hAnsiTheme="majorHAnsi" w:cstheme="majorHAnsi"/>
                <w:sz w:val="28"/>
                <w:szCs w:val="28"/>
                <w:rPrChange w:id="1159" w:author="NTL 101238" w:date="2024-06-02T21:16:00Z" w16du:dateUtc="2024-06-02T14:16:00Z">
                  <w:rPr>
                    <w:ins w:id="1160" w:author="NTL 101238" w:date="2024-06-02T19:55:00Z" w16du:dateUtc="2024-06-02T12:55:00Z"/>
                    <w:rFonts w:cs="Times New Roman"/>
                    <w:sz w:val="28"/>
                    <w:szCs w:val="28"/>
                  </w:rPr>
                </w:rPrChange>
              </w:rPr>
              <w:pPrChange w:id="1161" w:author="NTL 101238" w:date="2024-06-02T20:33:00Z" w16du:dateUtc="2024-06-02T13:33:00Z">
                <w:pPr>
                  <w:pStyle w:val="ListParagraph"/>
                  <w:spacing w:line="360" w:lineRule="auto"/>
                  <w:ind w:left="0"/>
                </w:pPr>
              </w:pPrChange>
            </w:pPr>
            <w:ins w:id="1162" w:author="NTL 101238" w:date="2024-06-02T19:55:00Z" w16du:dateUtc="2024-06-02T12:55:00Z">
              <w:r w:rsidRPr="00541AF1">
                <w:rPr>
                  <w:rFonts w:asciiTheme="majorHAnsi" w:hAnsiTheme="majorHAnsi" w:cstheme="majorHAnsi"/>
                  <w:sz w:val="28"/>
                  <w:szCs w:val="28"/>
                  <w:rPrChange w:id="1163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</w:rPr>
                  </w:rPrChange>
                </w:rPr>
                <w:t>Hiển thị form đăng nhập</w:t>
              </w:r>
            </w:ins>
          </w:p>
        </w:tc>
        <w:tc>
          <w:tcPr>
            <w:tcW w:w="558" w:type="pct"/>
            <w:vAlign w:val="center"/>
            <w:tcPrChange w:id="1164" w:author="NTL 101238" w:date="2024-06-02T20:33:00Z" w16du:dateUtc="2024-06-02T13:33:00Z">
              <w:tcPr>
                <w:tcW w:w="558" w:type="pct"/>
              </w:tcPr>
            </w:tcPrChange>
          </w:tcPr>
          <w:p w14:paraId="312245A4" w14:textId="77777777" w:rsidR="002B00EF" w:rsidRPr="00541AF1" w:rsidRDefault="002B00EF" w:rsidP="00655A27">
            <w:pPr>
              <w:pStyle w:val="ListParagraph"/>
              <w:spacing w:line="360" w:lineRule="auto"/>
              <w:ind w:left="0"/>
              <w:jc w:val="center"/>
              <w:rPr>
                <w:ins w:id="1165" w:author="NTL 101238" w:date="2024-06-02T19:55:00Z" w16du:dateUtc="2024-06-02T12:55:00Z"/>
                <w:rFonts w:asciiTheme="majorHAnsi" w:hAnsiTheme="majorHAnsi" w:cstheme="majorHAnsi"/>
                <w:sz w:val="28"/>
                <w:szCs w:val="28"/>
                <w:rPrChange w:id="1166" w:author="NTL 101238" w:date="2024-06-02T21:16:00Z" w16du:dateUtc="2024-06-02T14:16:00Z">
                  <w:rPr>
                    <w:ins w:id="1167" w:author="NTL 101238" w:date="2024-06-02T19:55:00Z" w16du:dateUtc="2024-06-02T12:55:00Z"/>
                    <w:rFonts w:cs="Times New Roman"/>
                    <w:sz w:val="28"/>
                    <w:szCs w:val="28"/>
                  </w:rPr>
                </w:rPrChange>
              </w:rPr>
            </w:pPr>
            <w:ins w:id="1168" w:author="NTL 101238" w:date="2024-06-02T19:55:00Z" w16du:dateUtc="2024-06-02T12:55:00Z">
              <w:r w:rsidRPr="00541AF1">
                <w:rPr>
                  <w:rFonts w:asciiTheme="majorHAnsi" w:hAnsiTheme="majorHAnsi" w:cstheme="majorHAnsi"/>
                  <w:sz w:val="28"/>
                  <w:szCs w:val="28"/>
                  <w:rPrChange w:id="1169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</w:rPr>
                  </w:rPrChange>
                </w:rPr>
                <w:t>pass</w:t>
              </w:r>
            </w:ins>
          </w:p>
        </w:tc>
      </w:tr>
      <w:tr w:rsidR="00D564FD" w:rsidRPr="00541AF1" w14:paraId="79D972A3" w14:textId="77777777" w:rsidTr="00655A27">
        <w:trPr>
          <w:ins w:id="1170" w:author="NTL 101238" w:date="2024-06-02T19:55:00Z"/>
        </w:trPr>
        <w:tc>
          <w:tcPr>
            <w:tcW w:w="413" w:type="pct"/>
            <w:vAlign w:val="center"/>
            <w:tcPrChange w:id="1171" w:author="NTL 101238" w:date="2024-06-02T20:33:00Z" w16du:dateUtc="2024-06-02T13:33:00Z">
              <w:tcPr>
                <w:tcW w:w="413" w:type="pct"/>
                <w:vAlign w:val="center"/>
              </w:tcPr>
            </w:tcPrChange>
          </w:tcPr>
          <w:p w14:paraId="5F04FFD7" w14:textId="77777777" w:rsidR="002B00EF" w:rsidRPr="00541AF1" w:rsidRDefault="002B00EF" w:rsidP="00655A27">
            <w:pPr>
              <w:spacing w:line="360" w:lineRule="auto"/>
              <w:jc w:val="center"/>
              <w:rPr>
                <w:ins w:id="1172" w:author="NTL 101238" w:date="2024-06-02T19:55:00Z" w16du:dateUtc="2024-06-02T12:55:00Z"/>
                <w:rFonts w:asciiTheme="majorHAnsi" w:hAnsiTheme="majorHAnsi" w:cstheme="majorHAnsi"/>
                <w:sz w:val="28"/>
                <w:szCs w:val="28"/>
                <w:rPrChange w:id="1173" w:author="NTL 101238" w:date="2024-06-02T21:16:00Z" w16du:dateUtc="2024-06-02T14:16:00Z">
                  <w:rPr>
                    <w:ins w:id="1174" w:author="NTL 101238" w:date="2024-06-02T19:55:00Z" w16du:dateUtc="2024-06-02T12:55:00Z"/>
                    <w:rFonts w:cs="Times New Roman"/>
                    <w:sz w:val="28"/>
                    <w:szCs w:val="28"/>
                  </w:rPr>
                </w:rPrChange>
              </w:rPr>
            </w:pPr>
            <w:ins w:id="1175" w:author="NTL 101238" w:date="2024-06-02T19:55:00Z" w16du:dateUtc="2024-06-02T12:55:00Z">
              <w:r w:rsidRPr="00541AF1">
                <w:rPr>
                  <w:rFonts w:asciiTheme="majorHAnsi" w:hAnsiTheme="majorHAnsi" w:cstheme="majorHAnsi"/>
                  <w:sz w:val="28"/>
                  <w:szCs w:val="28"/>
                  <w:rPrChange w:id="1176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</w:rPr>
                  </w:rPrChange>
                </w:rPr>
                <w:t>2</w:t>
              </w:r>
            </w:ins>
          </w:p>
        </w:tc>
        <w:tc>
          <w:tcPr>
            <w:tcW w:w="923" w:type="pct"/>
            <w:vAlign w:val="center"/>
            <w:tcPrChange w:id="1177" w:author="NTL 101238" w:date="2024-06-02T20:33:00Z" w16du:dateUtc="2024-06-02T13:33:00Z">
              <w:tcPr>
                <w:tcW w:w="734" w:type="pct"/>
              </w:tcPr>
            </w:tcPrChange>
          </w:tcPr>
          <w:p w14:paraId="5DD7B458" w14:textId="6F08DB02" w:rsidR="002B00EF" w:rsidRPr="00541AF1" w:rsidRDefault="002B00EF">
            <w:pPr>
              <w:spacing w:line="360" w:lineRule="auto"/>
              <w:jc w:val="center"/>
              <w:rPr>
                <w:ins w:id="1178" w:author="NTL 101238" w:date="2024-06-02T19:55:00Z" w16du:dateUtc="2024-06-02T12:55:00Z"/>
                <w:rFonts w:asciiTheme="majorHAnsi" w:hAnsiTheme="majorHAnsi" w:cstheme="majorHAnsi"/>
                <w:sz w:val="28"/>
                <w:szCs w:val="28"/>
                <w:rPrChange w:id="1179" w:author="NTL 101238" w:date="2024-06-02T21:16:00Z" w16du:dateUtc="2024-06-02T14:16:00Z">
                  <w:rPr>
                    <w:ins w:id="1180" w:author="NTL 101238" w:date="2024-06-02T19:55:00Z" w16du:dateUtc="2024-06-02T12:55:00Z"/>
                    <w:rFonts w:cs="Times New Roman"/>
                    <w:sz w:val="28"/>
                    <w:szCs w:val="28"/>
                  </w:rPr>
                </w:rPrChange>
              </w:rPr>
              <w:pPrChange w:id="1181" w:author="NTL 101238" w:date="2024-06-02T20:33:00Z" w16du:dateUtc="2024-06-02T13:33:00Z">
                <w:pPr>
                  <w:spacing w:line="360" w:lineRule="auto"/>
                </w:pPr>
              </w:pPrChange>
            </w:pPr>
            <w:ins w:id="1182" w:author="NTL 101238" w:date="2024-06-02T19:55:00Z" w16du:dateUtc="2024-06-02T12:55:00Z">
              <w:r w:rsidRPr="00541AF1">
                <w:rPr>
                  <w:rFonts w:asciiTheme="majorHAnsi" w:hAnsiTheme="majorHAnsi" w:cstheme="majorHAnsi"/>
                  <w:sz w:val="28"/>
                  <w:szCs w:val="28"/>
                  <w:rPrChange w:id="1183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</w:rPr>
                  </w:rPrChange>
                </w:rPr>
                <w:t xml:space="preserve">Nhập </w:t>
              </w:r>
            </w:ins>
            <w:ins w:id="1184" w:author="NTL 101238" w:date="2024-06-02T19:58:00Z" w16du:dateUtc="2024-06-02T12:58:00Z">
              <w:r w:rsidR="00AF634D" w:rsidRPr="00541AF1">
                <w:rPr>
                  <w:rFonts w:asciiTheme="majorHAnsi" w:hAnsiTheme="majorHAnsi" w:cstheme="majorHAnsi"/>
                  <w:sz w:val="28"/>
                  <w:szCs w:val="28"/>
                  <w:lang w:val="en-US"/>
                  <w:rPrChange w:id="1185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  <w:lang w:val="en-US"/>
                    </w:rPr>
                  </w:rPrChange>
                </w:rPr>
                <w:t>tên đăng nhập</w:t>
              </w:r>
            </w:ins>
          </w:p>
        </w:tc>
        <w:tc>
          <w:tcPr>
            <w:tcW w:w="1148" w:type="pct"/>
            <w:vAlign w:val="center"/>
            <w:tcPrChange w:id="1186" w:author="NTL 101238" w:date="2024-06-02T20:33:00Z" w16du:dateUtc="2024-06-02T13:33:00Z">
              <w:tcPr>
                <w:tcW w:w="2150" w:type="pct"/>
                <w:gridSpan w:val="3"/>
              </w:tcPr>
            </w:tcPrChange>
          </w:tcPr>
          <w:p w14:paraId="372E7A9F" w14:textId="32CC13D8" w:rsidR="002B00EF" w:rsidRPr="00541AF1" w:rsidRDefault="00AF634D">
            <w:pPr>
              <w:pStyle w:val="ListParagraph"/>
              <w:spacing w:line="360" w:lineRule="auto"/>
              <w:ind w:left="0"/>
              <w:jc w:val="center"/>
              <w:rPr>
                <w:ins w:id="1187" w:author="NTL 101238" w:date="2024-06-02T19:55:00Z" w16du:dateUtc="2024-06-02T12:55:00Z"/>
                <w:rFonts w:asciiTheme="majorHAnsi" w:hAnsiTheme="majorHAnsi" w:cstheme="majorHAnsi"/>
                <w:sz w:val="28"/>
                <w:szCs w:val="28"/>
                <w:rPrChange w:id="1188" w:author="NTL 101238" w:date="2024-06-02T21:16:00Z" w16du:dateUtc="2024-06-02T14:16:00Z">
                  <w:rPr>
                    <w:ins w:id="1189" w:author="NTL 101238" w:date="2024-06-02T19:55:00Z" w16du:dateUtc="2024-06-02T12:55:00Z"/>
                    <w:rFonts w:cs="Times New Roman"/>
                    <w:sz w:val="28"/>
                    <w:szCs w:val="28"/>
                  </w:rPr>
                </w:rPrChange>
              </w:rPr>
              <w:pPrChange w:id="1190" w:author="NTL 101238" w:date="2024-06-02T20:33:00Z" w16du:dateUtc="2024-06-02T13:33:00Z">
                <w:pPr>
                  <w:pStyle w:val="ListParagraph"/>
                  <w:spacing w:line="360" w:lineRule="auto"/>
                  <w:ind w:left="0"/>
                </w:pPr>
              </w:pPrChange>
            </w:pPr>
            <w:ins w:id="1191" w:author="NTL 101238" w:date="2024-06-02T19:59:00Z" w16du:dateUtc="2024-06-02T12:59:00Z">
              <w:r w:rsidRPr="00541AF1">
                <w:rPr>
                  <w:rFonts w:asciiTheme="majorHAnsi" w:hAnsiTheme="majorHAnsi" w:cstheme="majorHAnsi"/>
                  <w:sz w:val="28"/>
                  <w:szCs w:val="28"/>
                  <w:shd w:val="clear" w:color="auto" w:fill="FFFFFF"/>
                  <w:rPrChange w:id="1192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  <w:shd w:val="clear" w:color="auto" w:fill="FFFFFF"/>
                    </w:rPr>
                  </w:rPrChange>
                </w:rPr>
                <w:t>1987654321</w:t>
              </w:r>
            </w:ins>
          </w:p>
        </w:tc>
        <w:tc>
          <w:tcPr>
            <w:tcW w:w="1148" w:type="pct"/>
            <w:vAlign w:val="center"/>
            <w:tcPrChange w:id="1193" w:author="NTL 101238" w:date="2024-06-02T20:33:00Z" w16du:dateUtc="2024-06-02T13:33:00Z">
              <w:tcPr>
                <w:tcW w:w="765" w:type="pct"/>
                <w:gridSpan w:val="2"/>
              </w:tcPr>
            </w:tcPrChange>
          </w:tcPr>
          <w:p w14:paraId="0D22F9C2" w14:textId="77777777" w:rsidR="002B00EF" w:rsidRPr="00541AF1" w:rsidRDefault="002B00EF">
            <w:pPr>
              <w:pStyle w:val="ListParagraph"/>
              <w:spacing w:line="360" w:lineRule="auto"/>
              <w:ind w:left="0"/>
              <w:jc w:val="center"/>
              <w:rPr>
                <w:ins w:id="1194" w:author="NTL 101238" w:date="2024-06-02T19:55:00Z" w16du:dateUtc="2024-06-02T12:55:00Z"/>
                <w:rFonts w:asciiTheme="majorHAnsi" w:hAnsiTheme="majorHAnsi" w:cstheme="majorHAnsi"/>
                <w:sz w:val="28"/>
                <w:szCs w:val="28"/>
                <w:rPrChange w:id="1195" w:author="NTL 101238" w:date="2024-06-02T21:16:00Z" w16du:dateUtc="2024-06-02T14:16:00Z">
                  <w:rPr>
                    <w:ins w:id="1196" w:author="NTL 101238" w:date="2024-06-02T19:55:00Z" w16du:dateUtc="2024-06-02T12:55:00Z"/>
                    <w:rFonts w:cs="Times New Roman"/>
                    <w:sz w:val="28"/>
                    <w:szCs w:val="28"/>
                  </w:rPr>
                </w:rPrChange>
              </w:rPr>
              <w:pPrChange w:id="1197" w:author="NTL 101238" w:date="2024-06-02T20:33:00Z" w16du:dateUtc="2024-06-02T13:33:00Z">
                <w:pPr>
                  <w:pStyle w:val="ListParagraph"/>
                  <w:spacing w:line="360" w:lineRule="auto"/>
                  <w:ind w:left="0"/>
                </w:pPr>
              </w:pPrChange>
            </w:pPr>
            <w:ins w:id="1198" w:author="NTL 101238" w:date="2024-06-02T19:55:00Z" w16du:dateUtc="2024-06-02T12:55:00Z">
              <w:r w:rsidRPr="00541AF1">
                <w:rPr>
                  <w:rFonts w:asciiTheme="majorHAnsi" w:hAnsiTheme="majorHAnsi" w:cstheme="majorHAnsi"/>
                  <w:sz w:val="28"/>
                  <w:szCs w:val="28"/>
                  <w:rPrChange w:id="1199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</w:rPr>
                  </w:rPrChange>
                </w:rPr>
                <w:t>Hiển thị tài khoản vừa nhập</w:t>
              </w:r>
            </w:ins>
          </w:p>
        </w:tc>
        <w:tc>
          <w:tcPr>
            <w:tcW w:w="810" w:type="pct"/>
            <w:vAlign w:val="center"/>
            <w:tcPrChange w:id="1200" w:author="NTL 101238" w:date="2024-06-02T20:33:00Z" w16du:dateUtc="2024-06-02T13:33:00Z">
              <w:tcPr>
                <w:tcW w:w="379" w:type="pct"/>
              </w:tcPr>
            </w:tcPrChange>
          </w:tcPr>
          <w:p w14:paraId="11D452B5" w14:textId="77777777" w:rsidR="002B00EF" w:rsidRPr="00541AF1" w:rsidRDefault="002B00EF">
            <w:pPr>
              <w:pStyle w:val="ListParagraph"/>
              <w:spacing w:line="360" w:lineRule="auto"/>
              <w:ind w:left="0"/>
              <w:jc w:val="center"/>
              <w:rPr>
                <w:ins w:id="1201" w:author="NTL 101238" w:date="2024-06-02T19:55:00Z" w16du:dateUtc="2024-06-02T12:55:00Z"/>
                <w:rFonts w:asciiTheme="majorHAnsi" w:hAnsiTheme="majorHAnsi" w:cstheme="majorHAnsi"/>
                <w:sz w:val="28"/>
                <w:szCs w:val="28"/>
                <w:rPrChange w:id="1202" w:author="NTL 101238" w:date="2024-06-02T21:16:00Z" w16du:dateUtc="2024-06-02T14:16:00Z">
                  <w:rPr>
                    <w:ins w:id="1203" w:author="NTL 101238" w:date="2024-06-02T19:55:00Z" w16du:dateUtc="2024-06-02T12:55:00Z"/>
                    <w:rFonts w:cs="Times New Roman"/>
                    <w:sz w:val="28"/>
                    <w:szCs w:val="28"/>
                  </w:rPr>
                </w:rPrChange>
              </w:rPr>
              <w:pPrChange w:id="1204" w:author="NTL 101238" w:date="2024-06-02T20:33:00Z" w16du:dateUtc="2024-06-02T13:33:00Z">
                <w:pPr>
                  <w:pStyle w:val="ListParagraph"/>
                  <w:spacing w:line="360" w:lineRule="auto"/>
                  <w:ind w:left="0"/>
                </w:pPr>
              </w:pPrChange>
            </w:pPr>
            <w:ins w:id="1205" w:author="NTL 101238" w:date="2024-06-02T19:55:00Z" w16du:dateUtc="2024-06-02T12:55:00Z">
              <w:r w:rsidRPr="00541AF1">
                <w:rPr>
                  <w:rFonts w:asciiTheme="majorHAnsi" w:hAnsiTheme="majorHAnsi" w:cstheme="majorHAnsi"/>
                  <w:sz w:val="28"/>
                  <w:szCs w:val="28"/>
                  <w:rPrChange w:id="1206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</w:rPr>
                  </w:rPrChange>
                </w:rPr>
                <w:t>Hiển thị tài khoản vừa nhập</w:t>
              </w:r>
            </w:ins>
          </w:p>
        </w:tc>
        <w:tc>
          <w:tcPr>
            <w:tcW w:w="558" w:type="pct"/>
            <w:vAlign w:val="center"/>
            <w:tcPrChange w:id="1207" w:author="NTL 101238" w:date="2024-06-02T20:33:00Z" w16du:dateUtc="2024-06-02T13:33:00Z">
              <w:tcPr>
                <w:tcW w:w="558" w:type="pct"/>
              </w:tcPr>
            </w:tcPrChange>
          </w:tcPr>
          <w:p w14:paraId="1975AB52" w14:textId="77777777" w:rsidR="002B00EF" w:rsidRPr="00541AF1" w:rsidRDefault="002B00EF" w:rsidP="00655A27">
            <w:pPr>
              <w:pStyle w:val="ListParagraph"/>
              <w:spacing w:line="360" w:lineRule="auto"/>
              <w:ind w:left="0"/>
              <w:jc w:val="center"/>
              <w:rPr>
                <w:ins w:id="1208" w:author="NTL 101238" w:date="2024-06-02T19:55:00Z" w16du:dateUtc="2024-06-02T12:55:00Z"/>
                <w:rFonts w:asciiTheme="majorHAnsi" w:hAnsiTheme="majorHAnsi" w:cstheme="majorHAnsi"/>
                <w:sz w:val="28"/>
                <w:szCs w:val="28"/>
                <w:rPrChange w:id="1209" w:author="NTL 101238" w:date="2024-06-02T21:16:00Z" w16du:dateUtc="2024-06-02T14:16:00Z">
                  <w:rPr>
                    <w:ins w:id="1210" w:author="NTL 101238" w:date="2024-06-02T19:55:00Z" w16du:dateUtc="2024-06-02T12:55:00Z"/>
                    <w:rFonts w:cs="Times New Roman"/>
                    <w:sz w:val="28"/>
                    <w:szCs w:val="28"/>
                  </w:rPr>
                </w:rPrChange>
              </w:rPr>
            </w:pPr>
            <w:ins w:id="1211" w:author="NTL 101238" w:date="2024-06-02T19:55:00Z" w16du:dateUtc="2024-06-02T12:55:00Z">
              <w:r w:rsidRPr="00541AF1">
                <w:rPr>
                  <w:rFonts w:asciiTheme="majorHAnsi" w:hAnsiTheme="majorHAnsi" w:cstheme="majorHAnsi"/>
                  <w:sz w:val="28"/>
                  <w:szCs w:val="28"/>
                  <w:rPrChange w:id="1212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</w:rPr>
                  </w:rPrChange>
                </w:rPr>
                <w:t>pass</w:t>
              </w:r>
            </w:ins>
          </w:p>
        </w:tc>
      </w:tr>
      <w:tr w:rsidR="0031480B" w:rsidRPr="00541AF1" w14:paraId="77FF5A78" w14:textId="77777777" w:rsidTr="00655A27">
        <w:trPr>
          <w:ins w:id="1213" w:author="NTL 101238" w:date="2024-06-02T20:12:00Z"/>
        </w:trPr>
        <w:tc>
          <w:tcPr>
            <w:tcW w:w="413" w:type="pct"/>
            <w:vAlign w:val="center"/>
            <w:tcPrChange w:id="1214" w:author="NTL 101238" w:date="2024-06-02T20:33:00Z" w16du:dateUtc="2024-06-02T13:33:00Z">
              <w:tcPr>
                <w:tcW w:w="413" w:type="pct"/>
                <w:vAlign w:val="center"/>
              </w:tcPr>
            </w:tcPrChange>
          </w:tcPr>
          <w:p w14:paraId="0023FF50" w14:textId="71682F0A" w:rsidR="0031480B" w:rsidRPr="00541AF1" w:rsidRDefault="0031480B" w:rsidP="00655A27">
            <w:pPr>
              <w:spacing w:line="360" w:lineRule="auto"/>
              <w:jc w:val="center"/>
              <w:rPr>
                <w:ins w:id="1215" w:author="NTL 101238" w:date="2024-06-02T20:12:00Z" w16du:dateUtc="2024-06-02T13:12:00Z"/>
                <w:rFonts w:asciiTheme="majorHAnsi" w:hAnsiTheme="majorHAnsi" w:cstheme="majorHAnsi"/>
                <w:sz w:val="28"/>
                <w:szCs w:val="28"/>
                <w:lang w:val="en-US"/>
                <w:rPrChange w:id="1216" w:author="NTL 101238" w:date="2024-06-02T21:16:00Z" w16du:dateUtc="2024-06-02T14:16:00Z">
                  <w:rPr>
                    <w:ins w:id="1217" w:author="NTL 101238" w:date="2024-06-02T20:12:00Z" w16du:dateUtc="2024-06-02T13:12:00Z"/>
                    <w:rFonts w:cs="Times New Roman"/>
                    <w:sz w:val="28"/>
                    <w:szCs w:val="28"/>
                  </w:rPr>
                </w:rPrChange>
              </w:rPr>
            </w:pPr>
            <w:ins w:id="1218" w:author="NTL 101238" w:date="2024-06-02T20:12:00Z" w16du:dateUtc="2024-06-02T13:12:00Z">
              <w:r w:rsidRPr="00541AF1">
                <w:rPr>
                  <w:rFonts w:asciiTheme="majorHAnsi" w:hAnsiTheme="majorHAnsi" w:cstheme="majorHAnsi"/>
                  <w:sz w:val="28"/>
                  <w:szCs w:val="28"/>
                  <w:lang w:val="en-US"/>
                  <w:rPrChange w:id="1219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  <w:lang w:val="en-US"/>
                    </w:rPr>
                  </w:rPrChange>
                </w:rPr>
                <w:t>3</w:t>
              </w:r>
            </w:ins>
          </w:p>
        </w:tc>
        <w:tc>
          <w:tcPr>
            <w:tcW w:w="923" w:type="pct"/>
            <w:vAlign w:val="center"/>
            <w:tcPrChange w:id="1220" w:author="NTL 101238" w:date="2024-06-02T20:33:00Z" w16du:dateUtc="2024-06-02T13:33:00Z">
              <w:tcPr>
                <w:tcW w:w="923" w:type="pct"/>
                <w:gridSpan w:val="2"/>
              </w:tcPr>
            </w:tcPrChange>
          </w:tcPr>
          <w:p w14:paraId="000661EE" w14:textId="00FC46C8" w:rsidR="0031480B" w:rsidRPr="00541AF1" w:rsidRDefault="00674CBD" w:rsidP="00655A27">
            <w:pPr>
              <w:spacing w:line="360" w:lineRule="auto"/>
              <w:jc w:val="center"/>
              <w:rPr>
                <w:ins w:id="1221" w:author="NTL 101238" w:date="2024-06-02T20:12:00Z" w16du:dateUtc="2024-06-02T13:12:00Z"/>
                <w:rFonts w:asciiTheme="majorHAnsi" w:hAnsiTheme="majorHAnsi" w:cstheme="majorHAnsi"/>
                <w:sz w:val="28"/>
                <w:szCs w:val="28"/>
                <w:lang w:val="en-US"/>
                <w:rPrChange w:id="1222" w:author="NTL 101238" w:date="2024-06-02T21:16:00Z" w16du:dateUtc="2024-06-02T14:16:00Z">
                  <w:rPr>
                    <w:ins w:id="1223" w:author="NTL 101238" w:date="2024-06-02T20:12:00Z" w16du:dateUtc="2024-06-02T13:12:00Z"/>
                    <w:rFonts w:cs="Times New Roman"/>
                    <w:sz w:val="28"/>
                    <w:szCs w:val="28"/>
                  </w:rPr>
                </w:rPrChange>
              </w:rPr>
            </w:pPr>
            <w:ins w:id="1224" w:author="NTL 101238" w:date="2024-06-02T20:12:00Z" w16du:dateUtc="2024-06-02T13:12:00Z">
              <w:r w:rsidRPr="00541AF1">
                <w:rPr>
                  <w:rFonts w:asciiTheme="majorHAnsi" w:hAnsiTheme="majorHAnsi" w:cstheme="majorHAnsi"/>
                  <w:sz w:val="28"/>
                  <w:szCs w:val="28"/>
                  <w:lang w:val="en-US"/>
                  <w:rPrChange w:id="1225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  <w:lang w:val="en-US"/>
                    </w:rPr>
                  </w:rPrChange>
                </w:rPr>
                <w:t xml:space="preserve">Ấn </w:t>
              </w:r>
            </w:ins>
            <w:ins w:id="1226" w:author="NTL 101238" w:date="2024-06-02T20:13:00Z" w16du:dateUtc="2024-06-02T13:13:00Z">
              <w:r w:rsidRPr="00541AF1">
                <w:rPr>
                  <w:rFonts w:asciiTheme="majorHAnsi" w:hAnsiTheme="majorHAnsi" w:cstheme="majorHAnsi"/>
                  <w:sz w:val="28"/>
                  <w:szCs w:val="28"/>
                  <w:lang w:val="en-US"/>
                  <w:rPrChange w:id="1227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  <w:lang w:val="en-US"/>
                    </w:rPr>
                  </w:rPrChange>
                </w:rPr>
                <w:t>tiếp tục</w:t>
              </w:r>
            </w:ins>
          </w:p>
        </w:tc>
        <w:tc>
          <w:tcPr>
            <w:tcW w:w="1148" w:type="pct"/>
            <w:vAlign w:val="center"/>
            <w:tcPrChange w:id="1228" w:author="NTL 101238" w:date="2024-06-02T20:33:00Z" w16du:dateUtc="2024-06-02T13:33:00Z">
              <w:tcPr>
                <w:tcW w:w="1148" w:type="pct"/>
              </w:tcPr>
            </w:tcPrChange>
          </w:tcPr>
          <w:p w14:paraId="0FE78DFB" w14:textId="77777777" w:rsidR="0031480B" w:rsidRPr="00541AF1" w:rsidRDefault="0031480B" w:rsidP="00655A27">
            <w:pPr>
              <w:pStyle w:val="ListParagraph"/>
              <w:spacing w:line="360" w:lineRule="auto"/>
              <w:ind w:left="0"/>
              <w:jc w:val="center"/>
              <w:rPr>
                <w:ins w:id="1229" w:author="NTL 101238" w:date="2024-06-02T20:12:00Z" w16du:dateUtc="2024-06-02T13:12:00Z"/>
                <w:rFonts w:asciiTheme="majorHAnsi" w:hAnsiTheme="majorHAnsi" w:cstheme="majorHAnsi"/>
                <w:sz w:val="28"/>
                <w:szCs w:val="28"/>
                <w:shd w:val="clear" w:color="auto" w:fill="FFFFFF"/>
                <w:rPrChange w:id="1230" w:author="NTL 101238" w:date="2024-06-02T21:16:00Z" w16du:dateUtc="2024-06-02T14:16:00Z">
                  <w:rPr>
                    <w:ins w:id="1231" w:author="NTL 101238" w:date="2024-06-02T20:12:00Z" w16du:dateUtc="2024-06-02T13:12:00Z"/>
                    <w:rFonts w:cs="Times New Roman"/>
                    <w:sz w:val="28"/>
                    <w:szCs w:val="28"/>
                    <w:shd w:val="clear" w:color="auto" w:fill="FFFFFF"/>
                  </w:rPr>
                </w:rPrChange>
              </w:rPr>
            </w:pPr>
          </w:p>
        </w:tc>
        <w:tc>
          <w:tcPr>
            <w:tcW w:w="1148" w:type="pct"/>
            <w:vAlign w:val="center"/>
            <w:tcPrChange w:id="1232" w:author="NTL 101238" w:date="2024-06-02T20:33:00Z" w16du:dateUtc="2024-06-02T13:33:00Z">
              <w:tcPr>
                <w:tcW w:w="1148" w:type="pct"/>
                <w:gridSpan w:val="2"/>
              </w:tcPr>
            </w:tcPrChange>
          </w:tcPr>
          <w:p w14:paraId="413E7F9B" w14:textId="4BC81DB8" w:rsidR="0031480B" w:rsidRPr="00541AF1" w:rsidRDefault="00674CBD" w:rsidP="00655A27">
            <w:pPr>
              <w:pStyle w:val="ListParagraph"/>
              <w:spacing w:line="360" w:lineRule="auto"/>
              <w:ind w:left="0"/>
              <w:jc w:val="center"/>
              <w:rPr>
                <w:ins w:id="1233" w:author="NTL 101238" w:date="2024-06-02T20:12:00Z" w16du:dateUtc="2024-06-02T13:12:00Z"/>
                <w:rFonts w:asciiTheme="majorHAnsi" w:hAnsiTheme="majorHAnsi" w:cstheme="majorHAnsi"/>
                <w:sz w:val="28"/>
                <w:szCs w:val="28"/>
                <w:rPrChange w:id="1234" w:author="NTL 101238" w:date="2024-06-02T21:16:00Z" w16du:dateUtc="2024-06-02T14:16:00Z">
                  <w:rPr>
                    <w:ins w:id="1235" w:author="NTL 101238" w:date="2024-06-02T20:12:00Z" w16du:dateUtc="2024-06-02T13:12:00Z"/>
                    <w:rFonts w:cs="Times New Roman"/>
                    <w:sz w:val="28"/>
                    <w:szCs w:val="28"/>
                  </w:rPr>
                </w:rPrChange>
              </w:rPr>
            </w:pPr>
            <w:ins w:id="1236" w:author="NTL 101238" w:date="2024-06-02T20:13:00Z" w16du:dateUtc="2024-06-02T13:13:00Z">
              <w:r w:rsidRPr="00541AF1">
                <w:rPr>
                  <w:rFonts w:asciiTheme="majorHAnsi" w:hAnsiTheme="majorHAnsi" w:cstheme="majorHAnsi"/>
                  <w:sz w:val="28"/>
                  <w:szCs w:val="28"/>
                  <w:rPrChange w:id="1237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  <w:lang w:val="en-US"/>
                    </w:rPr>
                  </w:rPrChange>
                </w:rPr>
                <w:t>Thông báo không hợp lệ</w:t>
              </w:r>
            </w:ins>
          </w:p>
        </w:tc>
        <w:tc>
          <w:tcPr>
            <w:tcW w:w="810" w:type="pct"/>
            <w:vAlign w:val="center"/>
            <w:tcPrChange w:id="1238" w:author="NTL 101238" w:date="2024-06-02T20:33:00Z" w16du:dateUtc="2024-06-02T13:33:00Z">
              <w:tcPr>
                <w:tcW w:w="810" w:type="pct"/>
                <w:gridSpan w:val="2"/>
              </w:tcPr>
            </w:tcPrChange>
          </w:tcPr>
          <w:p w14:paraId="15B241F5" w14:textId="6A28329C" w:rsidR="0031480B" w:rsidRPr="00541AF1" w:rsidRDefault="00674CBD" w:rsidP="00655A27">
            <w:pPr>
              <w:pStyle w:val="ListParagraph"/>
              <w:spacing w:line="360" w:lineRule="auto"/>
              <w:ind w:left="0"/>
              <w:jc w:val="center"/>
              <w:rPr>
                <w:ins w:id="1239" w:author="NTL 101238" w:date="2024-06-02T20:12:00Z" w16du:dateUtc="2024-06-02T13:12:00Z"/>
                <w:rFonts w:asciiTheme="majorHAnsi" w:hAnsiTheme="majorHAnsi" w:cstheme="majorHAnsi"/>
                <w:sz w:val="28"/>
                <w:szCs w:val="28"/>
                <w:rPrChange w:id="1240" w:author="NTL 101238" w:date="2024-06-02T21:16:00Z" w16du:dateUtc="2024-06-02T14:16:00Z">
                  <w:rPr>
                    <w:ins w:id="1241" w:author="NTL 101238" w:date="2024-06-02T20:12:00Z" w16du:dateUtc="2024-06-02T13:12:00Z"/>
                    <w:rFonts w:cs="Times New Roman"/>
                    <w:sz w:val="28"/>
                    <w:szCs w:val="28"/>
                  </w:rPr>
                </w:rPrChange>
              </w:rPr>
            </w:pPr>
            <w:ins w:id="1242" w:author="NTL 101238" w:date="2024-06-02T20:13:00Z" w16du:dateUtc="2024-06-02T13:13:00Z">
              <w:r w:rsidRPr="00541AF1">
                <w:rPr>
                  <w:rFonts w:asciiTheme="majorHAnsi" w:hAnsiTheme="majorHAnsi" w:cstheme="majorHAnsi"/>
                  <w:sz w:val="28"/>
                  <w:szCs w:val="28"/>
                  <w:rPrChange w:id="1243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</w:rPr>
                  </w:rPrChange>
                </w:rPr>
                <w:t>Thông báo không hợp lệ</w:t>
              </w:r>
            </w:ins>
          </w:p>
        </w:tc>
        <w:tc>
          <w:tcPr>
            <w:tcW w:w="558" w:type="pct"/>
            <w:vAlign w:val="center"/>
            <w:tcPrChange w:id="1244" w:author="NTL 101238" w:date="2024-06-02T20:33:00Z" w16du:dateUtc="2024-06-02T13:33:00Z">
              <w:tcPr>
                <w:tcW w:w="558" w:type="pct"/>
              </w:tcPr>
            </w:tcPrChange>
          </w:tcPr>
          <w:p w14:paraId="729923CD" w14:textId="461614F7" w:rsidR="0031480B" w:rsidRPr="00607C67" w:rsidRDefault="00607C67" w:rsidP="00655A27">
            <w:pPr>
              <w:pStyle w:val="ListParagraph"/>
              <w:spacing w:line="360" w:lineRule="auto"/>
              <w:ind w:left="0"/>
              <w:jc w:val="center"/>
              <w:rPr>
                <w:ins w:id="1245" w:author="NTL 101238" w:date="2024-06-02T20:12:00Z" w16du:dateUtc="2024-06-02T13:12:00Z"/>
                <w:rFonts w:asciiTheme="majorHAnsi" w:hAnsiTheme="majorHAnsi" w:cstheme="majorHAnsi"/>
                <w:sz w:val="28"/>
                <w:szCs w:val="28"/>
                <w:lang w:val="en-US"/>
                <w:rPrChange w:id="1246" w:author="NTL 101238" w:date="2024-06-03T13:14:00Z" w16du:dateUtc="2024-06-03T06:14:00Z">
                  <w:rPr>
                    <w:ins w:id="1247" w:author="NTL 101238" w:date="2024-06-02T20:12:00Z" w16du:dateUtc="2024-06-02T13:12:00Z"/>
                    <w:rFonts w:cs="Times New Roman"/>
                    <w:sz w:val="28"/>
                    <w:szCs w:val="28"/>
                  </w:rPr>
                </w:rPrChange>
              </w:rPr>
            </w:pPr>
            <w:ins w:id="1248" w:author="NTL 101238" w:date="2024-06-03T13:14:00Z" w16du:dateUtc="2024-06-03T06:14:00Z">
              <w:r>
                <w:rPr>
                  <w:rFonts w:asciiTheme="majorHAnsi" w:hAnsiTheme="majorHAnsi" w:cstheme="majorHAnsi"/>
                  <w:sz w:val="28"/>
                  <w:szCs w:val="28"/>
                  <w:lang w:val="en-US"/>
                </w:rPr>
                <w:t>pass</w:t>
              </w:r>
            </w:ins>
          </w:p>
        </w:tc>
      </w:tr>
      <w:tr w:rsidR="00D564FD" w:rsidRPr="00541AF1" w14:paraId="74D852CF" w14:textId="77777777" w:rsidTr="00655A27">
        <w:trPr>
          <w:ins w:id="1249" w:author="NTL 101238" w:date="2024-06-02T19:55:00Z"/>
        </w:trPr>
        <w:tc>
          <w:tcPr>
            <w:tcW w:w="413" w:type="pct"/>
            <w:vAlign w:val="center"/>
            <w:tcPrChange w:id="1250" w:author="NTL 101238" w:date="2024-06-02T20:33:00Z" w16du:dateUtc="2024-06-02T13:33:00Z">
              <w:tcPr>
                <w:tcW w:w="413" w:type="pct"/>
                <w:vAlign w:val="center"/>
              </w:tcPr>
            </w:tcPrChange>
          </w:tcPr>
          <w:p w14:paraId="19FC52A5" w14:textId="45EA6AD5" w:rsidR="002B00EF" w:rsidRPr="00541AF1" w:rsidRDefault="000019A7" w:rsidP="00655A27">
            <w:pPr>
              <w:pStyle w:val="ListParagraph"/>
              <w:spacing w:line="360" w:lineRule="auto"/>
              <w:ind w:left="0"/>
              <w:jc w:val="center"/>
              <w:rPr>
                <w:ins w:id="1251" w:author="NTL 101238" w:date="2024-06-02T19:55:00Z" w16du:dateUtc="2024-06-02T12:55:00Z"/>
                <w:rFonts w:asciiTheme="majorHAnsi" w:hAnsiTheme="majorHAnsi" w:cstheme="majorHAnsi"/>
                <w:sz w:val="28"/>
                <w:szCs w:val="28"/>
                <w:lang w:val="en-US"/>
                <w:rPrChange w:id="1252" w:author="NTL 101238" w:date="2024-06-02T21:16:00Z" w16du:dateUtc="2024-06-02T14:16:00Z">
                  <w:rPr>
                    <w:ins w:id="1253" w:author="NTL 101238" w:date="2024-06-02T19:55:00Z" w16du:dateUtc="2024-06-02T12:55:00Z"/>
                    <w:rFonts w:cs="Times New Roman"/>
                    <w:sz w:val="28"/>
                    <w:szCs w:val="28"/>
                  </w:rPr>
                </w:rPrChange>
              </w:rPr>
            </w:pPr>
            <w:ins w:id="1254" w:author="NTL 101238" w:date="2024-06-02T20:14:00Z" w16du:dateUtc="2024-06-02T13:14:00Z">
              <w:r w:rsidRPr="00541AF1">
                <w:rPr>
                  <w:rFonts w:asciiTheme="majorHAnsi" w:hAnsiTheme="majorHAnsi" w:cstheme="majorHAnsi"/>
                  <w:sz w:val="28"/>
                  <w:szCs w:val="28"/>
                  <w:lang w:val="en-US"/>
                  <w:rPrChange w:id="1255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  <w:lang w:val="en-US"/>
                    </w:rPr>
                  </w:rPrChange>
                </w:rPr>
                <w:t>4</w:t>
              </w:r>
            </w:ins>
          </w:p>
        </w:tc>
        <w:tc>
          <w:tcPr>
            <w:tcW w:w="923" w:type="pct"/>
            <w:vAlign w:val="center"/>
            <w:tcPrChange w:id="1256" w:author="NTL 101238" w:date="2024-06-02T20:33:00Z" w16du:dateUtc="2024-06-02T13:33:00Z">
              <w:tcPr>
                <w:tcW w:w="734" w:type="pct"/>
              </w:tcPr>
            </w:tcPrChange>
          </w:tcPr>
          <w:p w14:paraId="7FFB4BDE" w14:textId="4EE6FC5C" w:rsidR="002B00EF" w:rsidRPr="00541AF1" w:rsidRDefault="002B00EF">
            <w:pPr>
              <w:pStyle w:val="ListParagraph"/>
              <w:spacing w:line="360" w:lineRule="auto"/>
              <w:ind w:left="0"/>
              <w:jc w:val="center"/>
              <w:rPr>
                <w:ins w:id="1257" w:author="NTL 101238" w:date="2024-06-02T19:55:00Z" w16du:dateUtc="2024-06-02T12:55:00Z"/>
                <w:rFonts w:asciiTheme="majorHAnsi" w:hAnsiTheme="majorHAnsi" w:cstheme="majorHAnsi"/>
                <w:sz w:val="28"/>
                <w:szCs w:val="28"/>
                <w:lang w:val="en-US"/>
                <w:rPrChange w:id="1258" w:author="NTL 101238" w:date="2024-06-02T21:16:00Z" w16du:dateUtc="2024-06-02T14:16:00Z">
                  <w:rPr>
                    <w:ins w:id="1259" w:author="NTL 101238" w:date="2024-06-02T19:55:00Z" w16du:dateUtc="2024-06-02T12:55:00Z"/>
                    <w:rFonts w:cs="Times New Roman"/>
                    <w:sz w:val="28"/>
                    <w:szCs w:val="28"/>
                  </w:rPr>
                </w:rPrChange>
              </w:rPr>
              <w:pPrChange w:id="1260" w:author="NTL 101238" w:date="2024-06-02T20:33:00Z" w16du:dateUtc="2024-06-02T13:33:00Z">
                <w:pPr>
                  <w:pStyle w:val="ListParagraph"/>
                  <w:spacing w:line="360" w:lineRule="auto"/>
                  <w:ind w:left="0"/>
                </w:pPr>
              </w:pPrChange>
            </w:pPr>
            <w:ins w:id="1261" w:author="NTL 101238" w:date="2024-06-02T19:55:00Z" w16du:dateUtc="2024-06-02T12:55:00Z">
              <w:r w:rsidRPr="00541AF1">
                <w:rPr>
                  <w:rFonts w:asciiTheme="majorHAnsi" w:hAnsiTheme="majorHAnsi" w:cstheme="majorHAnsi"/>
                  <w:sz w:val="28"/>
                  <w:szCs w:val="28"/>
                  <w:rPrChange w:id="1262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</w:rPr>
                  </w:rPrChange>
                </w:rPr>
                <w:t xml:space="preserve">Nhập </w:t>
              </w:r>
            </w:ins>
            <w:ins w:id="1263" w:author="NTL 101238" w:date="2024-06-02T19:58:00Z" w16du:dateUtc="2024-06-02T12:58:00Z">
              <w:r w:rsidR="00AF634D" w:rsidRPr="00541AF1">
                <w:rPr>
                  <w:rFonts w:asciiTheme="majorHAnsi" w:hAnsiTheme="majorHAnsi" w:cstheme="majorHAnsi"/>
                  <w:sz w:val="28"/>
                  <w:szCs w:val="28"/>
                  <w:lang w:val="en-US"/>
                  <w:rPrChange w:id="1264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  <w:lang w:val="en-US"/>
                    </w:rPr>
                  </w:rPrChange>
                </w:rPr>
                <w:t>mật khẩu</w:t>
              </w:r>
            </w:ins>
          </w:p>
        </w:tc>
        <w:tc>
          <w:tcPr>
            <w:tcW w:w="1148" w:type="pct"/>
            <w:vAlign w:val="center"/>
            <w:tcPrChange w:id="1265" w:author="NTL 101238" w:date="2024-06-02T20:33:00Z" w16du:dateUtc="2024-06-02T13:33:00Z">
              <w:tcPr>
                <w:tcW w:w="2150" w:type="pct"/>
                <w:gridSpan w:val="3"/>
              </w:tcPr>
            </w:tcPrChange>
          </w:tcPr>
          <w:p w14:paraId="669A923C" w14:textId="718F4755" w:rsidR="002B00EF" w:rsidRPr="00541AF1" w:rsidRDefault="00674CBD">
            <w:pPr>
              <w:pStyle w:val="ListParagraph"/>
              <w:spacing w:line="360" w:lineRule="auto"/>
              <w:ind w:left="0"/>
              <w:jc w:val="center"/>
              <w:rPr>
                <w:ins w:id="1266" w:author="NTL 101238" w:date="2024-06-02T19:55:00Z" w16du:dateUtc="2024-06-02T12:55:00Z"/>
                <w:rFonts w:asciiTheme="majorHAnsi" w:hAnsiTheme="majorHAnsi" w:cstheme="majorHAnsi"/>
                <w:sz w:val="28"/>
                <w:szCs w:val="28"/>
                <w:lang w:val="en-US"/>
                <w:rPrChange w:id="1267" w:author="NTL 101238" w:date="2024-06-02T21:16:00Z" w16du:dateUtc="2024-06-02T14:16:00Z">
                  <w:rPr>
                    <w:ins w:id="1268" w:author="NTL 101238" w:date="2024-06-02T19:55:00Z" w16du:dateUtc="2024-06-02T12:55:00Z"/>
                    <w:rFonts w:cs="Times New Roman"/>
                    <w:sz w:val="28"/>
                    <w:szCs w:val="28"/>
                  </w:rPr>
                </w:rPrChange>
              </w:rPr>
              <w:pPrChange w:id="1269" w:author="NTL 101238" w:date="2024-06-02T20:33:00Z" w16du:dateUtc="2024-06-02T13:33:00Z">
                <w:pPr>
                  <w:pStyle w:val="ListParagraph"/>
                  <w:spacing w:line="360" w:lineRule="auto"/>
                  <w:ind w:left="0"/>
                </w:pPr>
              </w:pPrChange>
            </w:pPr>
            <w:ins w:id="1270" w:author="NTL 101238" w:date="2024-06-02T20:14:00Z" w16du:dateUtc="2024-06-02T13:14:00Z">
              <w:r w:rsidRPr="00541AF1">
                <w:rPr>
                  <w:rFonts w:asciiTheme="majorHAnsi" w:hAnsiTheme="majorHAnsi" w:cstheme="majorHAnsi"/>
                  <w:sz w:val="28"/>
                  <w:szCs w:val="28"/>
                  <w:lang w:val="en-US"/>
                  <w:rPrChange w:id="1271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  <w:lang w:val="en-US"/>
                    </w:rPr>
                  </w:rPrChange>
                </w:rPr>
                <w:t>Không hiển thị</w:t>
              </w:r>
            </w:ins>
          </w:p>
        </w:tc>
        <w:tc>
          <w:tcPr>
            <w:tcW w:w="1148" w:type="pct"/>
            <w:vAlign w:val="center"/>
            <w:tcPrChange w:id="1272" w:author="NTL 101238" w:date="2024-06-02T20:33:00Z" w16du:dateUtc="2024-06-02T13:33:00Z">
              <w:tcPr>
                <w:tcW w:w="765" w:type="pct"/>
                <w:gridSpan w:val="2"/>
              </w:tcPr>
            </w:tcPrChange>
          </w:tcPr>
          <w:p w14:paraId="52E8FB1C" w14:textId="1C54ABE7" w:rsidR="002B00EF" w:rsidRPr="00541AF1" w:rsidRDefault="002B00EF">
            <w:pPr>
              <w:pStyle w:val="ListParagraph"/>
              <w:spacing w:line="360" w:lineRule="auto"/>
              <w:ind w:left="0"/>
              <w:jc w:val="center"/>
              <w:rPr>
                <w:ins w:id="1273" w:author="NTL 101238" w:date="2024-06-02T19:55:00Z" w16du:dateUtc="2024-06-02T12:55:00Z"/>
                <w:rFonts w:asciiTheme="majorHAnsi" w:hAnsiTheme="majorHAnsi" w:cstheme="majorHAnsi"/>
                <w:sz w:val="28"/>
                <w:szCs w:val="28"/>
                <w:rPrChange w:id="1274" w:author="NTL 101238" w:date="2024-06-02T21:16:00Z" w16du:dateUtc="2024-06-02T14:16:00Z">
                  <w:rPr>
                    <w:ins w:id="1275" w:author="NTL 101238" w:date="2024-06-02T19:55:00Z" w16du:dateUtc="2024-06-02T12:55:00Z"/>
                    <w:rFonts w:cs="Times New Roman"/>
                    <w:sz w:val="28"/>
                    <w:szCs w:val="28"/>
                  </w:rPr>
                </w:rPrChange>
              </w:rPr>
              <w:pPrChange w:id="1276" w:author="NTL 101238" w:date="2024-06-02T20:33:00Z" w16du:dateUtc="2024-06-02T13:33:00Z">
                <w:pPr>
                  <w:pStyle w:val="ListParagraph"/>
                  <w:spacing w:line="360" w:lineRule="auto"/>
                  <w:ind w:left="0"/>
                </w:pPr>
              </w:pPrChange>
            </w:pPr>
          </w:p>
        </w:tc>
        <w:tc>
          <w:tcPr>
            <w:tcW w:w="810" w:type="pct"/>
            <w:vAlign w:val="center"/>
            <w:tcPrChange w:id="1277" w:author="NTL 101238" w:date="2024-06-02T20:33:00Z" w16du:dateUtc="2024-06-02T13:33:00Z">
              <w:tcPr>
                <w:tcW w:w="379" w:type="pct"/>
              </w:tcPr>
            </w:tcPrChange>
          </w:tcPr>
          <w:p w14:paraId="4EF64FEA" w14:textId="007B3E9D" w:rsidR="002B00EF" w:rsidRPr="00607C67" w:rsidRDefault="00607C67">
            <w:pPr>
              <w:pStyle w:val="ListParagraph"/>
              <w:spacing w:line="360" w:lineRule="auto"/>
              <w:ind w:left="0"/>
              <w:jc w:val="center"/>
              <w:rPr>
                <w:ins w:id="1278" w:author="NTL 101238" w:date="2024-06-02T19:55:00Z" w16du:dateUtc="2024-06-02T12:55:00Z"/>
                <w:rFonts w:asciiTheme="majorHAnsi" w:hAnsiTheme="majorHAnsi" w:cstheme="majorHAnsi"/>
                <w:sz w:val="28"/>
                <w:szCs w:val="28"/>
                <w:lang w:val="en-US"/>
                <w:rPrChange w:id="1279" w:author="NTL 101238" w:date="2024-06-03T13:14:00Z" w16du:dateUtc="2024-06-03T06:14:00Z">
                  <w:rPr>
                    <w:ins w:id="1280" w:author="NTL 101238" w:date="2024-06-02T19:55:00Z" w16du:dateUtc="2024-06-02T12:55:00Z"/>
                    <w:rFonts w:cs="Times New Roman"/>
                    <w:sz w:val="28"/>
                    <w:szCs w:val="28"/>
                  </w:rPr>
                </w:rPrChange>
              </w:rPr>
              <w:pPrChange w:id="1281" w:author="NTL 101238" w:date="2024-06-02T20:33:00Z" w16du:dateUtc="2024-06-02T13:33:00Z">
                <w:pPr>
                  <w:pStyle w:val="ListParagraph"/>
                  <w:spacing w:line="360" w:lineRule="auto"/>
                  <w:ind w:left="0"/>
                </w:pPr>
              </w:pPrChange>
            </w:pPr>
            <w:ins w:id="1282" w:author="NTL 101238" w:date="2024-06-03T13:14:00Z" w16du:dateUtc="2024-06-03T06:14:00Z">
              <w:r>
                <w:rPr>
                  <w:rFonts w:asciiTheme="majorHAnsi" w:hAnsiTheme="majorHAnsi" w:cstheme="majorHAnsi"/>
                  <w:sz w:val="28"/>
                  <w:szCs w:val="28"/>
                  <w:lang w:val="en-US"/>
                </w:rPr>
                <w:t xml:space="preserve">Không hiển thị </w:t>
              </w:r>
            </w:ins>
          </w:p>
        </w:tc>
        <w:tc>
          <w:tcPr>
            <w:tcW w:w="558" w:type="pct"/>
            <w:vAlign w:val="center"/>
            <w:tcPrChange w:id="1283" w:author="NTL 101238" w:date="2024-06-02T20:33:00Z" w16du:dateUtc="2024-06-02T13:33:00Z">
              <w:tcPr>
                <w:tcW w:w="558" w:type="pct"/>
              </w:tcPr>
            </w:tcPrChange>
          </w:tcPr>
          <w:p w14:paraId="5A64AFAE" w14:textId="77777777" w:rsidR="002B00EF" w:rsidRPr="00541AF1" w:rsidRDefault="002B00EF" w:rsidP="00655A27">
            <w:pPr>
              <w:pStyle w:val="ListParagraph"/>
              <w:spacing w:line="360" w:lineRule="auto"/>
              <w:ind w:left="0"/>
              <w:jc w:val="center"/>
              <w:rPr>
                <w:ins w:id="1284" w:author="NTL 101238" w:date="2024-06-02T19:55:00Z" w16du:dateUtc="2024-06-02T12:55:00Z"/>
                <w:rFonts w:asciiTheme="majorHAnsi" w:hAnsiTheme="majorHAnsi" w:cstheme="majorHAnsi"/>
                <w:sz w:val="28"/>
                <w:szCs w:val="28"/>
                <w:rPrChange w:id="1285" w:author="NTL 101238" w:date="2024-06-02T21:16:00Z" w16du:dateUtc="2024-06-02T14:16:00Z">
                  <w:rPr>
                    <w:ins w:id="1286" w:author="NTL 101238" w:date="2024-06-02T19:55:00Z" w16du:dateUtc="2024-06-02T12:55:00Z"/>
                    <w:rFonts w:cs="Times New Roman"/>
                    <w:sz w:val="28"/>
                    <w:szCs w:val="28"/>
                  </w:rPr>
                </w:rPrChange>
              </w:rPr>
            </w:pPr>
            <w:ins w:id="1287" w:author="NTL 101238" w:date="2024-06-02T19:55:00Z" w16du:dateUtc="2024-06-02T12:55:00Z">
              <w:r w:rsidRPr="00541AF1">
                <w:rPr>
                  <w:rFonts w:asciiTheme="majorHAnsi" w:hAnsiTheme="majorHAnsi" w:cstheme="majorHAnsi"/>
                  <w:sz w:val="28"/>
                  <w:szCs w:val="28"/>
                  <w:rPrChange w:id="1288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</w:rPr>
                  </w:rPrChange>
                </w:rPr>
                <w:t>pass</w:t>
              </w:r>
            </w:ins>
          </w:p>
        </w:tc>
      </w:tr>
    </w:tbl>
    <w:p w14:paraId="70445400" w14:textId="77777777" w:rsidR="00DD7BE7" w:rsidRDefault="00DD7BE7" w:rsidP="00AF634D">
      <w:pPr>
        <w:spacing w:beforeLines="120" w:before="288" w:afterLines="120" w:after="288" w:line="360" w:lineRule="auto"/>
        <w:rPr>
          <w:ins w:id="1289" w:author="NTL 101238" w:date="2024-06-28T09:20:00Z" w16du:dateUtc="2024-06-28T02:20:00Z"/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</w:pPr>
    </w:p>
    <w:p w14:paraId="6290694E" w14:textId="77777777" w:rsidR="00DD7BE7" w:rsidRDefault="00DD7BE7" w:rsidP="00AF634D">
      <w:pPr>
        <w:spacing w:beforeLines="120" w:before="288" w:afterLines="120" w:after="288" w:line="360" w:lineRule="auto"/>
        <w:rPr>
          <w:ins w:id="1290" w:author="NTL 101238" w:date="2024-06-28T09:20:00Z" w16du:dateUtc="2024-06-28T02:20:00Z"/>
          <w:rFonts w:asciiTheme="majorHAnsi" w:hAnsiTheme="majorHAnsi" w:cstheme="majorHAnsi"/>
          <w:sz w:val="28"/>
          <w:szCs w:val="28"/>
          <w:shd w:val="clear" w:color="auto" w:fill="FFFFFF"/>
        </w:rPr>
      </w:pPr>
    </w:p>
    <w:p w14:paraId="45AEA9A6" w14:textId="77777777" w:rsidR="00DD7BE7" w:rsidRDefault="00DD7BE7" w:rsidP="00AF634D">
      <w:pPr>
        <w:spacing w:beforeLines="120" w:before="288" w:afterLines="120" w:after="288" w:line="360" w:lineRule="auto"/>
        <w:rPr>
          <w:ins w:id="1291" w:author="NTL 101238" w:date="2024-06-28T09:20:00Z" w16du:dateUtc="2024-06-28T02:20:00Z"/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</w:pPr>
    </w:p>
    <w:p w14:paraId="65DEFFD8" w14:textId="77777777" w:rsidR="00DD7BE7" w:rsidRDefault="00DD7BE7" w:rsidP="00AF634D">
      <w:pPr>
        <w:spacing w:beforeLines="120" w:before="288" w:afterLines="120" w:after="288" w:line="360" w:lineRule="auto"/>
        <w:rPr>
          <w:ins w:id="1292" w:author="NTL 101238" w:date="2024-06-28T09:20:00Z" w16du:dateUtc="2024-06-28T02:20:00Z"/>
          <w:rFonts w:asciiTheme="majorHAnsi" w:hAnsiTheme="majorHAnsi" w:cstheme="majorHAnsi"/>
          <w:sz w:val="28"/>
          <w:szCs w:val="28"/>
          <w:shd w:val="clear" w:color="auto" w:fill="FFFFFF"/>
        </w:rPr>
      </w:pPr>
    </w:p>
    <w:p w14:paraId="5B40D989" w14:textId="77777777" w:rsidR="00DD7BE7" w:rsidRDefault="00DD7BE7" w:rsidP="00AF634D">
      <w:pPr>
        <w:spacing w:beforeLines="120" w:before="288" w:afterLines="120" w:after="288" w:line="360" w:lineRule="auto"/>
        <w:rPr>
          <w:ins w:id="1293" w:author="NTL 101238" w:date="2024-06-28T09:20:00Z" w16du:dateUtc="2024-06-28T02:20:00Z"/>
          <w:rFonts w:asciiTheme="majorHAnsi" w:hAnsiTheme="majorHAnsi" w:cstheme="majorHAnsi"/>
          <w:sz w:val="28"/>
          <w:szCs w:val="28"/>
          <w:shd w:val="clear" w:color="auto" w:fill="FFFFFF"/>
        </w:rPr>
      </w:pPr>
    </w:p>
    <w:p w14:paraId="147B74D8" w14:textId="77777777" w:rsidR="00DD7BE7" w:rsidRDefault="00DD7BE7" w:rsidP="00AF634D">
      <w:pPr>
        <w:spacing w:beforeLines="120" w:before="288" w:afterLines="120" w:after="288" w:line="360" w:lineRule="auto"/>
        <w:rPr>
          <w:ins w:id="1294" w:author="NTL 101238" w:date="2024-06-28T09:20:00Z" w16du:dateUtc="2024-06-28T02:20:00Z"/>
          <w:rFonts w:asciiTheme="majorHAnsi" w:hAnsiTheme="majorHAnsi" w:cstheme="majorHAnsi"/>
          <w:sz w:val="28"/>
          <w:szCs w:val="28"/>
          <w:shd w:val="clear" w:color="auto" w:fill="FFFFFF"/>
        </w:rPr>
      </w:pPr>
    </w:p>
    <w:p w14:paraId="2842957C" w14:textId="77777777" w:rsidR="00DD7BE7" w:rsidRDefault="00DD7BE7" w:rsidP="00AF634D">
      <w:pPr>
        <w:spacing w:beforeLines="120" w:before="288" w:afterLines="120" w:after="288" w:line="360" w:lineRule="auto"/>
        <w:rPr>
          <w:ins w:id="1295" w:author="NTL 101238" w:date="2024-06-28T09:20:00Z" w16du:dateUtc="2024-06-28T02:20:00Z"/>
          <w:rFonts w:asciiTheme="majorHAnsi" w:hAnsiTheme="majorHAnsi" w:cstheme="majorHAnsi"/>
          <w:sz w:val="28"/>
          <w:szCs w:val="28"/>
          <w:shd w:val="clear" w:color="auto" w:fill="FFFFFF"/>
        </w:rPr>
      </w:pPr>
    </w:p>
    <w:p w14:paraId="2B05A95D" w14:textId="77777777" w:rsidR="00DD7BE7" w:rsidRDefault="00DD7BE7" w:rsidP="00AF634D">
      <w:pPr>
        <w:spacing w:beforeLines="120" w:before="288" w:afterLines="120" w:after="288" w:line="360" w:lineRule="auto"/>
        <w:rPr>
          <w:ins w:id="1296" w:author="NTL 101238" w:date="2024-06-28T09:20:00Z" w16du:dateUtc="2024-06-28T02:20:00Z"/>
          <w:rFonts w:asciiTheme="majorHAnsi" w:hAnsiTheme="majorHAnsi" w:cstheme="majorHAnsi"/>
          <w:sz w:val="28"/>
          <w:szCs w:val="28"/>
          <w:shd w:val="clear" w:color="auto" w:fill="FFFFFF"/>
        </w:rPr>
      </w:pPr>
    </w:p>
    <w:p w14:paraId="7666EE97" w14:textId="0049D1E3" w:rsidR="00AF634D" w:rsidRPr="00541AF1" w:rsidRDefault="00AF634D" w:rsidP="00AF634D">
      <w:pPr>
        <w:spacing w:beforeLines="120" w:before="288" w:afterLines="120" w:after="288" w:line="360" w:lineRule="auto"/>
        <w:rPr>
          <w:ins w:id="1297" w:author="NTL 101238" w:date="2024-06-02T20:00:00Z" w16du:dateUtc="2024-06-02T13:00:00Z"/>
          <w:rFonts w:asciiTheme="majorHAnsi" w:hAnsiTheme="majorHAnsi" w:cstheme="majorHAnsi"/>
          <w:sz w:val="28"/>
          <w:szCs w:val="28"/>
          <w:shd w:val="clear" w:color="auto" w:fill="FFFFFF"/>
          <w:rPrChange w:id="1298" w:author="NTL 101238" w:date="2024-06-02T21:16:00Z" w16du:dateUtc="2024-06-02T14:16:00Z">
            <w:rPr>
              <w:ins w:id="1299" w:author="NTL 101238" w:date="2024-06-02T20:00:00Z" w16du:dateUtc="2024-06-02T13:00:00Z"/>
              <w:rFonts w:cs="Times New Roman"/>
              <w:sz w:val="28"/>
              <w:szCs w:val="28"/>
              <w:shd w:val="clear" w:color="auto" w:fill="FFFFFF"/>
              <w:lang w:val="en-US"/>
            </w:rPr>
          </w:rPrChange>
        </w:rPr>
      </w:pPr>
      <w:ins w:id="1300" w:author="NTL 101238" w:date="2024-06-02T20:00:00Z" w16du:dateUtc="2024-06-02T13:00:00Z">
        <w:r w:rsidRPr="00541AF1">
          <w:rPr>
            <w:rFonts w:asciiTheme="majorHAnsi" w:hAnsiTheme="majorHAnsi" w:cstheme="majorHAnsi"/>
            <w:sz w:val="28"/>
            <w:szCs w:val="28"/>
            <w:shd w:val="clear" w:color="auto" w:fill="FFFFFF"/>
            <w:rPrChange w:id="1301" w:author="NTL 101238" w:date="2024-06-02T21:16:00Z" w16du:dateUtc="2024-06-02T14:16:00Z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</w:rPrChange>
          </w:rPr>
          <w:lastRenderedPageBreak/>
          <w:t xml:space="preserve">Testcase </w:t>
        </w:r>
      </w:ins>
      <w:ins w:id="1302" w:author="NTL 101238" w:date="2024-06-02T20:03:00Z" w16du:dateUtc="2024-06-02T13:03:00Z">
        <w:r w:rsidRPr="00541AF1">
          <w:rPr>
            <w:rFonts w:asciiTheme="majorHAnsi" w:hAnsiTheme="majorHAnsi" w:cstheme="majorHAnsi"/>
            <w:sz w:val="28"/>
            <w:szCs w:val="28"/>
            <w:shd w:val="clear" w:color="auto" w:fill="FFFFFF"/>
            <w:rPrChange w:id="1303" w:author="NTL 101238" w:date="2024-06-02T21:16:00Z" w16du:dateUtc="2024-06-02T14:16:00Z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</w:rPrChange>
          </w:rPr>
          <w:t>2</w:t>
        </w:r>
      </w:ins>
      <w:ins w:id="1304" w:author="NTL 101238" w:date="2024-06-02T20:00:00Z" w16du:dateUtc="2024-06-02T13:00:00Z">
        <w:r w:rsidRPr="00541AF1">
          <w:rPr>
            <w:rFonts w:asciiTheme="majorHAnsi" w:hAnsiTheme="majorHAnsi" w:cstheme="majorHAnsi"/>
            <w:sz w:val="28"/>
            <w:szCs w:val="28"/>
            <w:shd w:val="clear" w:color="auto" w:fill="FFFFFF"/>
            <w:rPrChange w:id="1305" w:author="NTL 101238" w:date="2024-06-02T21:16:00Z" w16du:dateUtc="2024-06-02T14:16:00Z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</w:rPrChange>
          </w:rPr>
          <w:t xml:space="preserve">: Số điện thoại </w:t>
        </w:r>
      </w:ins>
      <w:ins w:id="1306" w:author="NTL 101238" w:date="2024-06-02T20:02:00Z" w16du:dateUtc="2024-06-02T13:02:00Z">
        <w:r w:rsidRPr="00541AF1">
          <w:rPr>
            <w:rFonts w:asciiTheme="majorHAnsi" w:hAnsiTheme="majorHAnsi" w:cstheme="majorHAnsi"/>
            <w:sz w:val="28"/>
            <w:szCs w:val="28"/>
            <w:shd w:val="clear" w:color="auto" w:fill="FFFFFF"/>
            <w:rPrChange w:id="1307" w:author="NTL 101238" w:date="2024-06-02T21:16:00Z" w16du:dateUtc="2024-06-02T14:16:00Z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</w:rPrChange>
          </w:rPr>
          <w:t>không đủ 10 ký tự</w:t>
        </w:r>
      </w:ins>
    </w:p>
    <w:tbl>
      <w:tblPr>
        <w:tblStyle w:val="TableGrid"/>
        <w:tblW w:w="5218" w:type="pct"/>
        <w:tblLayout w:type="fixed"/>
        <w:tblLook w:val="04A0" w:firstRow="1" w:lastRow="0" w:firstColumn="1" w:lastColumn="0" w:noHBand="0" w:noVBand="1"/>
        <w:tblPrChange w:id="1308" w:author="NTL 101238" w:date="2024-06-02T20:33:00Z" w16du:dateUtc="2024-06-02T13:33:00Z">
          <w:tblPr>
            <w:tblStyle w:val="TableGrid"/>
            <w:tblW w:w="5218" w:type="pct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778"/>
        <w:gridCol w:w="1737"/>
        <w:gridCol w:w="2160"/>
        <w:gridCol w:w="2160"/>
        <w:gridCol w:w="1524"/>
        <w:gridCol w:w="1050"/>
        <w:tblGridChange w:id="1309">
          <w:tblGrid>
            <w:gridCol w:w="778"/>
            <w:gridCol w:w="1737"/>
            <w:gridCol w:w="2160"/>
            <w:gridCol w:w="2160"/>
            <w:gridCol w:w="1524"/>
            <w:gridCol w:w="1050"/>
          </w:tblGrid>
        </w:tblGridChange>
      </w:tblGrid>
      <w:tr w:rsidR="00AF634D" w:rsidRPr="00541AF1" w14:paraId="3C59CB10" w14:textId="77777777" w:rsidTr="00655A27">
        <w:trPr>
          <w:trHeight w:val="1340"/>
          <w:ins w:id="1310" w:author="NTL 101238" w:date="2024-06-02T20:00:00Z"/>
          <w:trPrChange w:id="1311" w:author="NTL 101238" w:date="2024-06-02T20:33:00Z" w16du:dateUtc="2024-06-02T13:33:00Z">
            <w:trPr>
              <w:trHeight w:val="1340"/>
            </w:trPr>
          </w:trPrChange>
        </w:trPr>
        <w:tc>
          <w:tcPr>
            <w:tcW w:w="413" w:type="pct"/>
            <w:vAlign w:val="center"/>
            <w:tcPrChange w:id="1312" w:author="NTL 101238" w:date="2024-06-02T20:33:00Z" w16du:dateUtc="2024-06-02T13:33:00Z">
              <w:tcPr>
                <w:tcW w:w="413" w:type="pct"/>
                <w:vAlign w:val="center"/>
              </w:tcPr>
            </w:tcPrChange>
          </w:tcPr>
          <w:p w14:paraId="65DC1E8C" w14:textId="77777777" w:rsidR="00AF634D" w:rsidRPr="00541AF1" w:rsidRDefault="00AF634D" w:rsidP="00655A27">
            <w:pPr>
              <w:pStyle w:val="ListParagraph"/>
              <w:spacing w:line="360" w:lineRule="auto"/>
              <w:ind w:left="0"/>
              <w:jc w:val="center"/>
              <w:rPr>
                <w:ins w:id="1313" w:author="NTL 101238" w:date="2024-06-02T20:00:00Z" w16du:dateUtc="2024-06-02T13:00:00Z"/>
                <w:rFonts w:asciiTheme="majorHAnsi" w:hAnsiTheme="majorHAnsi" w:cstheme="majorHAnsi"/>
                <w:b/>
                <w:bCs/>
                <w:sz w:val="28"/>
                <w:szCs w:val="28"/>
                <w:rPrChange w:id="1314" w:author="NTL 101238" w:date="2024-06-02T21:16:00Z" w16du:dateUtc="2024-06-02T14:16:00Z">
                  <w:rPr>
                    <w:ins w:id="1315" w:author="NTL 101238" w:date="2024-06-02T20:00:00Z" w16du:dateUtc="2024-06-02T13:00:00Z"/>
                    <w:rFonts w:cs="Times New Roman"/>
                    <w:b/>
                    <w:bCs/>
                    <w:sz w:val="28"/>
                    <w:szCs w:val="28"/>
                  </w:rPr>
                </w:rPrChange>
              </w:rPr>
            </w:pPr>
            <w:ins w:id="1316" w:author="NTL 101238" w:date="2024-06-02T20:00:00Z" w16du:dateUtc="2024-06-02T13:00:00Z">
              <w:r w:rsidRPr="00541AF1">
                <w:rPr>
                  <w:rFonts w:asciiTheme="majorHAnsi" w:hAnsiTheme="majorHAnsi" w:cstheme="majorHAnsi"/>
                  <w:b/>
                  <w:bCs/>
                  <w:sz w:val="28"/>
                  <w:szCs w:val="28"/>
                  <w:rPrChange w:id="1317" w:author="NTL 101238" w:date="2024-06-02T21:16:00Z" w16du:dateUtc="2024-06-02T14:16:00Z">
                    <w:rPr>
                      <w:rFonts w:cs="Times New Roman"/>
                      <w:b/>
                      <w:bCs/>
                      <w:sz w:val="28"/>
                      <w:szCs w:val="28"/>
                    </w:rPr>
                  </w:rPrChange>
                </w:rPr>
                <w:t>Bước</w:t>
              </w:r>
            </w:ins>
          </w:p>
        </w:tc>
        <w:tc>
          <w:tcPr>
            <w:tcW w:w="923" w:type="pct"/>
            <w:vAlign w:val="center"/>
            <w:tcPrChange w:id="1318" w:author="NTL 101238" w:date="2024-06-02T20:33:00Z" w16du:dateUtc="2024-06-02T13:33:00Z">
              <w:tcPr>
                <w:tcW w:w="923" w:type="pct"/>
                <w:vAlign w:val="center"/>
              </w:tcPr>
            </w:tcPrChange>
          </w:tcPr>
          <w:p w14:paraId="488CDF43" w14:textId="77777777" w:rsidR="00AF634D" w:rsidRPr="00541AF1" w:rsidRDefault="00AF634D" w:rsidP="00655A27">
            <w:pPr>
              <w:pStyle w:val="ListParagraph"/>
              <w:spacing w:line="360" w:lineRule="auto"/>
              <w:ind w:left="0"/>
              <w:jc w:val="center"/>
              <w:rPr>
                <w:ins w:id="1319" w:author="NTL 101238" w:date="2024-06-02T20:00:00Z" w16du:dateUtc="2024-06-02T13:00:00Z"/>
                <w:rFonts w:asciiTheme="majorHAnsi" w:hAnsiTheme="majorHAnsi" w:cstheme="majorHAnsi"/>
                <w:b/>
                <w:bCs/>
                <w:sz w:val="28"/>
                <w:szCs w:val="28"/>
                <w:rPrChange w:id="1320" w:author="NTL 101238" w:date="2024-06-02T21:16:00Z" w16du:dateUtc="2024-06-02T14:16:00Z">
                  <w:rPr>
                    <w:ins w:id="1321" w:author="NTL 101238" w:date="2024-06-02T20:00:00Z" w16du:dateUtc="2024-06-02T13:00:00Z"/>
                    <w:rFonts w:cs="Times New Roman"/>
                    <w:b/>
                    <w:bCs/>
                    <w:sz w:val="28"/>
                    <w:szCs w:val="28"/>
                  </w:rPr>
                </w:rPrChange>
              </w:rPr>
            </w:pPr>
            <w:ins w:id="1322" w:author="NTL 101238" w:date="2024-06-02T20:00:00Z" w16du:dateUtc="2024-06-02T13:00:00Z">
              <w:r w:rsidRPr="00541AF1">
                <w:rPr>
                  <w:rFonts w:asciiTheme="majorHAnsi" w:hAnsiTheme="majorHAnsi" w:cstheme="majorHAnsi"/>
                  <w:b/>
                  <w:bCs/>
                  <w:sz w:val="28"/>
                  <w:szCs w:val="28"/>
                  <w:rPrChange w:id="1323" w:author="NTL 101238" w:date="2024-06-02T21:16:00Z" w16du:dateUtc="2024-06-02T14:16:00Z">
                    <w:rPr>
                      <w:rFonts w:cs="Times New Roman"/>
                      <w:b/>
                      <w:bCs/>
                      <w:sz w:val="28"/>
                      <w:szCs w:val="28"/>
                    </w:rPr>
                  </w:rPrChange>
                </w:rPr>
                <w:t>Hành động</w:t>
              </w:r>
            </w:ins>
          </w:p>
        </w:tc>
        <w:tc>
          <w:tcPr>
            <w:tcW w:w="1148" w:type="pct"/>
            <w:vAlign w:val="center"/>
            <w:tcPrChange w:id="1324" w:author="NTL 101238" w:date="2024-06-02T20:33:00Z" w16du:dateUtc="2024-06-02T13:33:00Z">
              <w:tcPr>
                <w:tcW w:w="1148" w:type="pct"/>
                <w:vAlign w:val="center"/>
              </w:tcPr>
            </w:tcPrChange>
          </w:tcPr>
          <w:p w14:paraId="5F5DF796" w14:textId="77777777" w:rsidR="00AF634D" w:rsidRPr="00541AF1" w:rsidRDefault="00AF634D" w:rsidP="00655A27">
            <w:pPr>
              <w:pStyle w:val="ListParagraph"/>
              <w:spacing w:line="360" w:lineRule="auto"/>
              <w:ind w:left="0"/>
              <w:jc w:val="center"/>
              <w:rPr>
                <w:ins w:id="1325" w:author="NTL 101238" w:date="2024-06-02T20:00:00Z" w16du:dateUtc="2024-06-02T13:00:00Z"/>
                <w:rFonts w:asciiTheme="majorHAnsi" w:hAnsiTheme="majorHAnsi" w:cstheme="majorHAnsi"/>
                <w:b/>
                <w:bCs/>
                <w:sz w:val="28"/>
                <w:szCs w:val="28"/>
                <w:rPrChange w:id="1326" w:author="NTL 101238" w:date="2024-06-02T21:16:00Z" w16du:dateUtc="2024-06-02T14:16:00Z">
                  <w:rPr>
                    <w:ins w:id="1327" w:author="NTL 101238" w:date="2024-06-02T20:00:00Z" w16du:dateUtc="2024-06-02T13:00:00Z"/>
                    <w:rFonts w:cs="Times New Roman"/>
                    <w:b/>
                    <w:bCs/>
                    <w:sz w:val="28"/>
                    <w:szCs w:val="28"/>
                  </w:rPr>
                </w:rPrChange>
              </w:rPr>
            </w:pPr>
            <w:ins w:id="1328" w:author="NTL 101238" w:date="2024-06-02T20:00:00Z" w16du:dateUtc="2024-06-02T13:00:00Z">
              <w:r w:rsidRPr="00541AF1">
                <w:rPr>
                  <w:rFonts w:asciiTheme="majorHAnsi" w:hAnsiTheme="majorHAnsi" w:cstheme="majorHAnsi"/>
                  <w:b/>
                  <w:bCs/>
                  <w:sz w:val="28"/>
                  <w:szCs w:val="28"/>
                  <w:rPrChange w:id="1329" w:author="NTL 101238" w:date="2024-06-02T21:16:00Z" w16du:dateUtc="2024-06-02T14:16:00Z">
                    <w:rPr>
                      <w:rFonts w:cs="Times New Roman"/>
                      <w:b/>
                      <w:bCs/>
                      <w:sz w:val="28"/>
                      <w:szCs w:val="28"/>
                    </w:rPr>
                  </w:rPrChange>
                </w:rPr>
                <w:t>Dữ liệu</w:t>
              </w:r>
            </w:ins>
          </w:p>
        </w:tc>
        <w:tc>
          <w:tcPr>
            <w:tcW w:w="1148" w:type="pct"/>
            <w:vAlign w:val="center"/>
            <w:tcPrChange w:id="1330" w:author="NTL 101238" w:date="2024-06-02T20:33:00Z" w16du:dateUtc="2024-06-02T13:33:00Z">
              <w:tcPr>
                <w:tcW w:w="1148" w:type="pct"/>
                <w:vAlign w:val="center"/>
              </w:tcPr>
            </w:tcPrChange>
          </w:tcPr>
          <w:p w14:paraId="32F02510" w14:textId="77777777" w:rsidR="00AF634D" w:rsidRPr="00541AF1" w:rsidRDefault="00AF634D" w:rsidP="00655A27">
            <w:pPr>
              <w:pStyle w:val="ListParagraph"/>
              <w:spacing w:line="360" w:lineRule="auto"/>
              <w:ind w:left="0"/>
              <w:jc w:val="center"/>
              <w:rPr>
                <w:ins w:id="1331" w:author="NTL 101238" w:date="2024-06-02T20:00:00Z" w16du:dateUtc="2024-06-02T13:00:00Z"/>
                <w:rFonts w:asciiTheme="majorHAnsi" w:hAnsiTheme="majorHAnsi" w:cstheme="majorHAnsi"/>
                <w:b/>
                <w:bCs/>
                <w:sz w:val="28"/>
                <w:szCs w:val="28"/>
                <w:rPrChange w:id="1332" w:author="NTL 101238" w:date="2024-06-02T21:16:00Z" w16du:dateUtc="2024-06-02T14:16:00Z">
                  <w:rPr>
                    <w:ins w:id="1333" w:author="NTL 101238" w:date="2024-06-02T20:00:00Z" w16du:dateUtc="2024-06-02T13:00:00Z"/>
                    <w:rFonts w:cs="Times New Roman"/>
                    <w:b/>
                    <w:bCs/>
                    <w:sz w:val="28"/>
                    <w:szCs w:val="28"/>
                  </w:rPr>
                </w:rPrChange>
              </w:rPr>
            </w:pPr>
            <w:ins w:id="1334" w:author="NTL 101238" w:date="2024-06-02T20:00:00Z" w16du:dateUtc="2024-06-02T13:00:00Z">
              <w:r w:rsidRPr="00541AF1">
                <w:rPr>
                  <w:rFonts w:asciiTheme="majorHAnsi" w:hAnsiTheme="majorHAnsi" w:cstheme="majorHAnsi"/>
                  <w:b/>
                  <w:bCs/>
                  <w:sz w:val="28"/>
                  <w:szCs w:val="28"/>
                  <w:rPrChange w:id="1335" w:author="NTL 101238" w:date="2024-06-02T21:16:00Z" w16du:dateUtc="2024-06-02T14:16:00Z">
                    <w:rPr>
                      <w:rFonts w:cs="Times New Roman"/>
                      <w:b/>
                      <w:bCs/>
                      <w:sz w:val="28"/>
                      <w:szCs w:val="28"/>
                    </w:rPr>
                  </w:rPrChange>
                </w:rPr>
                <w:t>Kết quả mong muốn</w:t>
              </w:r>
            </w:ins>
          </w:p>
        </w:tc>
        <w:tc>
          <w:tcPr>
            <w:tcW w:w="810" w:type="pct"/>
            <w:vAlign w:val="center"/>
            <w:tcPrChange w:id="1336" w:author="NTL 101238" w:date="2024-06-02T20:33:00Z" w16du:dateUtc="2024-06-02T13:33:00Z">
              <w:tcPr>
                <w:tcW w:w="810" w:type="pct"/>
                <w:vAlign w:val="center"/>
              </w:tcPr>
            </w:tcPrChange>
          </w:tcPr>
          <w:p w14:paraId="41CA9C0C" w14:textId="77777777" w:rsidR="00AF634D" w:rsidRPr="00541AF1" w:rsidRDefault="00AF634D" w:rsidP="00655A27">
            <w:pPr>
              <w:pStyle w:val="ListParagraph"/>
              <w:spacing w:line="360" w:lineRule="auto"/>
              <w:ind w:left="0"/>
              <w:jc w:val="center"/>
              <w:rPr>
                <w:ins w:id="1337" w:author="NTL 101238" w:date="2024-06-02T20:00:00Z" w16du:dateUtc="2024-06-02T13:00:00Z"/>
                <w:rFonts w:asciiTheme="majorHAnsi" w:hAnsiTheme="majorHAnsi" w:cstheme="majorHAnsi"/>
                <w:b/>
                <w:bCs/>
                <w:sz w:val="28"/>
                <w:szCs w:val="28"/>
                <w:rPrChange w:id="1338" w:author="NTL 101238" w:date="2024-06-02T21:16:00Z" w16du:dateUtc="2024-06-02T14:16:00Z">
                  <w:rPr>
                    <w:ins w:id="1339" w:author="NTL 101238" w:date="2024-06-02T20:00:00Z" w16du:dateUtc="2024-06-02T13:00:00Z"/>
                    <w:rFonts w:cs="Times New Roman"/>
                    <w:b/>
                    <w:bCs/>
                    <w:sz w:val="28"/>
                    <w:szCs w:val="28"/>
                  </w:rPr>
                </w:rPrChange>
              </w:rPr>
            </w:pPr>
            <w:ins w:id="1340" w:author="NTL 101238" w:date="2024-06-02T20:00:00Z" w16du:dateUtc="2024-06-02T13:00:00Z">
              <w:r w:rsidRPr="00541AF1">
                <w:rPr>
                  <w:rFonts w:asciiTheme="majorHAnsi" w:hAnsiTheme="majorHAnsi" w:cstheme="majorHAnsi"/>
                  <w:b/>
                  <w:bCs/>
                  <w:sz w:val="28"/>
                  <w:szCs w:val="28"/>
                  <w:rPrChange w:id="1341" w:author="NTL 101238" w:date="2024-06-02T21:16:00Z" w16du:dateUtc="2024-06-02T14:16:00Z">
                    <w:rPr>
                      <w:rFonts w:cs="Times New Roman"/>
                      <w:b/>
                      <w:bCs/>
                      <w:sz w:val="28"/>
                      <w:szCs w:val="28"/>
                    </w:rPr>
                  </w:rPrChange>
                </w:rPr>
                <w:t>Kết quả thực tế</w:t>
              </w:r>
            </w:ins>
          </w:p>
        </w:tc>
        <w:tc>
          <w:tcPr>
            <w:tcW w:w="558" w:type="pct"/>
            <w:vAlign w:val="center"/>
            <w:tcPrChange w:id="1342" w:author="NTL 101238" w:date="2024-06-02T20:33:00Z" w16du:dateUtc="2024-06-02T13:33:00Z">
              <w:tcPr>
                <w:tcW w:w="558" w:type="pct"/>
                <w:vAlign w:val="center"/>
              </w:tcPr>
            </w:tcPrChange>
          </w:tcPr>
          <w:p w14:paraId="14D14BE8" w14:textId="77777777" w:rsidR="00AF634D" w:rsidRPr="00541AF1" w:rsidRDefault="00AF634D" w:rsidP="00655A27">
            <w:pPr>
              <w:pStyle w:val="ListParagraph"/>
              <w:spacing w:line="360" w:lineRule="auto"/>
              <w:ind w:left="0"/>
              <w:jc w:val="center"/>
              <w:rPr>
                <w:ins w:id="1343" w:author="NTL 101238" w:date="2024-06-02T20:00:00Z" w16du:dateUtc="2024-06-02T13:00:00Z"/>
                <w:rFonts w:asciiTheme="majorHAnsi" w:hAnsiTheme="majorHAnsi" w:cstheme="majorHAnsi"/>
                <w:b/>
                <w:bCs/>
                <w:sz w:val="28"/>
                <w:szCs w:val="28"/>
                <w:rPrChange w:id="1344" w:author="NTL 101238" w:date="2024-06-02T21:16:00Z" w16du:dateUtc="2024-06-02T14:16:00Z">
                  <w:rPr>
                    <w:ins w:id="1345" w:author="NTL 101238" w:date="2024-06-02T20:00:00Z" w16du:dateUtc="2024-06-02T13:00:00Z"/>
                    <w:rFonts w:cs="Times New Roman"/>
                    <w:b/>
                    <w:bCs/>
                    <w:sz w:val="28"/>
                    <w:szCs w:val="28"/>
                  </w:rPr>
                </w:rPrChange>
              </w:rPr>
            </w:pPr>
            <w:ins w:id="1346" w:author="NTL 101238" w:date="2024-06-02T20:00:00Z" w16du:dateUtc="2024-06-02T13:00:00Z">
              <w:r w:rsidRPr="00541AF1">
                <w:rPr>
                  <w:rFonts w:asciiTheme="majorHAnsi" w:hAnsiTheme="majorHAnsi" w:cstheme="majorHAnsi"/>
                  <w:b/>
                  <w:bCs/>
                  <w:sz w:val="28"/>
                  <w:szCs w:val="28"/>
                  <w:rPrChange w:id="1347" w:author="NTL 101238" w:date="2024-06-02T21:16:00Z" w16du:dateUtc="2024-06-02T14:16:00Z">
                    <w:rPr>
                      <w:rFonts w:cs="Times New Roman"/>
                      <w:b/>
                      <w:bCs/>
                      <w:sz w:val="28"/>
                      <w:szCs w:val="28"/>
                    </w:rPr>
                  </w:rPrChange>
                </w:rPr>
                <w:t>Trạng thái</w:t>
              </w:r>
            </w:ins>
          </w:p>
        </w:tc>
      </w:tr>
      <w:tr w:rsidR="00AF634D" w:rsidRPr="00541AF1" w14:paraId="54BA1189" w14:textId="77777777" w:rsidTr="00655A27">
        <w:trPr>
          <w:ins w:id="1348" w:author="NTL 101238" w:date="2024-06-02T20:00:00Z"/>
        </w:trPr>
        <w:tc>
          <w:tcPr>
            <w:tcW w:w="413" w:type="pct"/>
            <w:vAlign w:val="center"/>
            <w:tcPrChange w:id="1349" w:author="NTL 101238" w:date="2024-06-02T20:33:00Z" w16du:dateUtc="2024-06-02T13:33:00Z">
              <w:tcPr>
                <w:tcW w:w="413" w:type="pct"/>
                <w:vAlign w:val="center"/>
              </w:tcPr>
            </w:tcPrChange>
          </w:tcPr>
          <w:p w14:paraId="5BCFFF1A" w14:textId="77777777" w:rsidR="00AF634D" w:rsidRPr="00541AF1" w:rsidRDefault="00AF634D" w:rsidP="00655A27">
            <w:pPr>
              <w:spacing w:line="360" w:lineRule="auto"/>
              <w:ind w:left="22"/>
              <w:jc w:val="center"/>
              <w:rPr>
                <w:ins w:id="1350" w:author="NTL 101238" w:date="2024-06-02T20:00:00Z" w16du:dateUtc="2024-06-02T13:00:00Z"/>
                <w:rFonts w:asciiTheme="majorHAnsi" w:hAnsiTheme="majorHAnsi" w:cstheme="majorHAnsi"/>
                <w:sz w:val="28"/>
                <w:szCs w:val="28"/>
                <w:rPrChange w:id="1351" w:author="NTL 101238" w:date="2024-06-02T21:16:00Z" w16du:dateUtc="2024-06-02T14:16:00Z">
                  <w:rPr>
                    <w:ins w:id="1352" w:author="NTL 101238" w:date="2024-06-02T20:00:00Z" w16du:dateUtc="2024-06-02T13:00:00Z"/>
                    <w:rFonts w:cs="Times New Roman"/>
                    <w:sz w:val="28"/>
                    <w:szCs w:val="28"/>
                  </w:rPr>
                </w:rPrChange>
              </w:rPr>
            </w:pPr>
            <w:ins w:id="1353" w:author="NTL 101238" w:date="2024-06-02T20:00:00Z" w16du:dateUtc="2024-06-02T13:00:00Z">
              <w:r w:rsidRPr="00541AF1">
                <w:rPr>
                  <w:rFonts w:asciiTheme="majorHAnsi" w:hAnsiTheme="majorHAnsi" w:cstheme="majorHAnsi"/>
                  <w:sz w:val="28"/>
                  <w:szCs w:val="28"/>
                  <w:rPrChange w:id="1354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</w:rPr>
                  </w:rPrChange>
                </w:rPr>
                <w:t>1</w:t>
              </w:r>
            </w:ins>
          </w:p>
        </w:tc>
        <w:tc>
          <w:tcPr>
            <w:tcW w:w="923" w:type="pct"/>
            <w:vAlign w:val="center"/>
            <w:tcPrChange w:id="1355" w:author="NTL 101238" w:date="2024-06-02T20:33:00Z" w16du:dateUtc="2024-06-02T13:33:00Z">
              <w:tcPr>
                <w:tcW w:w="923" w:type="pct"/>
              </w:tcPr>
            </w:tcPrChange>
          </w:tcPr>
          <w:p w14:paraId="557A5D90" w14:textId="77777777" w:rsidR="00AF634D" w:rsidRPr="00541AF1" w:rsidRDefault="00AF634D" w:rsidP="00655A27">
            <w:pPr>
              <w:spacing w:line="360" w:lineRule="auto"/>
              <w:ind w:left="22"/>
              <w:jc w:val="center"/>
              <w:rPr>
                <w:ins w:id="1356" w:author="NTL 101238" w:date="2024-06-02T20:00:00Z" w16du:dateUtc="2024-06-02T13:00:00Z"/>
                <w:rFonts w:asciiTheme="majorHAnsi" w:hAnsiTheme="majorHAnsi" w:cstheme="majorHAnsi"/>
                <w:sz w:val="28"/>
                <w:szCs w:val="28"/>
                <w:rPrChange w:id="1357" w:author="NTL 101238" w:date="2024-06-02T21:16:00Z" w16du:dateUtc="2024-06-02T14:16:00Z">
                  <w:rPr>
                    <w:ins w:id="1358" w:author="NTL 101238" w:date="2024-06-02T20:00:00Z" w16du:dateUtc="2024-06-02T13:00:00Z"/>
                    <w:rFonts w:cs="Times New Roman"/>
                    <w:sz w:val="28"/>
                    <w:szCs w:val="28"/>
                  </w:rPr>
                </w:rPrChange>
              </w:rPr>
            </w:pPr>
            <w:ins w:id="1359" w:author="NTL 101238" w:date="2024-06-02T20:00:00Z" w16du:dateUtc="2024-06-02T13:00:00Z">
              <w:r w:rsidRPr="00541AF1">
                <w:rPr>
                  <w:rFonts w:asciiTheme="majorHAnsi" w:hAnsiTheme="majorHAnsi" w:cstheme="majorHAnsi"/>
                  <w:sz w:val="28"/>
                  <w:szCs w:val="28"/>
                  <w:rPrChange w:id="1360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</w:rPr>
                  </w:rPrChange>
                </w:rPr>
                <w:t>Mở trang đăng nhập</w:t>
              </w:r>
            </w:ins>
          </w:p>
        </w:tc>
        <w:tc>
          <w:tcPr>
            <w:tcW w:w="1148" w:type="pct"/>
            <w:vAlign w:val="center"/>
            <w:tcPrChange w:id="1361" w:author="NTL 101238" w:date="2024-06-02T20:33:00Z" w16du:dateUtc="2024-06-02T13:33:00Z">
              <w:tcPr>
                <w:tcW w:w="1148" w:type="pct"/>
              </w:tcPr>
            </w:tcPrChange>
          </w:tcPr>
          <w:p w14:paraId="52644457" w14:textId="77777777" w:rsidR="00AF634D" w:rsidRPr="00541AF1" w:rsidRDefault="00AF634D" w:rsidP="00655A27">
            <w:pPr>
              <w:pStyle w:val="ListParagraph"/>
              <w:spacing w:line="360" w:lineRule="auto"/>
              <w:ind w:left="0"/>
              <w:jc w:val="center"/>
              <w:rPr>
                <w:ins w:id="1362" w:author="NTL 101238" w:date="2024-06-02T20:00:00Z" w16du:dateUtc="2024-06-02T13:00:00Z"/>
                <w:rFonts w:asciiTheme="majorHAnsi" w:hAnsiTheme="majorHAnsi" w:cstheme="majorHAnsi"/>
                <w:sz w:val="28"/>
                <w:szCs w:val="28"/>
                <w:lang w:val="en-US"/>
                <w:rPrChange w:id="1363" w:author="NTL 101238" w:date="2024-06-02T21:16:00Z" w16du:dateUtc="2024-06-02T14:16:00Z">
                  <w:rPr>
                    <w:ins w:id="1364" w:author="NTL 101238" w:date="2024-06-02T20:00:00Z" w16du:dateUtc="2024-06-02T13:00:00Z"/>
                    <w:rFonts w:cs="Times New Roman"/>
                    <w:sz w:val="28"/>
                    <w:szCs w:val="28"/>
                    <w:lang w:val="en-US"/>
                  </w:rPr>
                </w:rPrChange>
              </w:rPr>
            </w:pPr>
            <w:ins w:id="1365" w:author="NTL 101238" w:date="2024-06-02T20:00:00Z" w16du:dateUtc="2024-06-02T13:00:00Z">
              <w:r w:rsidRPr="00541AF1">
                <w:rPr>
                  <w:rFonts w:asciiTheme="majorHAnsi" w:hAnsiTheme="majorHAnsi" w:cstheme="majorHAnsi"/>
                  <w:sz w:val="28"/>
                  <w:szCs w:val="28"/>
                  <w:lang w:val="en-US"/>
                  <w:rPrChange w:id="1366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  <w:lang w:val="en-US"/>
                    </w:rPr>
                  </w:rPrChange>
                </w:rPr>
                <w:fldChar w:fldCharType="begin"/>
              </w:r>
              <w:r w:rsidRPr="00541AF1">
                <w:rPr>
                  <w:rFonts w:asciiTheme="majorHAnsi" w:hAnsiTheme="majorHAnsi" w:cstheme="majorHAnsi"/>
                  <w:sz w:val="28"/>
                  <w:szCs w:val="28"/>
                  <w:lang w:val="en-US"/>
                  <w:rPrChange w:id="1367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  <w:lang w:val="en-US"/>
                    </w:rPr>
                  </w:rPrChange>
                </w:rPr>
                <w:instrText>HYPERLINK "https://www.amazon.com/ap/signin?openid.pape.max_auth_age=0&amp;openid.return_to=https%3A%2F%2Fwww.amazon.com%2Fs%3Fk%3Da%2Bmazon%2Bcom%26adgrpid%3D127260490003%26hvadid%3D585479351039%26hvdev%3Dc%26hvlocphy%3D9040331%26hvnetw%3Dg%26hvqmt%3Db%26hvrand%3D17007436482859152777%26hvtargid%3Dkwd-321362582074%26hydadcr%3D27983_14525522%26tag%3Dhydglogoo-20%26ref%3Dnav_signin&amp;openid.identity=http%3A%2F%2Fspecs.openid.net%2Fauth%2F2.0%2Fidentifier_select&amp;openid.assoc_handle=usflex&amp;openid.mode=checkid_setup&amp;openid.claimed_id=http%3A%2F%2Fspecs.openid.net%2Fauth%2F2.0%2Fidentifier_select&amp;openid.ns=http%3A%2F%2Fspecs.openid.net%2Fauth%2F2.0"</w:instrText>
              </w:r>
              <w:r w:rsidRPr="00DD7BE7">
                <w:rPr>
                  <w:rFonts w:asciiTheme="majorHAnsi" w:hAnsiTheme="majorHAnsi" w:cstheme="majorHAnsi"/>
                  <w:sz w:val="28"/>
                  <w:szCs w:val="28"/>
                  <w:lang w:val="en-US"/>
                </w:rPr>
              </w:r>
              <w:r w:rsidRPr="00541AF1">
                <w:rPr>
                  <w:rFonts w:asciiTheme="majorHAnsi" w:hAnsiTheme="majorHAnsi" w:cstheme="majorHAnsi"/>
                  <w:sz w:val="28"/>
                  <w:szCs w:val="28"/>
                  <w:lang w:val="en-US"/>
                  <w:rPrChange w:id="1368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  <w:lang w:val="en-US"/>
                    </w:rPr>
                  </w:rPrChange>
                </w:rPr>
                <w:fldChar w:fldCharType="separate"/>
              </w:r>
              <w:r w:rsidRPr="00541AF1">
                <w:rPr>
                  <w:rStyle w:val="Hyperlink"/>
                  <w:rFonts w:asciiTheme="majorHAnsi" w:hAnsiTheme="majorHAnsi" w:cstheme="majorHAnsi"/>
                  <w:rPrChange w:id="1369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  <w:lang w:val="en-US"/>
                    </w:rPr>
                  </w:rPrChange>
                </w:rPr>
                <w:t>URL Login Amazon</w:t>
              </w:r>
              <w:r w:rsidRPr="00541AF1">
                <w:rPr>
                  <w:rFonts w:asciiTheme="majorHAnsi" w:hAnsiTheme="majorHAnsi" w:cstheme="majorHAnsi"/>
                  <w:sz w:val="28"/>
                  <w:szCs w:val="28"/>
                  <w:lang w:val="en-US"/>
                  <w:rPrChange w:id="1370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  <w:lang w:val="en-US"/>
                    </w:rPr>
                  </w:rPrChange>
                </w:rPr>
                <w:fldChar w:fldCharType="end"/>
              </w:r>
            </w:ins>
          </w:p>
          <w:p w14:paraId="6B9E8E13" w14:textId="77777777" w:rsidR="00AF634D" w:rsidRPr="00541AF1" w:rsidRDefault="00AF634D" w:rsidP="00655A27">
            <w:pPr>
              <w:pStyle w:val="ListParagraph"/>
              <w:spacing w:line="360" w:lineRule="auto"/>
              <w:ind w:left="0"/>
              <w:jc w:val="center"/>
              <w:rPr>
                <w:ins w:id="1371" w:author="NTL 101238" w:date="2024-06-02T20:00:00Z" w16du:dateUtc="2024-06-02T13:00:00Z"/>
                <w:rFonts w:asciiTheme="majorHAnsi" w:hAnsiTheme="majorHAnsi" w:cstheme="majorHAnsi"/>
                <w:sz w:val="28"/>
                <w:szCs w:val="28"/>
                <w:lang w:val="en-US"/>
                <w:rPrChange w:id="1372" w:author="NTL 101238" w:date="2024-06-02T21:16:00Z" w16du:dateUtc="2024-06-02T14:16:00Z">
                  <w:rPr>
                    <w:ins w:id="1373" w:author="NTL 101238" w:date="2024-06-02T20:00:00Z" w16du:dateUtc="2024-06-02T13:00:00Z"/>
                    <w:rFonts w:cs="Times New Roman"/>
                    <w:sz w:val="28"/>
                    <w:szCs w:val="28"/>
                    <w:lang w:val="en-US"/>
                  </w:rPr>
                </w:rPrChange>
              </w:rPr>
            </w:pPr>
          </w:p>
        </w:tc>
        <w:tc>
          <w:tcPr>
            <w:tcW w:w="1148" w:type="pct"/>
            <w:vAlign w:val="center"/>
            <w:tcPrChange w:id="1374" w:author="NTL 101238" w:date="2024-06-02T20:33:00Z" w16du:dateUtc="2024-06-02T13:33:00Z">
              <w:tcPr>
                <w:tcW w:w="1148" w:type="pct"/>
              </w:tcPr>
            </w:tcPrChange>
          </w:tcPr>
          <w:p w14:paraId="3CBD7241" w14:textId="77777777" w:rsidR="00AF634D" w:rsidRPr="00541AF1" w:rsidRDefault="00AF634D" w:rsidP="00655A27">
            <w:pPr>
              <w:pStyle w:val="ListParagraph"/>
              <w:spacing w:line="360" w:lineRule="auto"/>
              <w:ind w:left="0"/>
              <w:jc w:val="center"/>
              <w:rPr>
                <w:ins w:id="1375" w:author="NTL 101238" w:date="2024-06-02T20:00:00Z" w16du:dateUtc="2024-06-02T13:00:00Z"/>
                <w:rFonts w:asciiTheme="majorHAnsi" w:hAnsiTheme="majorHAnsi" w:cstheme="majorHAnsi"/>
                <w:sz w:val="28"/>
                <w:szCs w:val="28"/>
                <w:rPrChange w:id="1376" w:author="NTL 101238" w:date="2024-06-02T21:16:00Z" w16du:dateUtc="2024-06-02T14:16:00Z">
                  <w:rPr>
                    <w:ins w:id="1377" w:author="NTL 101238" w:date="2024-06-02T20:00:00Z" w16du:dateUtc="2024-06-02T13:00:00Z"/>
                    <w:rFonts w:cs="Times New Roman"/>
                    <w:sz w:val="28"/>
                    <w:szCs w:val="28"/>
                  </w:rPr>
                </w:rPrChange>
              </w:rPr>
            </w:pPr>
            <w:ins w:id="1378" w:author="NTL 101238" w:date="2024-06-02T20:00:00Z" w16du:dateUtc="2024-06-02T13:00:00Z">
              <w:r w:rsidRPr="00541AF1">
                <w:rPr>
                  <w:rFonts w:asciiTheme="majorHAnsi" w:hAnsiTheme="majorHAnsi" w:cstheme="majorHAnsi"/>
                  <w:sz w:val="28"/>
                  <w:szCs w:val="28"/>
                  <w:rPrChange w:id="1379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</w:rPr>
                  </w:rPrChange>
                </w:rPr>
                <w:t>Hiển thị form đăng nhập</w:t>
              </w:r>
            </w:ins>
          </w:p>
        </w:tc>
        <w:tc>
          <w:tcPr>
            <w:tcW w:w="810" w:type="pct"/>
            <w:vAlign w:val="center"/>
            <w:tcPrChange w:id="1380" w:author="NTL 101238" w:date="2024-06-02T20:33:00Z" w16du:dateUtc="2024-06-02T13:33:00Z">
              <w:tcPr>
                <w:tcW w:w="810" w:type="pct"/>
              </w:tcPr>
            </w:tcPrChange>
          </w:tcPr>
          <w:p w14:paraId="4AD4EB20" w14:textId="77777777" w:rsidR="00AF634D" w:rsidRPr="00541AF1" w:rsidRDefault="00AF634D" w:rsidP="00655A27">
            <w:pPr>
              <w:pStyle w:val="ListParagraph"/>
              <w:spacing w:line="360" w:lineRule="auto"/>
              <w:ind w:left="0"/>
              <w:jc w:val="center"/>
              <w:rPr>
                <w:ins w:id="1381" w:author="NTL 101238" w:date="2024-06-02T20:00:00Z" w16du:dateUtc="2024-06-02T13:00:00Z"/>
                <w:rFonts w:asciiTheme="majorHAnsi" w:hAnsiTheme="majorHAnsi" w:cstheme="majorHAnsi"/>
                <w:sz w:val="28"/>
                <w:szCs w:val="28"/>
                <w:rPrChange w:id="1382" w:author="NTL 101238" w:date="2024-06-02T21:16:00Z" w16du:dateUtc="2024-06-02T14:16:00Z">
                  <w:rPr>
                    <w:ins w:id="1383" w:author="NTL 101238" w:date="2024-06-02T20:00:00Z" w16du:dateUtc="2024-06-02T13:00:00Z"/>
                    <w:rFonts w:cs="Times New Roman"/>
                    <w:sz w:val="28"/>
                    <w:szCs w:val="28"/>
                  </w:rPr>
                </w:rPrChange>
              </w:rPr>
            </w:pPr>
            <w:ins w:id="1384" w:author="NTL 101238" w:date="2024-06-02T20:00:00Z" w16du:dateUtc="2024-06-02T13:00:00Z">
              <w:r w:rsidRPr="00541AF1">
                <w:rPr>
                  <w:rFonts w:asciiTheme="majorHAnsi" w:hAnsiTheme="majorHAnsi" w:cstheme="majorHAnsi"/>
                  <w:sz w:val="28"/>
                  <w:szCs w:val="28"/>
                  <w:rPrChange w:id="1385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</w:rPr>
                  </w:rPrChange>
                </w:rPr>
                <w:t>Hiển thị form đăng nhập</w:t>
              </w:r>
            </w:ins>
          </w:p>
        </w:tc>
        <w:tc>
          <w:tcPr>
            <w:tcW w:w="558" w:type="pct"/>
            <w:vAlign w:val="center"/>
            <w:tcPrChange w:id="1386" w:author="NTL 101238" w:date="2024-06-02T20:33:00Z" w16du:dateUtc="2024-06-02T13:33:00Z">
              <w:tcPr>
                <w:tcW w:w="558" w:type="pct"/>
              </w:tcPr>
            </w:tcPrChange>
          </w:tcPr>
          <w:p w14:paraId="654CF75A" w14:textId="77777777" w:rsidR="00AF634D" w:rsidRPr="00541AF1" w:rsidRDefault="00AF634D" w:rsidP="00655A27">
            <w:pPr>
              <w:pStyle w:val="ListParagraph"/>
              <w:spacing w:line="360" w:lineRule="auto"/>
              <w:ind w:left="0"/>
              <w:jc w:val="center"/>
              <w:rPr>
                <w:ins w:id="1387" w:author="NTL 101238" w:date="2024-06-02T20:00:00Z" w16du:dateUtc="2024-06-02T13:00:00Z"/>
                <w:rFonts w:asciiTheme="majorHAnsi" w:hAnsiTheme="majorHAnsi" w:cstheme="majorHAnsi"/>
                <w:sz w:val="28"/>
                <w:szCs w:val="28"/>
                <w:rPrChange w:id="1388" w:author="NTL 101238" w:date="2024-06-02T21:16:00Z" w16du:dateUtc="2024-06-02T14:16:00Z">
                  <w:rPr>
                    <w:ins w:id="1389" w:author="NTL 101238" w:date="2024-06-02T20:00:00Z" w16du:dateUtc="2024-06-02T13:00:00Z"/>
                    <w:rFonts w:cs="Times New Roman"/>
                    <w:sz w:val="28"/>
                    <w:szCs w:val="28"/>
                  </w:rPr>
                </w:rPrChange>
              </w:rPr>
            </w:pPr>
            <w:ins w:id="1390" w:author="NTL 101238" w:date="2024-06-02T20:00:00Z" w16du:dateUtc="2024-06-02T13:00:00Z">
              <w:r w:rsidRPr="00541AF1">
                <w:rPr>
                  <w:rFonts w:asciiTheme="majorHAnsi" w:hAnsiTheme="majorHAnsi" w:cstheme="majorHAnsi"/>
                  <w:sz w:val="28"/>
                  <w:szCs w:val="28"/>
                  <w:rPrChange w:id="1391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</w:rPr>
                  </w:rPrChange>
                </w:rPr>
                <w:t>pass</w:t>
              </w:r>
            </w:ins>
          </w:p>
        </w:tc>
      </w:tr>
      <w:tr w:rsidR="00AF634D" w:rsidRPr="00541AF1" w14:paraId="6A0523DE" w14:textId="77777777" w:rsidTr="00655A27">
        <w:trPr>
          <w:ins w:id="1392" w:author="NTL 101238" w:date="2024-06-02T20:00:00Z"/>
        </w:trPr>
        <w:tc>
          <w:tcPr>
            <w:tcW w:w="413" w:type="pct"/>
            <w:vAlign w:val="center"/>
            <w:tcPrChange w:id="1393" w:author="NTL 101238" w:date="2024-06-02T20:33:00Z" w16du:dateUtc="2024-06-02T13:33:00Z">
              <w:tcPr>
                <w:tcW w:w="413" w:type="pct"/>
                <w:vAlign w:val="center"/>
              </w:tcPr>
            </w:tcPrChange>
          </w:tcPr>
          <w:p w14:paraId="013F8672" w14:textId="77777777" w:rsidR="00AF634D" w:rsidRPr="00541AF1" w:rsidRDefault="00AF634D" w:rsidP="00655A27">
            <w:pPr>
              <w:spacing w:line="360" w:lineRule="auto"/>
              <w:jc w:val="center"/>
              <w:rPr>
                <w:ins w:id="1394" w:author="NTL 101238" w:date="2024-06-02T20:00:00Z" w16du:dateUtc="2024-06-02T13:00:00Z"/>
                <w:rFonts w:asciiTheme="majorHAnsi" w:hAnsiTheme="majorHAnsi" w:cstheme="majorHAnsi"/>
                <w:sz w:val="28"/>
                <w:szCs w:val="28"/>
                <w:rPrChange w:id="1395" w:author="NTL 101238" w:date="2024-06-02T21:16:00Z" w16du:dateUtc="2024-06-02T14:16:00Z">
                  <w:rPr>
                    <w:ins w:id="1396" w:author="NTL 101238" w:date="2024-06-02T20:00:00Z" w16du:dateUtc="2024-06-02T13:00:00Z"/>
                    <w:rFonts w:cs="Times New Roman"/>
                    <w:sz w:val="28"/>
                    <w:szCs w:val="28"/>
                  </w:rPr>
                </w:rPrChange>
              </w:rPr>
            </w:pPr>
            <w:ins w:id="1397" w:author="NTL 101238" w:date="2024-06-02T20:00:00Z" w16du:dateUtc="2024-06-02T13:00:00Z">
              <w:r w:rsidRPr="00541AF1">
                <w:rPr>
                  <w:rFonts w:asciiTheme="majorHAnsi" w:hAnsiTheme="majorHAnsi" w:cstheme="majorHAnsi"/>
                  <w:sz w:val="28"/>
                  <w:szCs w:val="28"/>
                  <w:rPrChange w:id="1398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</w:rPr>
                  </w:rPrChange>
                </w:rPr>
                <w:t>2</w:t>
              </w:r>
            </w:ins>
          </w:p>
        </w:tc>
        <w:tc>
          <w:tcPr>
            <w:tcW w:w="923" w:type="pct"/>
            <w:vAlign w:val="center"/>
            <w:tcPrChange w:id="1399" w:author="NTL 101238" w:date="2024-06-02T20:33:00Z" w16du:dateUtc="2024-06-02T13:33:00Z">
              <w:tcPr>
                <w:tcW w:w="923" w:type="pct"/>
              </w:tcPr>
            </w:tcPrChange>
          </w:tcPr>
          <w:p w14:paraId="7D157670" w14:textId="77777777" w:rsidR="00AF634D" w:rsidRPr="00541AF1" w:rsidRDefault="00AF634D" w:rsidP="00655A27">
            <w:pPr>
              <w:spacing w:line="360" w:lineRule="auto"/>
              <w:jc w:val="center"/>
              <w:rPr>
                <w:ins w:id="1400" w:author="NTL 101238" w:date="2024-06-02T20:00:00Z" w16du:dateUtc="2024-06-02T13:00:00Z"/>
                <w:rFonts w:asciiTheme="majorHAnsi" w:hAnsiTheme="majorHAnsi" w:cstheme="majorHAnsi"/>
                <w:sz w:val="28"/>
                <w:szCs w:val="28"/>
                <w:rPrChange w:id="1401" w:author="NTL 101238" w:date="2024-06-02T21:16:00Z" w16du:dateUtc="2024-06-02T14:16:00Z">
                  <w:rPr>
                    <w:ins w:id="1402" w:author="NTL 101238" w:date="2024-06-02T20:00:00Z" w16du:dateUtc="2024-06-02T13:00:00Z"/>
                    <w:rFonts w:cs="Times New Roman"/>
                    <w:sz w:val="28"/>
                    <w:szCs w:val="28"/>
                  </w:rPr>
                </w:rPrChange>
              </w:rPr>
            </w:pPr>
            <w:ins w:id="1403" w:author="NTL 101238" w:date="2024-06-02T20:00:00Z" w16du:dateUtc="2024-06-02T13:00:00Z">
              <w:r w:rsidRPr="00541AF1">
                <w:rPr>
                  <w:rFonts w:asciiTheme="majorHAnsi" w:hAnsiTheme="majorHAnsi" w:cstheme="majorHAnsi"/>
                  <w:sz w:val="28"/>
                  <w:szCs w:val="28"/>
                  <w:rPrChange w:id="1404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</w:rPr>
                  </w:rPrChange>
                </w:rPr>
                <w:t xml:space="preserve">Nhập </w:t>
              </w:r>
              <w:r w:rsidRPr="00541AF1">
                <w:rPr>
                  <w:rFonts w:asciiTheme="majorHAnsi" w:hAnsiTheme="majorHAnsi" w:cstheme="majorHAnsi"/>
                  <w:sz w:val="28"/>
                  <w:szCs w:val="28"/>
                  <w:lang w:val="en-US"/>
                  <w:rPrChange w:id="1405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  <w:lang w:val="en-US"/>
                    </w:rPr>
                  </w:rPrChange>
                </w:rPr>
                <w:t>tên đăng nhập</w:t>
              </w:r>
            </w:ins>
          </w:p>
        </w:tc>
        <w:tc>
          <w:tcPr>
            <w:tcW w:w="1148" w:type="pct"/>
            <w:vAlign w:val="center"/>
            <w:tcPrChange w:id="1406" w:author="NTL 101238" w:date="2024-06-02T20:33:00Z" w16du:dateUtc="2024-06-02T13:33:00Z">
              <w:tcPr>
                <w:tcW w:w="1148" w:type="pct"/>
              </w:tcPr>
            </w:tcPrChange>
          </w:tcPr>
          <w:p w14:paraId="3B6D9B47" w14:textId="173E5908" w:rsidR="00AF634D" w:rsidRPr="00541AF1" w:rsidRDefault="00AF634D" w:rsidP="00655A27">
            <w:pPr>
              <w:pStyle w:val="ListParagraph"/>
              <w:spacing w:line="360" w:lineRule="auto"/>
              <w:ind w:left="0"/>
              <w:jc w:val="center"/>
              <w:rPr>
                <w:ins w:id="1407" w:author="NTL 101238" w:date="2024-06-02T20:00:00Z" w16du:dateUtc="2024-06-02T13:00:00Z"/>
                <w:rFonts w:asciiTheme="majorHAnsi" w:hAnsiTheme="majorHAnsi" w:cstheme="majorHAnsi"/>
                <w:sz w:val="28"/>
                <w:szCs w:val="28"/>
                <w:rPrChange w:id="1408" w:author="NTL 101238" w:date="2024-06-02T21:16:00Z" w16du:dateUtc="2024-06-02T14:16:00Z">
                  <w:rPr>
                    <w:ins w:id="1409" w:author="NTL 101238" w:date="2024-06-02T20:00:00Z" w16du:dateUtc="2024-06-02T13:00:00Z"/>
                    <w:rFonts w:cs="Times New Roman"/>
                    <w:sz w:val="28"/>
                    <w:szCs w:val="28"/>
                  </w:rPr>
                </w:rPrChange>
              </w:rPr>
            </w:pPr>
            <w:ins w:id="1410" w:author="NTL 101238" w:date="2024-06-02T20:02:00Z" w16du:dateUtc="2024-06-02T13:02:00Z">
              <w:r w:rsidRPr="00541AF1">
                <w:rPr>
                  <w:rFonts w:asciiTheme="majorHAnsi" w:hAnsiTheme="majorHAnsi" w:cstheme="majorHAnsi"/>
                  <w:sz w:val="28"/>
                  <w:szCs w:val="28"/>
                  <w:shd w:val="clear" w:color="auto" w:fill="FFFFFF"/>
                  <w:rPrChange w:id="1411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  <w:shd w:val="clear" w:color="auto" w:fill="FFFFFF"/>
                    </w:rPr>
                  </w:rPrChange>
                </w:rPr>
                <w:t>098765432</w:t>
              </w:r>
            </w:ins>
          </w:p>
        </w:tc>
        <w:tc>
          <w:tcPr>
            <w:tcW w:w="1148" w:type="pct"/>
            <w:vAlign w:val="center"/>
            <w:tcPrChange w:id="1412" w:author="NTL 101238" w:date="2024-06-02T20:33:00Z" w16du:dateUtc="2024-06-02T13:33:00Z">
              <w:tcPr>
                <w:tcW w:w="1148" w:type="pct"/>
              </w:tcPr>
            </w:tcPrChange>
          </w:tcPr>
          <w:p w14:paraId="76EACA15" w14:textId="77777777" w:rsidR="00AF634D" w:rsidRPr="00541AF1" w:rsidRDefault="00AF634D" w:rsidP="00655A27">
            <w:pPr>
              <w:pStyle w:val="ListParagraph"/>
              <w:spacing w:line="360" w:lineRule="auto"/>
              <w:ind w:left="0"/>
              <w:jc w:val="center"/>
              <w:rPr>
                <w:ins w:id="1413" w:author="NTL 101238" w:date="2024-06-02T20:00:00Z" w16du:dateUtc="2024-06-02T13:00:00Z"/>
                <w:rFonts w:asciiTheme="majorHAnsi" w:hAnsiTheme="majorHAnsi" w:cstheme="majorHAnsi"/>
                <w:sz w:val="28"/>
                <w:szCs w:val="28"/>
                <w:rPrChange w:id="1414" w:author="NTL 101238" w:date="2024-06-02T21:16:00Z" w16du:dateUtc="2024-06-02T14:16:00Z">
                  <w:rPr>
                    <w:ins w:id="1415" w:author="NTL 101238" w:date="2024-06-02T20:00:00Z" w16du:dateUtc="2024-06-02T13:00:00Z"/>
                    <w:rFonts w:cs="Times New Roman"/>
                    <w:sz w:val="28"/>
                    <w:szCs w:val="28"/>
                  </w:rPr>
                </w:rPrChange>
              </w:rPr>
            </w:pPr>
            <w:ins w:id="1416" w:author="NTL 101238" w:date="2024-06-02T20:00:00Z" w16du:dateUtc="2024-06-02T13:00:00Z">
              <w:r w:rsidRPr="00541AF1">
                <w:rPr>
                  <w:rFonts w:asciiTheme="majorHAnsi" w:hAnsiTheme="majorHAnsi" w:cstheme="majorHAnsi"/>
                  <w:sz w:val="28"/>
                  <w:szCs w:val="28"/>
                  <w:rPrChange w:id="1417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</w:rPr>
                  </w:rPrChange>
                </w:rPr>
                <w:t>Hiển thị tài khoản vừa nhập</w:t>
              </w:r>
            </w:ins>
          </w:p>
        </w:tc>
        <w:tc>
          <w:tcPr>
            <w:tcW w:w="810" w:type="pct"/>
            <w:vAlign w:val="center"/>
            <w:tcPrChange w:id="1418" w:author="NTL 101238" w:date="2024-06-02T20:33:00Z" w16du:dateUtc="2024-06-02T13:33:00Z">
              <w:tcPr>
                <w:tcW w:w="810" w:type="pct"/>
              </w:tcPr>
            </w:tcPrChange>
          </w:tcPr>
          <w:p w14:paraId="285778EC" w14:textId="77777777" w:rsidR="00AF634D" w:rsidRPr="00541AF1" w:rsidRDefault="00AF634D" w:rsidP="00655A27">
            <w:pPr>
              <w:pStyle w:val="ListParagraph"/>
              <w:spacing w:line="360" w:lineRule="auto"/>
              <w:ind w:left="0"/>
              <w:jc w:val="center"/>
              <w:rPr>
                <w:ins w:id="1419" w:author="NTL 101238" w:date="2024-06-02T20:00:00Z" w16du:dateUtc="2024-06-02T13:00:00Z"/>
                <w:rFonts w:asciiTheme="majorHAnsi" w:hAnsiTheme="majorHAnsi" w:cstheme="majorHAnsi"/>
                <w:sz w:val="28"/>
                <w:szCs w:val="28"/>
                <w:rPrChange w:id="1420" w:author="NTL 101238" w:date="2024-06-02T21:16:00Z" w16du:dateUtc="2024-06-02T14:16:00Z">
                  <w:rPr>
                    <w:ins w:id="1421" w:author="NTL 101238" w:date="2024-06-02T20:00:00Z" w16du:dateUtc="2024-06-02T13:00:00Z"/>
                    <w:rFonts w:cs="Times New Roman"/>
                    <w:sz w:val="28"/>
                    <w:szCs w:val="28"/>
                  </w:rPr>
                </w:rPrChange>
              </w:rPr>
            </w:pPr>
            <w:ins w:id="1422" w:author="NTL 101238" w:date="2024-06-02T20:00:00Z" w16du:dateUtc="2024-06-02T13:00:00Z">
              <w:r w:rsidRPr="00541AF1">
                <w:rPr>
                  <w:rFonts w:asciiTheme="majorHAnsi" w:hAnsiTheme="majorHAnsi" w:cstheme="majorHAnsi"/>
                  <w:sz w:val="28"/>
                  <w:szCs w:val="28"/>
                  <w:rPrChange w:id="1423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</w:rPr>
                  </w:rPrChange>
                </w:rPr>
                <w:t>Hiển thị tài khoản vừa nhập</w:t>
              </w:r>
            </w:ins>
          </w:p>
        </w:tc>
        <w:tc>
          <w:tcPr>
            <w:tcW w:w="558" w:type="pct"/>
            <w:vAlign w:val="center"/>
            <w:tcPrChange w:id="1424" w:author="NTL 101238" w:date="2024-06-02T20:33:00Z" w16du:dateUtc="2024-06-02T13:33:00Z">
              <w:tcPr>
                <w:tcW w:w="558" w:type="pct"/>
              </w:tcPr>
            </w:tcPrChange>
          </w:tcPr>
          <w:p w14:paraId="3EC6C1C9" w14:textId="77777777" w:rsidR="00AF634D" w:rsidRPr="00541AF1" w:rsidRDefault="00AF634D" w:rsidP="00655A27">
            <w:pPr>
              <w:pStyle w:val="ListParagraph"/>
              <w:spacing w:line="360" w:lineRule="auto"/>
              <w:ind w:left="0"/>
              <w:jc w:val="center"/>
              <w:rPr>
                <w:ins w:id="1425" w:author="NTL 101238" w:date="2024-06-02T20:00:00Z" w16du:dateUtc="2024-06-02T13:00:00Z"/>
                <w:rFonts w:asciiTheme="majorHAnsi" w:hAnsiTheme="majorHAnsi" w:cstheme="majorHAnsi"/>
                <w:sz w:val="28"/>
                <w:szCs w:val="28"/>
                <w:rPrChange w:id="1426" w:author="NTL 101238" w:date="2024-06-02T21:16:00Z" w16du:dateUtc="2024-06-02T14:16:00Z">
                  <w:rPr>
                    <w:ins w:id="1427" w:author="NTL 101238" w:date="2024-06-02T20:00:00Z" w16du:dateUtc="2024-06-02T13:00:00Z"/>
                    <w:rFonts w:cs="Times New Roman"/>
                    <w:sz w:val="28"/>
                    <w:szCs w:val="28"/>
                  </w:rPr>
                </w:rPrChange>
              </w:rPr>
            </w:pPr>
            <w:ins w:id="1428" w:author="NTL 101238" w:date="2024-06-02T20:00:00Z" w16du:dateUtc="2024-06-02T13:00:00Z">
              <w:r w:rsidRPr="00541AF1">
                <w:rPr>
                  <w:rFonts w:asciiTheme="majorHAnsi" w:hAnsiTheme="majorHAnsi" w:cstheme="majorHAnsi"/>
                  <w:sz w:val="28"/>
                  <w:szCs w:val="28"/>
                  <w:rPrChange w:id="1429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</w:rPr>
                  </w:rPrChange>
                </w:rPr>
                <w:t>pass</w:t>
              </w:r>
            </w:ins>
          </w:p>
        </w:tc>
      </w:tr>
      <w:tr w:rsidR="00E90C19" w:rsidRPr="00541AF1" w14:paraId="1FD97D47" w14:textId="77777777" w:rsidTr="00655A27">
        <w:trPr>
          <w:ins w:id="1430" w:author="NTL 101238" w:date="2024-06-02T20:00:00Z"/>
        </w:trPr>
        <w:tc>
          <w:tcPr>
            <w:tcW w:w="413" w:type="pct"/>
            <w:vAlign w:val="center"/>
            <w:tcPrChange w:id="1431" w:author="NTL 101238" w:date="2024-06-02T20:33:00Z" w16du:dateUtc="2024-06-02T13:33:00Z">
              <w:tcPr>
                <w:tcW w:w="413" w:type="pct"/>
                <w:vAlign w:val="center"/>
              </w:tcPr>
            </w:tcPrChange>
          </w:tcPr>
          <w:p w14:paraId="623DF268" w14:textId="77777777" w:rsidR="00E90C19" w:rsidRPr="00541AF1" w:rsidRDefault="00E90C19" w:rsidP="00655A27">
            <w:pPr>
              <w:pStyle w:val="ListParagraph"/>
              <w:spacing w:line="360" w:lineRule="auto"/>
              <w:ind w:left="0"/>
              <w:jc w:val="center"/>
              <w:rPr>
                <w:ins w:id="1432" w:author="NTL 101238" w:date="2024-06-02T20:00:00Z" w16du:dateUtc="2024-06-02T13:00:00Z"/>
                <w:rFonts w:asciiTheme="majorHAnsi" w:hAnsiTheme="majorHAnsi" w:cstheme="majorHAnsi"/>
                <w:sz w:val="28"/>
                <w:szCs w:val="28"/>
                <w:rPrChange w:id="1433" w:author="NTL 101238" w:date="2024-06-02T21:16:00Z" w16du:dateUtc="2024-06-02T14:16:00Z">
                  <w:rPr>
                    <w:ins w:id="1434" w:author="NTL 101238" w:date="2024-06-02T20:00:00Z" w16du:dateUtc="2024-06-02T13:00:00Z"/>
                    <w:rFonts w:cs="Times New Roman"/>
                    <w:sz w:val="28"/>
                    <w:szCs w:val="28"/>
                  </w:rPr>
                </w:rPrChange>
              </w:rPr>
            </w:pPr>
            <w:ins w:id="1435" w:author="NTL 101238" w:date="2024-06-02T20:00:00Z" w16du:dateUtc="2024-06-02T13:00:00Z">
              <w:r w:rsidRPr="00541AF1">
                <w:rPr>
                  <w:rFonts w:asciiTheme="majorHAnsi" w:hAnsiTheme="majorHAnsi" w:cstheme="majorHAnsi"/>
                  <w:sz w:val="28"/>
                  <w:szCs w:val="28"/>
                  <w:rPrChange w:id="1436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</w:rPr>
                  </w:rPrChange>
                </w:rPr>
                <w:t>3</w:t>
              </w:r>
            </w:ins>
          </w:p>
        </w:tc>
        <w:tc>
          <w:tcPr>
            <w:tcW w:w="923" w:type="pct"/>
            <w:vAlign w:val="center"/>
            <w:tcPrChange w:id="1437" w:author="NTL 101238" w:date="2024-06-02T20:33:00Z" w16du:dateUtc="2024-06-02T13:33:00Z">
              <w:tcPr>
                <w:tcW w:w="923" w:type="pct"/>
              </w:tcPr>
            </w:tcPrChange>
          </w:tcPr>
          <w:p w14:paraId="7D897C29" w14:textId="1867EA0C" w:rsidR="00E90C19" w:rsidRPr="00541AF1" w:rsidRDefault="00E90C19" w:rsidP="00655A27">
            <w:pPr>
              <w:pStyle w:val="ListParagraph"/>
              <w:spacing w:line="360" w:lineRule="auto"/>
              <w:ind w:left="0"/>
              <w:jc w:val="center"/>
              <w:rPr>
                <w:ins w:id="1438" w:author="NTL 101238" w:date="2024-06-02T20:00:00Z" w16du:dateUtc="2024-06-02T13:00:00Z"/>
                <w:rFonts w:asciiTheme="majorHAnsi" w:hAnsiTheme="majorHAnsi" w:cstheme="majorHAnsi"/>
                <w:sz w:val="28"/>
                <w:szCs w:val="28"/>
                <w:lang w:val="en-US"/>
                <w:rPrChange w:id="1439" w:author="NTL 101238" w:date="2024-06-02T21:16:00Z" w16du:dateUtc="2024-06-02T14:16:00Z">
                  <w:rPr>
                    <w:ins w:id="1440" w:author="NTL 101238" w:date="2024-06-02T20:00:00Z" w16du:dateUtc="2024-06-02T13:00:00Z"/>
                    <w:rFonts w:cs="Times New Roman"/>
                    <w:sz w:val="28"/>
                    <w:szCs w:val="28"/>
                    <w:lang w:val="en-US"/>
                  </w:rPr>
                </w:rPrChange>
              </w:rPr>
            </w:pPr>
            <w:ins w:id="1441" w:author="NTL 101238" w:date="2024-06-02T20:15:00Z" w16du:dateUtc="2024-06-02T13:15:00Z">
              <w:r w:rsidRPr="00541AF1">
                <w:rPr>
                  <w:rFonts w:asciiTheme="majorHAnsi" w:hAnsiTheme="majorHAnsi" w:cstheme="majorHAnsi"/>
                  <w:sz w:val="28"/>
                  <w:szCs w:val="28"/>
                  <w:lang w:val="en-US"/>
                  <w:rPrChange w:id="1442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  <w:lang w:val="en-US"/>
                    </w:rPr>
                  </w:rPrChange>
                </w:rPr>
                <w:t>Ấn tiếp tục</w:t>
              </w:r>
            </w:ins>
          </w:p>
        </w:tc>
        <w:tc>
          <w:tcPr>
            <w:tcW w:w="1148" w:type="pct"/>
            <w:vAlign w:val="center"/>
            <w:tcPrChange w:id="1443" w:author="NTL 101238" w:date="2024-06-02T20:33:00Z" w16du:dateUtc="2024-06-02T13:33:00Z">
              <w:tcPr>
                <w:tcW w:w="1148" w:type="pct"/>
              </w:tcPr>
            </w:tcPrChange>
          </w:tcPr>
          <w:p w14:paraId="1E6D1ED1" w14:textId="1938B9A7" w:rsidR="00E90C19" w:rsidRPr="00541AF1" w:rsidRDefault="00E90C19" w:rsidP="00655A27">
            <w:pPr>
              <w:pStyle w:val="ListParagraph"/>
              <w:spacing w:line="360" w:lineRule="auto"/>
              <w:ind w:left="0"/>
              <w:jc w:val="center"/>
              <w:rPr>
                <w:ins w:id="1444" w:author="NTL 101238" w:date="2024-06-02T20:00:00Z" w16du:dateUtc="2024-06-02T13:00:00Z"/>
                <w:rFonts w:asciiTheme="majorHAnsi" w:hAnsiTheme="majorHAnsi" w:cstheme="majorHAnsi"/>
                <w:sz w:val="28"/>
                <w:szCs w:val="28"/>
                <w:rPrChange w:id="1445" w:author="NTL 101238" w:date="2024-06-02T21:16:00Z" w16du:dateUtc="2024-06-02T14:16:00Z">
                  <w:rPr>
                    <w:ins w:id="1446" w:author="NTL 101238" w:date="2024-06-02T20:00:00Z" w16du:dateUtc="2024-06-02T13:00:00Z"/>
                    <w:rFonts w:cs="Times New Roman"/>
                    <w:sz w:val="28"/>
                    <w:szCs w:val="28"/>
                  </w:rPr>
                </w:rPrChange>
              </w:rPr>
            </w:pPr>
          </w:p>
        </w:tc>
        <w:tc>
          <w:tcPr>
            <w:tcW w:w="1148" w:type="pct"/>
            <w:vAlign w:val="center"/>
            <w:tcPrChange w:id="1447" w:author="NTL 101238" w:date="2024-06-02T20:33:00Z" w16du:dateUtc="2024-06-02T13:33:00Z">
              <w:tcPr>
                <w:tcW w:w="1148" w:type="pct"/>
              </w:tcPr>
            </w:tcPrChange>
          </w:tcPr>
          <w:p w14:paraId="5B43FD62" w14:textId="4BBDE6C6" w:rsidR="00E90C19" w:rsidRPr="00541AF1" w:rsidRDefault="00E90C19" w:rsidP="00655A27">
            <w:pPr>
              <w:pStyle w:val="ListParagraph"/>
              <w:spacing w:line="360" w:lineRule="auto"/>
              <w:ind w:left="0"/>
              <w:jc w:val="center"/>
              <w:rPr>
                <w:ins w:id="1448" w:author="NTL 101238" w:date="2024-06-02T20:00:00Z" w16du:dateUtc="2024-06-02T13:00:00Z"/>
                <w:rFonts w:asciiTheme="majorHAnsi" w:hAnsiTheme="majorHAnsi" w:cstheme="majorHAnsi"/>
                <w:sz w:val="28"/>
                <w:szCs w:val="28"/>
                <w:rPrChange w:id="1449" w:author="NTL 101238" w:date="2024-06-02T21:16:00Z" w16du:dateUtc="2024-06-02T14:16:00Z">
                  <w:rPr>
                    <w:ins w:id="1450" w:author="NTL 101238" w:date="2024-06-02T20:00:00Z" w16du:dateUtc="2024-06-02T13:00:00Z"/>
                    <w:rFonts w:cs="Times New Roman"/>
                    <w:sz w:val="28"/>
                    <w:szCs w:val="28"/>
                  </w:rPr>
                </w:rPrChange>
              </w:rPr>
            </w:pPr>
            <w:ins w:id="1451" w:author="NTL 101238" w:date="2024-06-02T20:15:00Z" w16du:dateUtc="2024-06-02T13:15:00Z">
              <w:r w:rsidRPr="00541AF1">
                <w:rPr>
                  <w:rFonts w:asciiTheme="majorHAnsi" w:hAnsiTheme="majorHAnsi" w:cstheme="majorHAnsi"/>
                  <w:sz w:val="28"/>
                  <w:szCs w:val="28"/>
                  <w:rPrChange w:id="1452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  <w:lang w:val="en-US"/>
                    </w:rPr>
                  </w:rPrChange>
                </w:rPr>
                <w:t>Thông báo không hợp lệ</w:t>
              </w:r>
            </w:ins>
          </w:p>
        </w:tc>
        <w:tc>
          <w:tcPr>
            <w:tcW w:w="810" w:type="pct"/>
            <w:vAlign w:val="center"/>
            <w:tcPrChange w:id="1453" w:author="NTL 101238" w:date="2024-06-02T20:33:00Z" w16du:dateUtc="2024-06-02T13:33:00Z">
              <w:tcPr>
                <w:tcW w:w="810" w:type="pct"/>
              </w:tcPr>
            </w:tcPrChange>
          </w:tcPr>
          <w:p w14:paraId="5A5C810D" w14:textId="4803DC65" w:rsidR="00E90C19" w:rsidRPr="00541AF1" w:rsidRDefault="00E90C19" w:rsidP="00655A27">
            <w:pPr>
              <w:pStyle w:val="ListParagraph"/>
              <w:spacing w:line="360" w:lineRule="auto"/>
              <w:ind w:left="0"/>
              <w:jc w:val="center"/>
              <w:rPr>
                <w:ins w:id="1454" w:author="NTL 101238" w:date="2024-06-02T20:00:00Z" w16du:dateUtc="2024-06-02T13:00:00Z"/>
                <w:rFonts w:asciiTheme="majorHAnsi" w:hAnsiTheme="majorHAnsi" w:cstheme="majorHAnsi"/>
                <w:sz w:val="28"/>
                <w:szCs w:val="28"/>
                <w:rPrChange w:id="1455" w:author="NTL 101238" w:date="2024-06-02T21:16:00Z" w16du:dateUtc="2024-06-02T14:16:00Z">
                  <w:rPr>
                    <w:ins w:id="1456" w:author="NTL 101238" w:date="2024-06-02T20:00:00Z" w16du:dateUtc="2024-06-02T13:00:00Z"/>
                    <w:rFonts w:cs="Times New Roman"/>
                    <w:sz w:val="28"/>
                    <w:szCs w:val="28"/>
                  </w:rPr>
                </w:rPrChange>
              </w:rPr>
            </w:pPr>
            <w:ins w:id="1457" w:author="NTL 101238" w:date="2024-06-02T20:15:00Z" w16du:dateUtc="2024-06-02T13:15:00Z">
              <w:r w:rsidRPr="00541AF1">
                <w:rPr>
                  <w:rFonts w:asciiTheme="majorHAnsi" w:hAnsiTheme="majorHAnsi" w:cstheme="majorHAnsi"/>
                  <w:sz w:val="28"/>
                  <w:szCs w:val="28"/>
                  <w:rPrChange w:id="1458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</w:rPr>
                  </w:rPrChange>
                </w:rPr>
                <w:t>Thông báo không hợp lệ</w:t>
              </w:r>
            </w:ins>
          </w:p>
        </w:tc>
        <w:tc>
          <w:tcPr>
            <w:tcW w:w="558" w:type="pct"/>
            <w:vAlign w:val="center"/>
            <w:tcPrChange w:id="1459" w:author="NTL 101238" w:date="2024-06-02T20:33:00Z" w16du:dateUtc="2024-06-02T13:33:00Z">
              <w:tcPr>
                <w:tcW w:w="558" w:type="pct"/>
              </w:tcPr>
            </w:tcPrChange>
          </w:tcPr>
          <w:p w14:paraId="29CFB181" w14:textId="77777777" w:rsidR="00E90C19" w:rsidRPr="00541AF1" w:rsidRDefault="00E90C19" w:rsidP="00655A27">
            <w:pPr>
              <w:pStyle w:val="ListParagraph"/>
              <w:spacing w:line="360" w:lineRule="auto"/>
              <w:ind w:left="0"/>
              <w:jc w:val="center"/>
              <w:rPr>
                <w:ins w:id="1460" w:author="NTL 101238" w:date="2024-06-02T20:00:00Z" w16du:dateUtc="2024-06-02T13:00:00Z"/>
                <w:rFonts w:asciiTheme="majorHAnsi" w:hAnsiTheme="majorHAnsi" w:cstheme="majorHAnsi"/>
                <w:sz w:val="28"/>
                <w:szCs w:val="28"/>
                <w:rPrChange w:id="1461" w:author="NTL 101238" w:date="2024-06-02T21:16:00Z" w16du:dateUtc="2024-06-02T14:16:00Z">
                  <w:rPr>
                    <w:ins w:id="1462" w:author="NTL 101238" w:date="2024-06-02T20:00:00Z" w16du:dateUtc="2024-06-02T13:00:00Z"/>
                    <w:rFonts w:cs="Times New Roman"/>
                    <w:sz w:val="28"/>
                    <w:szCs w:val="28"/>
                  </w:rPr>
                </w:rPrChange>
              </w:rPr>
            </w:pPr>
            <w:ins w:id="1463" w:author="NTL 101238" w:date="2024-06-02T20:00:00Z" w16du:dateUtc="2024-06-02T13:00:00Z">
              <w:r w:rsidRPr="00541AF1">
                <w:rPr>
                  <w:rFonts w:asciiTheme="majorHAnsi" w:hAnsiTheme="majorHAnsi" w:cstheme="majorHAnsi"/>
                  <w:sz w:val="28"/>
                  <w:szCs w:val="28"/>
                  <w:rPrChange w:id="1464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</w:rPr>
                  </w:rPrChange>
                </w:rPr>
                <w:t>pass</w:t>
              </w:r>
            </w:ins>
          </w:p>
        </w:tc>
      </w:tr>
      <w:tr w:rsidR="00F462FD" w:rsidRPr="00541AF1" w14:paraId="777EBD4B" w14:textId="77777777" w:rsidTr="00655A27">
        <w:trPr>
          <w:ins w:id="1465" w:author="NTL 101238" w:date="2024-06-02T20:00:00Z"/>
        </w:trPr>
        <w:tc>
          <w:tcPr>
            <w:tcW w:w="413" w:type="pct"/>
            <w:vAlign w:val="center"/>
            <w:tcPrChange w:id="1466" w:author="NTL 101238" w:date="2024-06-02T20:33:00Z" w16du:dateUtc="2024-06-02T13:33:00Z">
              <w:tcPr>
                <w:tcW w:w="413" w:type="pct"/>
                <w:vAlign w:val="center"/>
              </w:tcPr>
            </w:tcPrChange>
          </w:tcPr>
          <w:p w14:paraId="75A7D758" w14:textId="0EB3AA4F" w:rsidR="00F462FD" w:rsidRPr="00541AF1" w:rsidRDefault="00F462FD" w:rsidP="00655A27">
            <w:pPr>
              <w:pStyle w:val="ListParagraph"/>
              <w:spacing w:line="360" w:lineRule="auto"/>
              <w:ind w:left="0"/>
              <w:jc w:val="center"/>
              <w:rPr>
                <w:ins w:id="1467" w:author="NTL 101238" w:date="2024-06-02T20:00:00Z" w16du:dateUtc="2024-06-02T13:00:00Z"/>
                <w:rFonts w:asciiTheme="majorHAnsi" w:hAnsiTheme="majorHAnsi" w:cstheme="majorHAnsi"/>
                <w:sz w:val="28"/>
                <w:szCs w:val="28"/>
                <w:rPrChange w:id="1468" w:author="NTL 101238" w:date="2024-06-02T21:16:00Z" w16du:dateUtc="2024-06-02T14:16:00Z">
                  <w:rPr>
                    <w:ins w:id="1469" w:author="NTL 101238" w:date="2024-06-02T20:00:00Z" w16du:dateUtc="2024-06-02T13:00:00Z"/>
                    <w:rFonts w:cs="Times New Roman"/>
                    <w:sz w:val="28"/>
                    <w:szCs w:val="28"/>
                  </w:rPr>
                </w:rPrChange>
              </w:rPr>
            </w:pPr>
            <w:ins w:id="1470" w:author="NTL 101238" w:date="2024-06-02T20:16:00Z" w16du:dateUtc="2024-06-02T13:16:00Z">
              <w:r w:rsidRPr="00541AF1">
                <w:rPr>
                  <w:rFonts w:asciiTheme="majorHAnsi" w:hAnsiTheme="majorHAnsi" w:cstheme="majorHAnsi"/>
                  <w:sz w:val="28"/>
                  <w:szCs w:val="28"/>
                  <w:lang w:val="en-US"/>
                  <w:rPrChange w:id="1471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  <w:lang w:val="en-US"/>
                    </w:rPr>
                  </w:rPrChange>
                </w:rPr>
                <w:t>4</w:t>
              </w:r>
            </w:ins>
          </w:p>
        </w:tc>
        <w:tc>
          <w:tcPr>
            <w:tcW w:w="923" w:type="pct"/>
            <w:vAlign w:val="center"/>
            <w:tcPrChange w:id="1472" w:author="NTL 101238" w:date="2024-06-02T20:33:00Z" w16du:dateUtc="2024-06-02T13:33:00Z">
              <w:tcPr>
                <w:tcW w:w="923" w:type="pct"/>
              </w:tcPr>
            </w:tcPrChange>
          </w:tcPr>
          <w:p w14:paraId="42FD40E8" w14:textId="4C79FA06" w:rsidR="00F462FD" w:rsidRPr="00541AF1" w:rsidRDefault="00F462FD" w:rsidP="00655A27">
            <w:pPr>
              <w:pStyle w:val="ListParagraph"/>
              <w:spacing w:line="360" w:lineRule="auto"/>
              <w:ind w:left="0"/>
              <w:jc w:val="center"/>
              <w:rPr>
                <w:ins w:id="1473" w:author="NTL 101238" w:date="2024-06-02T20:00:00Z" w16du:dateUtc="2024-06-02T13:00:00Z"/>
                <w:rFonts w:asciiTheme="majorHAnsi" w:hAnsiTheme="majorHAnsi" w:cstheme="majorHAnsi"/>
                <w:sz w:val="28"/>
                <w:szCs w:val="28"/>
                <w:rPrChange w:id="1474" w:author="NTL 101238" w:date="2024-06-02T21:16:00Z" w16du:dateUtc="2024-06-02T14:16:00Z">
                  <w:rPr>
                    <w:ins w:id="1475" w:author="NTL 101238" w:date="2024-06-02T20:00:00Z" w16du:dateUtc="2024-06-02T13:00:00Z"/>
                    <w:rFonts w:cs="Times New Roman"/>
                    <w:sz w:val="28"/>
                    <w:szCs w:val="28"/>
                  </w:rPr>
                </w:rPrChange>
              </w:rPr>
            </w:pPr>
            <w:ins w:id="1476" w:author="NTL 101238" w:date="2024-06-02T20:16:00Z" w16du:dateUtc="2024-06-02T13:16:00Z">
              <w:r w:rsidRPr="00541AF1">
                <w:rPr>
                  <w:rFonts w:asciiTheme="majorHAnsi" w:hAnsiTheme="majorHAnsi" w:cstheme="majorHAnsi"/>
                  <w:sz w:val="28"/>
                  <w:szCs w:val="28"/>
                  <w:rPrChange w:id="1477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</w:rPr>
                  </w:rPrChange>
                </w:rPr>
                <w:t xml:space="preserve">Nhập </w:t>
              </w:r>
              <w:r w:rsidRPr="00541AF1">
                <w:rPr>
                  <w:rFonts w:asciiTheme="majorHAnsi" w:hAnsiTheme="majorHAnsi" w:cstheme="majorHAnsi"/>
                  <w:sz w:val="28"/>
                  <w:szCs w:val="28"/>
                  <w:lang w:val="en-US"/>
                  <w:rPrChange w:id="1478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  <w:lang w:val="en-US"/>
                    </w:rPr>
                  </w:rPrChange>
                </w:rPr>
                <w:t>mật khẩu</w:t>
              </w:r>
            </w:ins>
          </w:p>
        </w:tc>
        <w:tc>
          <w:tcPr>
            <w:tcW w:w="1148" w:type="pct"/>
            <w:vAlign w:val="center"/>
            <w:tcPrChange w:id="1479" w:author="NTL 101238" w:date="2024-06-02T20:33:00Z" w16du:dateUtc="2024-06-02T13:33:00Z">
              <w:tcPr>
                <w:tcW w:w="1148" w:type="pct"/>
              </w:tcPr>
            </w:tcPrChange>
          </w:tcPr>
          <w:p w14:paraId="08AFDA87" w14:textId="4F7A7B2D" w:rsidR="00F462FD" w:rsidRPr="00541AF1" w:rsidRDefault="00F462FD" w:rsidP="00655A27">
            <w:pPr>
              <w:pStyle w:val="ListParagraph"/>
              <w:spacing w:line="360" w:lineRule="auto"/>
              <w:ind w:left="0"/>
              <w:jc w:val="center"/>
              <w:rPr>
                <w:ins w:id="1480" w:author="NTL 101238" w:date="2024-06-02T20:00:00Z" w16du:dateUtc="2024-06-02T13:00:00Z"/>
                <w:rFonts w:asciiTheme="majorHAnsi" w:hAnsiTheme="majorHAnsi" w:cstheme="majorHAnsi"/>
                <w:sz w:val="28"/>
                <w:szCs w:val="28"/>
                <w:rPrChange w:id="1481" w:author="NTL 101238" w:date="2024-06-02T21:16:00Z" w16du:dateUtc="2024-06-02T14:16:00Z">
                  <w:rPr>
                    <w:ins w:id="1482" w:author="NTL 101238" w:date="2024-06-02T20:00:00Z" w16du:dateUtc="2024-06-02T13:00:00Z"/>
                    <w:rFonts w:cs="Times New Roman"/>
                    <w:sz w:val="28"/>
                    <w:szCs w:val="28"/>
                  </w:rPr>
                </w:rPrChange>
              </w:rPr>
            </w:pPr>
            <w:ins w:id="1483" w:author="NTL 101238" w:date="2024-06-02T20:16:00Z" w16du:dateUtc="2024-06-02T13:16:00Z">
              <w:r w:rsidRPr="00541AF1">
                <w:rPr>
                  <w:rFonts w:asciiTheme="majorHAnsi" w:hAnsiTheme="majorHAnsi" w:cstheme="majorHAnsi"/>
                  <w:sz w:val="28"/>
                  <w:szCs w:val="28"/>
                  <w:lang w:val="en-US"/>
                  <w:rPrChange w:id="1484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  <w:lang w:val="en-US"/>
                    </w:rPr>
                  </w:rPrChange>
                </w:rPr>
                <w:t>Không hiển thị</w:t>
              </w:r>
            </w:ins>
          </w:p>
        </w:tc>
        <w:tc>
          <w:tcPr>
            <w:tcW w:w="1148" w:type="pct"/>
            <w:vAlign w:val="center"/>
            <w:tcPrChange w:id="1485" w:author="NTL 101238" w:date="2024-06-02T20:33:00Z" w16du:dateUtc="2024-06-02T13:33:00Z">
              <w:tcPr>
                <w:tcW w:w="1148" w:type="pct"/>
              </w:tcPr>
            </w:tcPrChange>
          </w:tcPr>
          <w:p w14:paraId="5D5F2324" w14:textId="29D088A9" w:rsidR="00F462FD" w:rsidRPr="00541AF1" w:rsidRDefault="00F462FD" w:rsidP="00655A27">
            <w:pPr>
              <w:pStyle w:val="ListParagraph"/>
              <w:spacing w:line="360" w:lineRule="auto"/>
              <w:ind w:left="0"/>
              <w:jc w:val="center"/>
              <w:rPr>
                <w:ins w:id="1486" w:author="NTL 101238" w:date="2024-06-02T20:00:00Z" w16du:dateUtc="2024-06-02T13:00:00Z"/>
                <w:rFonts w:asciiTheme="majorHAnsi" w:hAnsiTheme="majorHAnsi" w:cstheme="majorHAnsi"/>
                <w:sz w:val="28"/>
                <w:szCs w:val="28"/>
                <w:lang w:val="en-US"/>
                <w:rPrChange w:id="1487" w:author="NTL 101238" w:date="2024-06-02T21:16:00Z" w16du:dateUtc="2024-06-02T14:16:00Z">
                  <w:rPr>
                    <w:ins w:id="1488" w:author="NTL 101238" w:date="2024-06-02T20:00:00Z" w16du:dateUtc="2024-06-02T13:00:00Z"/>
                    <w:rFonts w:cs="Times New Roman"/>
                    <w:sz w:val="28"/>
                    <w:szCs w:val="28"/>
                    <w:lang w:val="en-US"/>
                  </w:rPr>
                </w:rPrChange>
              </w:rPr>
            </w:pPr>
          </w:p>
        </w:tc>
        <w:tc>
          <w:tcPr>
            <w:tcW w:w="810" w:type="pct"/>
            <w:vAlign w:val="center"/>
            <w:tcPrChange w:id="1489" w:author="NTL 101238" w:date="2024-06-02T20:33:00Z" w16du:dateUtc="2024-06-02T13:33:00Z">
              <w:tcPr>
                <w:tcW w:w="810" w:type="pct"/>
              </w:tcPr>
            </w:tcPrChange>
          </w:tcPr>
          <w:p w14:paraId="25D3FB77" w14:textId="59C6A640" w:rsidR="00F462FD" w:rsidRPr="00607C67" w:rsidRDefault="00607C67" w:rsidP="00655A27">
            <w:pPr>
              <w:pStyle w:val="ListParagraph"/>
              <w:spacing w:line="360" w:lineRule="auto"/>
              <w:ind w:left="0"/>
              <w:jc w:val="center"/>
              <w:rPr>
                <w:ins w:id="1490" w:author="NTL 101238" w:date="2024-06-02T20:00:00Z" w16du:dateUtc="2024-06-02T13:00:00Z"/>
                <w:rFonts w:asciiTheme="majorHAnsi" w:hAnsiTheme="majorHAnsi" w:cstheme="majorHAnsi"/>
                <w:sz w:val="28"/>
                <w:szCs w:val="28"/>
                <w:lang w:val="en-US"/>
                <w:rPrChange w:id="1491" w:author="NTL 101238" w:date="2024-06-03T13:14:00Z" w16du:dateUtc="2024-06-03T06:14:00Z">
                  <w:rPr>
                    <w:ins w:id="1492" w:author="NTL 101238" w:date="2024-06-02T20:00:00Z" w16du:dateUtc="2024-06-02T13:00:00Z"/>
                    <w:rFonts w:cs="Times New Roman"/>
                    <w:sz w:val="28"/>
                    <w:szCs w:val="28"/>
                  </w:rPr>
                </w:rPrChange>
              </w:rPr>
            </w:pPr>
            <w:ins w:id="1493" w:author="NTL 101238" w:date="2024-06-03T13:14:00Z" w16du:dateUtc="2024-06-03T06:14:00Z">
              <w:r>
                <w:rPr>
                  <w:rFonts w:asciiTheme="majorHAnsi" w:hAnsiTheme="majorHAnsi" w:cstheme="majorHAnsi"/>
                  <w:sz w:val="28"/>
                  <w:szCs w:val="28"/>
                  <w:lang w:val="en-US"/>
                </w:rPr>
                <w:t>Không hiển thị</w:t>
              </w:r>
            </w:ins>
          </w:p>
        </w:tc>
        <w:tc>
          <w:tcPr>
            <w:tcW w:w="558" w:type="pct"/>
            <w:vAlign w:val="center"/>
            <w:tcPrChange w:id="1494" w:author="NTL 101238" w:date="2024-06-02T20:33:00Z" w16du:dateUtc="2024-06-02T13:33:00Z">
              <w:tcPr>
                <w:tcW w:w="558" w:type="pct"/>
              </w:tcPr>
            </w:tcPrChange>
          </w:tcPr>
          <w:p w14:paraId="5062C079" w14:textId="080816BB" w:rsidR="00F462FD" w:rsidRPr="00541AF1" w:rsidRDefault="00F462FD" w:rsidP="00655A27">
            <w:pPr>
              <w:pStyle w:val="ListParagraph"/>
              <w:keepNext/>
              <w:spacing w:line="360" w:lineRule="auto"/>
              <w:ind w:left="0"/>
              <w:jc w:val="center"/>
              <w:rPr>
                <w:ins w:id="1495" w:author="NTL 101238" w:date="2024-06-02T20:00:00Z" w16du:dateUtc="2024-06-02T13:00:00Z"/>
                <w:rFonts w:asciiTheme="majorHAnsi" w:hAnsiTheme="majorHAnsi" w:cstheme="majorHAnsi"/>
                <w:sz w:val="28"/>
                <w:szCs w:val="28"/>
                <w:rPrChange w:id="1496" w:author="NTL 101238" w:date="2024-06-02T21:16:00Z" w16du:dateUtc="2024-06-02T14:16:00Z">
                  <w:rPr>
                    <w:ins w:id="1497" w:author="NTL 101238" w:date="2024-06-02T20:00:00Z" w16du:dateUtc="2024-06-02T13:00:00Z"/>
                    <w:rFonts w:cs="Times New Roman"/>
                    <w:sz w:val="28"/>
                    <w:szCs w:val="28"/>
                  </w:rPr>
                </w:rPrChange>
              </w:rPr>
            </w:pPr>
            <w:ins w:id="1498" w:author="NTL 101238" w:date="2024-06-02T20:16:00Z" w16du:dateUtc="2024-06-02T13:16:00Z">
              <w:r w:rsidRPr="00541AF1">
                <w:rPr>
                  <w:rFonts w:asciiTheme="majorHAnsi" w:hAnsiTheme="majorHAnsi" w:cstheme="majorHAnsi"/>
                  <w:sz w:val="28"/>
                  <w:szCs w:val="28"/>
                  <w:rPrChange w:id="1499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</w:rPr>
                  </w:rPrChange>
                </w:rPr>
                <w:t>pass</w:t>
              </w:r>
            </w:ins>
          </w:p>
        </w:tc>
      </w:tr>
    </w:tbl>
    <w:p w14:paraId="73D3789E" w14:textId="3B219F3E" w:rsidR="00AF634D" w:rsidRPr="00541AF1" w:rsidRDefault="00AF634D" w:rsidP="00AF634D">
      <w:pPr>
        <w:spacing w:beforeLines="120" w:before="288" w:afterLines="120" w:after="288" w:line="360" w:lineRule="auto"/>
        <w:rPr>
          <w:ins w:id="1500" w:author="NTL 101238" w:date="2024-06-02T20:04:00Z" w16du:dateUtc="2024-06-02T13:04:00Z"/>
          <w:rFonts w:asciiTheme="majorHAnsi" w:hAnsiTheme="majorHAnsi" w:cstheme="majorHAnsi"/>
          <w:sz w:val="28"/>
          <w:szCs w:val="28"/>
          <w:shd w:val="clear" w:color="auto" w:fill="FFFFFF"/>
          <w:rPrChange w:id="1501" w:author="NTL 101238" w:date="2024-06-02T21:16:00Z" w16du:dateUtc="2024-06-02T14:16:00Z">
            <w:rPr>
              <w:ins w:id="1502" w:author="NTL 101238" w:date="2024-06-02T20:04:00Z" w16du:dateUtc="2024-06-02T13:04:00Z"/>
              <w:rFonts w:cs="Times New Roman"/>
              <w:sz w:val="28"/>
              <w:szCs w:val="28"/>
              <w:shd w:val="clear" w:color="auto" w:fill="FFFFFF"/>
            </w:rPr>
          </w:rPrChange>
        </w:rPr>
      </w:pPr>
      <w:ins w:id="1503" w:author="NTL 101238" w:date="2024-06-02T20:04:00Z" w16du:dateUtc="2024-06-02T13:04:00Z">
        <w:r w:rsidRPr="00541AF1">
          <w:rPr>
            <w:rFonts w:asciiTheme="majorHAnsi" w:hAnsiTheme="majorHAnsi" w:cstheme="majorHAnsi"/>
            <w:sz w:val="28"/>
            <w:szCs w:val="28"/>
            <w:shd w:val="clear" w:color="auto" w:fill="FFFFFF"/>
            <w:rPrChange w:id="1504" w:author="NTL 101238" w:date="2024-06-02T21:16:00Z" w16du:dateUtc="2024-06-02T14:16:00Z">
              <w:rPr>
                <w:rFonts w:cs="Times New Roman"/>
                <w:sz w:val="28"/>
                <w:szCs w:val="28"/>
                <w:shd w:val="clear" w:color="auto" w:fill="FFFFFF"/>
              </w:rPr>
            </w:rPrChange>
          </w:rPr>
          <w:t xml:space="preserve">Testcase </w:t>
        </w:r>
        <w:r w:rsidRPr="00541AF1">
          <w:rPr>
            <w:rFonts w:asciiTheme="majorHAnsi" w:hAnsiTheme="majorHAnsi" w:cstheme="majorHAnsi"/>
            <w:sz w:val="28"/>
            <w:szCs w:val="28"/>
            <w:shd w:val="clear" w:color="auto" w:fill="FFFFFF"/>
            <w:rPrChange w:id="1505" w:author="NTL 101238" w:date="2024-06-02T21:16:00Z" w16du:dateUtc="2024-06-02T14:16:00Z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</w:rPrChange>
          </w:rPr>
          <w:t>3</w:t>
        </w:r>
        <w:r w:rsidRPr="00541AF1">
          <w:rPr>
            <w:rFonts w:asciiTheme="majorHAnsi" w:hAnsiTheme="majorHAnsi" w:cstheme="majorHAnsi"/>
            <w:sz w:val="28"/>
            <w:szCs w:val="28"/>
            <w:shd w:val="clear" w:color="auto" w:fill="FFFFFF"/>
            <w:rPrChange w:id="1506" w:author="NTL 101238" w:date="2024-06-02T21:16:00Z" w16du:dateUtc="2024-06-02T14:16:00Z">
              <w:rPr>
                <w:rFonts w:cs="Times New Roman"/>
                <w:sz w:val="28"/>
                <w:szCs w:val="28"/>
                <w:shd w:val="clear" w:color="auto" w:fill="FFFFFF"/>
              </w:rPr>
            </w:rPrChange>
          </w:rPr>
          <w:t xml:space="preserve">: Số điện thoại </w:t>
        </w:r>
        <w:r w:rsidRPr="00541AF1">
          <w:rPr>
            <w:rFonts w:asciiTheme="majorHAnsi" w:hAnsiTheme="majorHAnsi" w:cstheme="majorHAnsi"/>
            <w:sz w:val="28"/>
            <w:szCs w:val="28"/>
            <w:shd w:val="clear" w:color="auto" w:fill="FFFFFF"/>
            <w:rPrChange w:id="1507" w:author="NTL 101238" w:date="2024-06-02T21:16:00Z" w16du:dateUtc="2024-06-02T14:16:00Z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</w:rPrChange>
          </w:rPr>
          <w:t>chứa ký tự đặc biệt</w:t>
        </w:r>
      </w:ins>
    </w:p>
    <w:tbl>
      <w:tblPr>
        <w:tblStyle w:val="TableGrid"/>
        <w:tblW w:w="5218" w:type="pct"/>
        <w:tblLayout w:type="fixed"/>
        <w:tblLook w:val="04A0" w:firstRow="1" w:lastRow="0" w:firstColumn="1" w:lastColumn="0" w:noHBand="0" w:noVBand="1"/>
      </w:tblPr>
      <w:tblGrid>
        <w:gridCol w:w="778"/>
        <w:gridCol w:w="1737"/>
        <w:gridCol w:w="2160"/>
        <w:gridCol w:w="2160"/>
        <w:gridCol w:w="1524"/>
        <w:gridCol w:w="1050"/>
      </w:tblGrid>
      <w:tr w:rsidR="00655A27" w:rsidRPr="00541AF1" w14:paraId="6F6E2EAC" w14:textId="77777777" w:rsidTr="00655A27">
        <w:trPr>
          <w:trHeight w:val="1340"/>
          <w:ins w:id="1508" w:author="NTL 101238" w:date="2024-06-02T20:04:00Z"/>
        </w:trPr>
        <w:tc>
          <w:tcPr>
            <w:tcW w:w="413" w:type="pct"/>
            <w:vAlign w:val="center"/>
          </w:tcPr>
          <w:p w14:paraId="12C73BF0" w14:textId="77777777" w:rsidR="00AF634D" w:rsidRPr="00541AF1" w:rsidRDefault="00AF634D" w:rsidP="00655A27">
            <w:pPr>
              <w:pStyle w:val="ListParagraph"/>
              <w:spacing w:line="360" w:lineRule="auto"/>
              <w:ind w:left="0"/>
              <w:jc w:val="center"/>
              <w:rPr>
                <w:ins w:id="1509" w:author="NTL 101238" w:date="2024-06-02T20:04:00Z" w16du:dateUtc="2024-06-02T13:04:00Z"/>
                <w:rFonts w:asciiTheme="majorHAnsi" w:hAnsiTheme="majorHAnsi" w:cstheme="majorHAnsi"/>
                <w:b/>
                <w:bCs/>
                <w:sz w:val="28"/>
                <w:szCs w:val="28"/>
                <w:rPrChange w:id="1510" w:author="NTL 101238" w:date="2024-06-02T21:16:00Z" w16du:dateUtc="2024-06-02T14:16:00Z">
                  <w:rPr>
                    <w:ins w:id="1511" w:author="NTL 101238" w:date="2024-06-02T20:04:00Z" w16du:dateUtc="2024-06-02T13:04:00Z"/>
                    <w:rFonts w:cs="Times New Roman"/>
                    <w:b/>
                    <w:bCs/>
                    <w:sz w:val="28"/>
                    <w:szCs w:val="28"/>
                  </w:rPr>
                </w:rPrChange>
              </w:rPr>
            </w:pPr>
            <w:ins w:id="1512" w:author="NTL 101238" w:date="2024-06-02T20:04:00Z" w16du:dateUtc="2024-06-02T13:04:00Z">
              <w:r w:rsidRPr="00541AF1">
                <w:rPr>
                  <w:rFonts w:asciiTheme="majorHAnsi" w:hAnsiTheme="majorHAnsi" w:cstheme="majorHAnsi"/>
                  <w:b/>
                  <w:bCs/>
                  <w:sz w:val="28"/>
                  <w:szCs w:val="28"/>
                  <w:rPrChange w:id="1513" w:author="NTL 101238" w:date="2024-06-02T21:16:00Z" w16du:dateUtc="2024-06-02T14:16:00Z">
                    <w:rPr>
                      <w:rFonts w:cs="Times New Roman"/>
                      <w:b/>
                      <w:bCs/>
                      <w:sz w:val="28"/>
                      <w:szCs w:val="28"/>
                    </w:rPr>
                  </w:rPrChange>
                </w:rPr>
                <w:t>Bước</w:t>
              </w:r>
            </w:ins>
          </w:p>
        </w:tc>
        <w:tc>
          <w:tcPr>
            <w:tcW w:w="923" w:type="pct"/>
            <w:vAlign w:val="center"/>
          </w:tcPr>
          <w:p w14:paraId="00532774" w14:textId="77777777" w:rsidR="00AF634D" w:rsidRPr="00541AF1" w:rsidRDefault="00AF634D" w:rsidP="00655A27">
            <w:pPr>
              <w:pStyle w:val="ListParagraph"/>
              <w:spacing w:line="360" w:lineRule="auto"/>
              <w:ind w:left="0"/>
              <w:jc w:val="center"/>
              <w:rPr>
                <w:ins w:id="1514" w:author="NTL 101238" w:date="2024-06-02T20:04:00Z" w16du:dateUtc="2024-06-02T13:04:00Z"/>
                <w:rFonts w:asciiTheme="majorHAnsi" w:hAnsiTheme="majorHAnsi" w:cstheme="majorHAnsi"/>
                <w:b/>
                <w:bCs/>
                <w:sz w:val="28"/>
                <w:szCs w:val="28"/>
                <w:rPrChange w:id="1515" w:author="NTL 101238" w:date="2024-06-02T21:16:00Z" w16du:dateUtc="2024-06-02T14:16:00Z">
                  <w:rPr>
                    <w:ins w:id="1516" w:author="NTL 101238" w:date="2024-06-02T20:04:00Z" w16du:dateUtc="2024-06-02T13:04:00Z"/>
                    <w:rFonts w:cs="Times New Roman"/>
                    <w:b/>
                    <w:bCs/>
                    <w:sz w:val="28"/>
                    <w:szCs w:val="28"/>
                  </w:rPr>
                </w:rPrChange>
              </w:rPr>
            </w:pPr>
            <w:ins w:id="1517" w:author="NTL 101238" w:date="2024-06-02T20:04:00Z" w16du:dateUtc="2024-06-02T13:04:00Z">
              <w:r w:rsidRPr="00541AF1">
                <w:rPr>
                  <w:rFonts w:asciiTheme="majorHAnsi" w:hAnsiTheme="majorHAnsi" w:cstheme="majorHAnsi"/>
                  <w:b/>
                  <w:bCs/>
                  <w:sz w:val="28"/>
                  <w:szCs w:val="28"/>
                  <w:rPrChange w:id="1518" w:author="NTL 101238" w:date="2024-06-02T21:16:00Z" w16du:dateUtc="2024-06-02T14:16:00Z">
                    <w:rPr>
                      <w:rFonts w:cs="Times New Roman"/>
                      <w:b/>
                      <w:bCs/>
                      <w:sz w:val="28"/>
                      <w:szCs w:val="28"/>
                    </w:rPr>
                  </w:rPrChange>
                </w:rPr>
                <w:t>Hành động</w:t>
              </w:r>
            </w:ins>
          </w:p>
        </w:tc>
        <w:tc>
          <w:tcPr>
            <w:tcW w:w="1148" w:type="pct"/>
            <w:vAlign w:val="center"/>
          </w:tcPr>
          <w:p w14:paraId="111D48A3" w14:textId="77777777" w:rsidR="00AF634D" w:rsidRPr="00541AF1" w:rsidRDefault="00AF634D" w:rsidP="00655A27">
            <w:pPr>
              <w:pStyle w:val="ListParagraph"/>
              <w:spacing w:line="360" w:lineRule="auto"/>
              <w:ind w:left="0"/>
              <w:jc w:val="center"/>
              <w:rPr>
                <w:ins w:id="1519" w:author="NTL 101238" w:date="2024-06-02T20:04:00Z" w16du:dateUtc="2024-06-02T13:04:00Z"/>
                <w:rFonts w:asciiTheme="majorHAnsi" w:hAnsiTheme="majorHAnsi" w:cstheme="majorHAnsi"/>
                <w:b/>
                <w:bCs/>
                <w:sz w:val="28"/>
                <w:szCs w:val="28"/>
                <w:rPrChange w:id="1520" w:author="NTL 101238" w:date="2024-06-02T21:16:00Z" w16du:dateUtc="2024-06-02T14:16:00Z">
                  <w:rPr>
                    <w:ins w:id="1521" w:author="NTL 101238" w:date="2024-06-02T20:04:00Z" w16du:dateUtc="2024-06-02T13:04:00Z"/>
                    <w:rFonts w:cs="Times New Roman"/>
                    <w:b/>
                    <w:bCs/>
                    <w:sz w:val="28"/>
                    <w:szCs w:val="28"/>
                  </w:rPr>
                </w:rPrChange>
              </w:rPr>
            </w:pPr>
            <w:ins w:id="1522" w:author="NTL 101238" w:date="2024-06-02T20:04:00Z" w16du:dateUtc="2024-06-02T13:04:00Z">
              <w:r w:rsidRPr="00541AF1">
                <w:rPr>
                  <w:rFonts w:asciiTheme="majorHAnsi" w:hAnsiTheme="majorHAnsi" w:cstheme="majorHAnsi"/>
                  <w:b/>
                  <w:bCs/>
                  <w:sz w:val="28"/>
                  <w:szCs w:val="28"/>
                  <w:rPrChange w:id="1523" w:author="NTL 101238" w:date="2024-06-02T21:16:00Z" w16du:dateUtc="2024-06-02T14:16:00Z">
                    <w:rPr>
                      <w:rFonts w:cs="Times New Roman"/>
                      <w:b/>
                      <w:bCs/>
                      <w:sz w:val="28"/>
                      <w:szCs w:val="28"/>
                    </w:rPr>
                  </w:rPrChange>
                </w:rPr>
                <w:t>Dữ liệu</w:t>
              </w:r>
            </w:ins>
          </w:p>
        </w:tc>
        <w:tc>
          <w:tcPr>
            <w:tcW w:w="1148" w:type="pct"/>
            <w:vAlign w:val="center"/>
          </w:tcPr>
          <w:p w14:paraId="2B78513C" w14:textId="77777777" w:rsidR="00AF634D" w:rsidRPr="00541AF1" w:rsidRDefault="00AF634D" w:rsidP="00655A27">
            <w:pPr>
              <w:pStyle w:val="ListParagraph"/>
              <w:spacing w:line="360" w:lineRule="auto"/>
              <w:ind w:left="0"/>
              <w:jc w:val="center"/>
              <w:rPr>
                <w:ins w:id="1524" w:author="NTL 101238" w:date="2024-06-02T20:04:00Z" w16du:dateUtc="2024-06-02T13:04:00Z"/>
                <w:rFonts w:asciiTheme="majorHAnsi" w:hAnsiTheme="majorHAnsi" w:cstheme="majorHAnsi"/>
                <w:b/>
                <w:bCs/>
                <w:sz w:val="28"/>
                <w:szCs w:val="28"/>
                <w:rPrChange w:id="1525" w:author="NTL 101238" w:date="2024-06-02T21:16:00Z" w16du:dateUtc="2024-06-02T14:16:00Z">
                  <w:rPr>
                    <w:ins w:id="1526" w:author="NTL 101238" w:date="2024-06-02T20:04:00Z" w16du:dateUtc="2024-06-02T13:04:00Z"/>
                    <w:rFonts w:cs="Times New Roman"/>
                    <w:b/>
                    <w:bCs/>
                    <w:sz w:val="28"/>
                    <w:szCs w:val="28"/>
                  </w:rPr>
                </w:rPrChange>
              </w:rPr>
            </w:pPr>
            <w:ins w:id="1527" w:author="NTL 101238" w:date="2024-06-02T20:04:00Z" w16du:dateUtc="2024-06-02T13:04:00Z">
              <w:r w:rsidRPr="00541AF1">
                <w:rPr>
                  <w:rFonts w:asciiTheme="majorHAnsi" w:hAnsiTheme="majorHAnsi" w:cstheme="majorHAnsi"/>
                  <w:b/>
                  <w:bCs/>
                  <w:sz w:val="28"/>
                  <w:szCs w:val="28"/>
                  <w:rPrChange w:id="1528" w:author="NTL 101238" w:date="2024-06-02T21:16:00Z" w16du:dateUtc="2024-06-02T14:16:00Z">
                    <w:rPr>
                      <w:rFonts w:cs="Times New Roman"/>
                      <w:b/>
                      <w:bCs/>
                      <w:sz w:val="28"/>
                      <w:szCs w:val="28"/>
                    </w:rPr>
                  </w:rPrChange>
                </w:rPr>
                <w:t>Kết quả mong muốn</w:t>
              </w:r>
            </w:ins>
          </w:p>
        </w:tc>
        <w:tc>
          <w:tcPr>
            <w:tcW w:w="810" w:type="pct"/>
            <w:vAlign w:val="center"/>
          </w:tcPr>
          <w:p w14:paraId="41D13F99" w14:textId="77777777" w:rsidR="00AF634D" w:rsidRPr="00541AF1" w:rsidRDefault="00AF634D" w:rsidP="00655A27">
            <w:pPr>
              <w:pStyle w:val="ListParagraph"/>
              <w:spacing w:line="360" w:lineRule="auto"/>
              <w:ind w:left="0"/>
              <w:jc w:val="center"/>
              <w:rPr>
                <w:ins w:id="1529" w:author="NTL 101238" w:date="2024-06-02T20:04:00Z" w16du:dateUtc="2024-06-02T13:04:00Z"/>
                <w:rFonts w:asciiTheme="majorHAnsi" w:hAnsiTheme="majorHAnsi" w:cstheme="majorHAnsi"/>
                <w:b/>
                <w:bCs/>
                <w:sz w:val="28"/>
                <w:szCs w:val="28"/>
                <w:rPrChange w:id="1530" w:author="NTL 101238" w:date="2024-06-02T21:16:00Z" w16du:dateUtc="2024-06-02T14:16:00Z">
                  <w:rPr>
                    <w:ins w:id="1531" w:author="NTL 101238" w:date="2024-06-02T20:04:00Z" w16du:dateUtc="2024-06-02T13:04:00Z"/>
                    <w:rFonts w:cs="Times New Roman"/>
                    <w:b/>
                    <w:bCs/>
                    <w:sz w:val="28"/>
                    <w:szCs w:val="28"/>
                  </w:rPr>
                </w:rPrChange>
              </w:rPr>
            </w:pPr>
            <w:ins w:id="1532" w:author="NTL 101238" w:date="2024-06-02T20:04:00Z" w16du:dateUtc="2024-06-02T13:04:00Z">
              <w:r w:rsidRPr="00541AF1">
                <w:rPr>
                  <w:rFonts w:asciiTheme="majorHAnsi" w:hAnsiTheme="majorHAnsi" w:cstheme="majorHAnsi"/>
                  <w:b/>
                  <w:bCs/>
                  <w:sz w:val="28"/>
                  <w:szCs w:val="28"/>
                  <w:rPrChange w:id="1533" w:author="NTL 101238" w:date="2024-06-02T21:16:00Z" w16du:dateUtc="2024-06-02T14:16:00Z">
                    <w:rPr>
                      <w:rFonts w:cs="Times New Roman"/>
                      <w:b/>
                      <w:bCs/>
                      <w:sz w:val="28"/>
                      <w:szCs w:val="28"/>
                    </w:rPr>
                  </w:rPrChange>
                </w:rPr>
                <w:t>Kết quả thực tế</w:t>
              </w:r>
            </w:ins>
          </w:p>
        </w:tc>
        <w:tc>
          <w:tcPr>
            <w:tcW w:w="558" w:type="pct"/>
            <w:vAlign w:val="center"/>
          </w:tcPr>
          <w:p w14:paraId="1381A39B" w14:textId="77777777" w:rsidR="00AF634D" w:rsidRPr="00541AF1" w:rsidRDefault="00AF634D" w:rsidP="00655A27">
            <w:pPr>
              <w:pStyle w:val="ListParagraph"/>
              <w:spacing w:line="360" w:lineRule="auto"/>
              <w:ind w:left="0"/>
              <w:jc w:val="center"/>
              <w:rPr>
                <w:ins w:id="1534" w:author="NTL 101238" w:date="2024-06-02T20:04:00Z" w16du:dateUtc="2024-06-02T13:04:00Z"/>
                <w:rFonts w:asciiTheme="majorHAnsi" w:hAnsiTheme="majorHAnsi" w:cstheme="majorHAnsi"/>
                <w:b/>
                <w:bCs/>
                <w:sz w:val="28"/>
                <w:szCs w:val="28"/>
                <w:rPrChange w:id="1535" w:author="NTL 101238" w:date="2024-06-02T21:16:00Z" w16du:dateUtc="2024-06-02T14:16:00Z">
                  <w:rPr>
                    <w:ins w:id="1536" w:author="NTL 101238" w:date="2024-06-02T20:04:00Z" w16du:dateUtc="2024-06-02T13:04:00Z"/>
                    <w:rFonts w:cs="Times New Roman"/>
                    <w:b/>
                    <w:bCs/>
                    <w:sz w:val="28"/>
                    <w:szCs w:val="28"/>
                  </w:rPr>
                </w:rPrChange>
              </w:rPr>
            </w:pPr>
            <w:ins w:id="1537" w:author="NTL 101238" w:date="2024-06-02T20:04:00Z" w16du:dateUtc="2024-06-02T13:04:00Z">
              <w:r w:rsidRPr="00541AF1">
                <w:rPr>
                  <w:rFonts w:asciiTheme="majorHAnsi" w:hAnsiTheme="majorHAnsi" w:cstheme="majorHAnsi"/>
                  <w:b/>
                  <w:bCs/>
                  <w:sz w:val="28"/>
                  <w:szCs w:val="28"/>
                  <w:rPrChange w:id="1538" w:author="NTL 101238" w:date="2024-06-02T21:16:00Z" w16du:dateUtc="2024-06-02T14:16:00Z">
                    <w:rPr>
                      <w:rFonts w:cs="Times New Roman"/>
                      <w:b/>
                      <w:bCs/>
                      <w:sz w:val="28"/>
                      <w:szCs w:val="28"/>
                    </w:rPr>
                  </w:rPrChange>
                </w:rPr>
                <w:t>Trạng thái</w:t>
              </w:r>
            </w:ins>
          </w:p>
        </w:tc>
      </w:tr>
      <w:tr w:rsidR="00655A27" w:rsidRPr="00541AF1" w14:paraId="7FE7CDA4" w14:textId="77777777" w:rsidTr="00655A27">
        <w:trPr>
          <w:ins w:id="1539" w:author="NTL 101238" w:date="2024-06-02T20:04:00Z"/>
        </w:trPr>
        <w:tc>
          <w:tcPr>
            <w:tcW w:w="413" w:type="pct"/>
            <w:vAlign w:val="center"/>
          </w:tcPr>
          <w:p w14:paraId="7101739E" w14:textId="77777777" w:rsidR="00AF634D" w:rsidRPr="00541AF1" w:rsidRDefault="00AF634D" w:rsidP="00655A27">
            <w:pPr>
              <w:spacing w:line="360" w:lineRule="auto"/>
              <w:ind w:left="22"/>
              <w:jc w:val="center"/>
              <w:rPr>
                <w:ins w:id="1540" w:author="NTL 101238" w:date="2024-06-02T20:04:00Z" w16du:dateUtc="2024-06-02T13:04:00Z"/>
                <w:rFonts w:asciiTheme="majorHAnsi" w:hAnsiTheme="majorHAnsi" w:cstheme="majorHAnsi"/>
                <w:sz w:val="28"/>
                <w:szCs w:val="28"/>
                <w:rPrChange w:id="1541" w:author="NTL 101238" w:date="2024-06-02T21:16:00Z" w16du:dateUtc="2024-06-02T14:16:00Z">
                  <w:rPr>
                    <w:ins w:id="1542" w:author="NTL 101238" w:date="2024-06-02T20:04:00Z" w16du:dateUtc="2024-06-02T13:04:00Z"/>
                    <w:rFonts w:cs="Times New Roman"/>
                    <w:sz w:val="28"/>
                    <w:szCs w:val="28"/>
                  </w:rPr>
                </w:rPrChange>
              </w:rPr>
            </w:pPr>
            <w:ins w:id="1543" w:author="NTL 101238" w:date="2024-06-02T20:04:00Z" w16du:dateUtc="2024-06-02T13:04:00Z">
              <w:r w:rsidRPr="00541AF1">
                <w:rPr>
                  <w:rFonts w:asciiTheme="majorHAnsi" w:hAnsiTheme="majorHAnsi" w:cstheme="majorHAnsi"/>
                  <w:sz w:val="28"/>
                  <w:szCs w:val="28"/>
                  <w:rPrChange w:id="1544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</w:rPr>
                  </w:rPrChange>
                </w:rPr>
                <w:t>1</w:t>
              </w:r>
            </w:ins>
          </w:p>
        </w:tc>
        <w:tc>
          <w:tcPr>
            <w:tcW w:w="923" w:type="pct"/>
            <w:vAlign w:val="center"/>
          </w:tcPr>
          <w:p w14:paraId="5FBD6D68" w14:textId="77777777" w:rsidR="00AF634D" w:rsidRPr="00541AF1" w:rsidRDefault="00AF634D" w:rsidP="00655A27">
            <w:pPr>
              <w:spacing w:line="360" w:lineRule="auto"/>
              <w:ind w:left="22"/>
              <w:jc w:val="center"/>
              <w:rPr>
                <w:ins w:id="1545" w:author="NTL 101238" w:date="2024-06-02T20:04:00Z" w16du:dateUtc="2024-06-02T13:04:00Z"/>
                <w:rFonts w:asciiTheme="majorHAnsi" w:hAnsiTheme="majorHAnsi" w:cstheme="majorHAnsi"/>
                <w:sz w:val="28"/>
                <w:szCs w:val="28"/>
                <w:rPrChange w:id="1546" w:author="NTL 101238" w:date="2024-06-02T21:16:00Z" w16du:dateUtc="2024-06-02T14:16:00Z">
                  <w:rPr>
                    <w:ins w:id="1547" w:author="NTL 101238" w:date="2024-06-02T20:04:00Z" w16du:dateUtc="2024-06-02T13:04:00Z"/>
                    <w:rFonts w:cs="Times New Roman"/>
                    <w:sz w:val="28"/>
                    <w:szCs w:val="28"/>
                  </w:rPr>
                </w:rPrChange>
              </w:rPr>
            </w:pPr>
            <w:ins w:id="1548" w:author="NTL 101238" w:date="2024-06-02T20:04:00Z" w16du:dateUtc="2024-06-02T13:04:00Z">
              <w:r w:rsidRPr="00541AF1">
                <w:rPr>
                  <w:rFonts w:asciiTheme="majorHAnsi" w:hAnsiTheme="majorHAnsi" w:cstheme="majorHAnsi"/>
                  <w:sz w:val="28"/>
                  <w:szCs w:val="28"/>
                  <w:rPrChange w:id="1549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</w:rPr>
                  </w:rPrChange>
                </w:rPr>
                <w:t>Mở trang đăng nhập</w:t>
              </w:r>
            </w:ins>
          </w:p>
        </w:tc>
        <w:tc>
          <w:tcPr>
            <w:tcW w:w="1148" w:type="pct"/>
            <w:vAlign w:val="center"/>
          </w:tcPr>
          <w:p w14:paraId="011B161D" w14:textId="77777777" w:rsidR="00AF634D" w:rsidRPr="00541AF1" w:rsidRDefault="00AF634D" w:rsidP="00655A27">
            <w:pPr>
              <w:pStyle w:val="ListParagraph"/>
              <w:spacing w:line="360" w:lineRule="auto"/>
              <w:ind w:left="0"/>
              <w:jc w:val="center"/>
              <w:rPr>
                <w:ins w:id="1550" w:author="NTL 101238" w:date="2024-06-02T20:04:00Z" w16du:dateUtc="2024-06-02T13:04:00Z"/>
                <w:rFonts w:asciiTheme="majorHAnsi" w:hAnsiTheme="majorHAnsi" w:cstheme="majorHAnsi"/>
                <w:sz w:val="28"/>
                <w:szCs w:val="28"/>
                <w:lang w:val="en-US"/>
                <w:rPrChange w:id="1551" w:author="NTL 101238" w:date="2024-06-02T21:16:00Z" w16du:dateUtc="2024-06-02T14:16:00Z">
                  <w:rPr>
                    <w:ins w:id="1552" w:author="NTL 101238" w:date="2024-06-02T20:04:00Z" w16du:dateUtc="2024-06-02T13:04:00Z"/>
                    <w:rFonts w:cs="Times New Roman"/>
                    <w:sz w:val="28"/>
                    <w:szCs w:val="28"/>
                    <w:lang w:val="en-US"/>
                  </w:rPr>
                </w:rPrChange>
              </w:rPr>
            </w:pPr>
            <w:ins w:id="1553" w:author="NTL 101238" w:date="2024-06-02T20:04:00Z" w16du:dateUtc="2024-06-02T13:04:00Z">
              <w:r w:rsidRPr="00541AF1">
                <w:rPr>
                  <w:rFonts w:asciiTheme="majorHAnsi" w:hAnsiTheme="majorHAnsi" w:cstheme="majorHAnsi"/>
                  <w:sz w:val="28"/>
                  <w:szCs w:val="28"/>
                  <w:lang w:val="en-US"/>
                  <w:rPrChange w:id="1554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  <w:lang w:val="en-US"/>
                    </w:rPr>
                  </w:rPrChange>
                </w:rPr>
                <w:fldChar w:fldCharType="begin"/>
              </w:r>
              <w:r w:rsidRPr="00541AF1">
                <w:rPr>
                  <w:rFonts w:asciiTheme="majorHAnsi" w:hAnsiTheme="majorHAnsi" w:cstheme="majorHAnsi"/>
                  <w:sz w:val="28"/>
                  <w:szCs w:val="28"/>
                  <w:lang w:val="en-US"/>
                  <w:rPrChange w:id="1555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  <w:lang w:val="en-US"/>
                    </w:rPr>
                  </w:rPrChange>
                </w:rPr>
                <w:instrText>HYPERLINK "https://www.amazon.com/ap/signin?openid.pape.max_auth_age=0&amp;openid.return_to=https%3A%2F%2Fwww.amazon.com%2Fs%3Fk%3Da%2Bmazon%2Bcom%26adgrpid%3D127260490003%26hvadid%3D585479351039%26hvdev%3Dc%26hvlocphy%3D9040331%26hvnetw%3Dg%26hvqmt%3Db%26hvrand%3D17007436482859152777%26hvtargid%3Dkwd-321362582074%26hydadcr%3D27983_14525522%26tag%3Dhydglogoo-20%26ref%3Dnav_signin&amp;openid.identity=http%3A%2F%2Fspecs.openid.net%2Fauth%2F2.0%2Fidentifier_select&amp;openid.assoc_handle=usflex&amp;openid.mode=checkid_setup&amp;openid.claimed_id=http%3A%2F%2Fspecs.openid.net%2Fauth%2F2.0%2Fidentifier_select&amp;openid.ns=http%3A%2F%2Fspecs.openid.net%2Fauth%2F2.0"</w:instrText>
              </w:r>
              <w:r w:rsidRPr="00DD7BE7">
                <w:rPr>
                  <w:rFonts w:asciiTheme="majorHAnsi" w:hAnsiTheme="majorHAnsi" w:cstheme="majorHAnsi"/>
                  <w:sz w:val="28"/>
                  <w:szCs w:val="28"/>
                  <w:lang w:val="en-US"/>
                </w:rPr>
              </w:r>
              <w:r w:rsidRPr="00541AF1">
                <w:rPr>
                  <w:rFonts w:asciiTheme="majorHAnsi" w:hAnsiTheme="majorHAnsi" w:cstheme="majorHAnsi"/>
                  <w:sz w:val="28"/>
                  <w:szCs w:val="28"/>
                  <w:lang w:val="en-US"/>
                  <w:rPrChange w:id="1556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  <w:lang w:val="en-US"/>
                    </w:rPr>
                  </w:rPrChange>
                </w:rPr>
                <w:fldChar w:fldCharType="separate"/>
              </w:r>
              <w:r w:rsidRPr="00541AF1">
                <w:rPr>
                  <w:rStyle w:val="Hyperlink"/>
                  <w:rFonts w:asciiTheme="majorHAnsi" w:hAnsiTheme="majorHAnsi" w:cstheme="majorHAnsi"/>
                  <w:rPrChange w:id="1557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  <w:lang w:val="en-US"/>
                    </w:rPr>
                  </w:rPrChange>
                </w:rPr>
                <w:t>URL Login Amazon</w:t>
              </w:r>
              <w:r w:rsidRPr="00541AF1">
                <w:rPr>
                  <w:rFonts w:asciiTheme="majorHAnsi" w:hAnsiTheme="majorHAnsi" w:cstheme="majorHAnsi"/>
                  <w:sz w:val="28"/>
                  <w:szCs w:val="28"/>
                  <w:lang w:val="en-US"/>
                  <w:rPrChange w:id="1558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  <w:lang w:val="en-US"/>
                    </w:rPr>
                  </w:rPrChange>
                </w:rPr>
                <w:fldChar w:fldCharType="end"/>
              </w:r>
            </w:ins>
          </w:p>
          <w:p w14:paraId="072BF629" w14:textId="77777777" w:rsidR="00AF634D" w:rsidRPr="00541AF1" w:rsidRDefault="00AF634D" w:rsidP="00655A27">
            <w:pPr>
              <w:pStyle w:val="ListParagraph"/>
              <w:spacing w:line="360" w:lineRule="auto"/>
              <w:ind w:left="0"/>
              <w:jc w:val="center"/>
              <w:rPr>
                <w:ins w:id="1559" w:author="NTL 101238" w:date="2024-06-02T20:04:00Z" w16du:dateUtc="2024-06-02T13:04:00Z"/>
                <w:rFonts w:asciiTheme="majorHAnsi" w:hAnsiTheme="majorHAnsi" w:cstheme="majorHAnsi"/>
                <w:sz w:val="28"/>
                <w:szCs w:val="28"/>
                <w:lang w:val="en-US"/>
                <w:rPrChange w:id="1560" w:author="NTL 101238" w:date="2024-06-02T21:16:00Z" w16du:dateUtc="2024-06-02T14:16:00Z">
                  <w:rPr>
                    <w:ins w:id="1561" w:author="NTL 101238" w:date="2024-06-02T20:04:00Z" w16du:dateUtc="2024-06-02T13:04:00Z"/>
                    <w:rFonts w:cs="Times New Roman"/>
                    <w:sz w:val="28"/>
                    <w:szCs w:val="28"/>
                    <w:lang w:val="en-US"/>
                  </w:rPr>
                </w:rPrChange>
              </w:rPr>
            </w:pPr>
          </w:p>
        </w:tc>
        <w:tc>
          <w:tcPr>
            <w:tcW w:w="1148" w:type="pct"/>
            <w:vAlign w:val="center"/>
          </w:tcPr>
          <w:p w14:paraId="3C8F2909" w14:textId="77777777" w:rsidR="00AF634D" w:rsidRPr="00541AF1" w:rsidRDefault="00AF634D" w:rsidP="00655A27">
            <w:pPr>
              <w:pStyle w:val="ListParagraph"/>
              <w:spacing w:line="360" w:lineRule="auto"/>
              <w:ind w:left="0"/>
              <w:jc w:val="center"/>
              <w:rPr>
                <w:ins w:id="1562" w:author="NTL 101238" w:date="2024-06-02T20:04:00Z" w16du:dateUtc="2024-06-02T13:04:00Z"/>
                <w:rFonts w:asciiTheme="majorHAnsi" w:hAnsiTheme="majorHAnsi" w:cstheme="majorHAnsi"/>
                <w:sz w:val="28"/>
                <w:szCs w:val="28"/>
                <w:rPrChange w:id="1563" w:author="NTL 101238" w:date="2024-06-02T21:16:00Z" w16du:dateUtc="2024-06-02T14:16:00Z">
                  <w:rPr>
                    <w:ins w:id="1564" w:author="NTL 101238" w:date="2024-06-02T20:04:00Z" w16du:dateUtc="2024-06-02T13:04:00Z"/>
                    <w:rFonts w:cs="Times New Roman"/>
                    <w:sz w:val="28"/>
                    <w:szCs w:val="28"/>
                  </w:rPr>
                </w:rPrChange>
              </w:rPr>
            </w:pPr>
            <w:ins w:id="1565" w:author="NTL 101238" w:date="2024-06-02T20:04:00Z" w16du:dateUtc="2024-06-02T13:04:00Z">
              <w:r w:rsidRPr="00541AF1">
                <w:rPr>
                  <w:rFonts w:asciiTheme="majorHAnsi" w:hAnsiTheme="majorHAnsi" w:cstheme="majorHAnsi"/>
                  <w:sz w:val="28"/>
                  <w:szCs w:val="28"/>
                  <w:rPrChange w:id="1566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</w:rPr>
                  </w:rPrChange>
                </w:rPr>
                <w:t>Hiển thị form đăng nhập</w:t>
              </w:r>
            </w:ins>
          </w:p>
        </w:tc>
        <w:tc>
          <w:tcPr>
            <w:tcW w:w="810" w:type="pct"/>
            <w:vAlign w:val="center"/>
          </w:tcPr>
          <w:p w14:paraId="5B260EB4" w14:textId="77777777" w:rsidR="00AF634D" w:rsidRPr="00541AF1" w:rsidRDefault="00AF634D" w:rsidP="00655A27">
            <w:pPr>
              <w:pStyle w:val="ListParagraph"/>
              <w:spacing w:line="360" w:lineRule="auto"/>
              <w:ind w:left="0"/>
              <w:jc w:val="center"/>
              <w:rPr>
                <w:ins w:id="1567" w:author="NTL 101238" w:date="2024-06-02T20:04:00Z" w16du:dateUtc="2024-06-02T13:04:00Z"/>
                <w:rFonts w:asciiTheme="majorHAnsi" w:hAnsiTheme="majorHAnsi" w:cstheme="majorHAnsi"/>
                <w:sz w:val="28"/>
                <w:szCs w:val="28"/>
                <w:rPrChange w:id="1568" w:author="NTL 101238" w:date="2024-06-02T21:16:00Z" w16du:dateUtc="2024-06-02T14:16:00Z">
                  <w:rPr>
                    <w:ins w:id="1569" w:author="NTL 101238" w:date="2024-06-02T20:04:00Z" w16du:dateUtc="2024-06-02T13:04:00Z"/>
                    <w:rFonts w:cs="Times New Roman"/>
                    <w:sz w:val="28"/>
                    <w:szCs w:val="28"/>
                  </w:rPr>
                </w:rPrChange>
              </w:rPr>
            </w:pPr>
            <w:ins w:id="1570" w:author="NTL 101238" w:date="2024-06-02T20:04:00Z" w16du:dateUtc="2024-06-02T13:04:00Z">
              <w:r w:rsidRPr="00541AF1">
                <w:rPr>
                  <w:rFonts w:asciiTheme="majorHAnsi" w:hAnsiTheme="majorHAnsi" w:cstheme="majorHAnsi"/>
                  <w:sz w:val="28"/>
                  <w:szCs w:val="28"/>
                  <w:rPrChange w:id="1571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</w:rPr>
                  </w:rPrChange>
                </w:rPr>
                <w:t>Hiển thị form đăng nhập</w:t>
              </w:r>
            </w:ins>
          </w:p>
        </w:tc>
        <w:tc>
          <w:tcPr>
            <w:tcW w:w="558" w:type="pct"/>
            <w:vAlign w:val="center"/>
          </w:tcPr>
          <w:p w14:paraId="5E0EFC09" w14:textId="77777777" w:rsidR="00AF634D" w:rsidRPr="00541AF1" w:rsidRDefault="00AF634D" w:rsidP="00655A27">
            <w:pPr>
              <w:pStyle w:val="ListParagraph"/>
              <w:spacing w:line="360" w:lineRule="auto"/>
              <w:ind w:left="0"/>
              <w:jc w:val="center"/>
              <w:rPr>
                <w:ins w:id="1572" w:author="NTL 101238" w:date="2024-06-02T20:04:00Z" w16du:dateUtc="2024-06-02T13:04:00Z"/>
                <w:rFonts w:asciiTheme="majorHAnsi" w:hAnsiTheme="majorHAnsi" w:cstheme="majorHAnsi"/>
                <w:sz w:val="28"/>
                <w:szCs w:val="28"/>
                <w:rPrChange w:id="1573" w:author="NTL 101238" w:date="2024-06-02T21:16:00Z" w16du:dateUtc="2024-06-02T14:16:00Z">
                  <w:rPr>
                    <w:ins w:id="1574" w:author="NTL 101238" w:date="2024-06-02T20:04:00Z" w16du:dateUtc="2024-06-02T13:04:00Z"/>
                    <w:rFonts w:cs="Times New Roman"/>
                    <w:sz w:val="28"/>
                    <w:szCs w:val="28"/>
                  </w:rPr>
                </w:rPrChange>
              </w:rPr>
            </w:pPr>
            <w:ins w:id="1575" w:author="NTL 101238" w:date="2024-06-02T20:04:00Z" w16du:dateUtc="2024-06-02T13:04:00Z">
              <w:r w:rsidRPr="00541AF1">
                <w:rPr>
                  <w:rFonts w:asciiTheme="majorHAnsi" w:hAnsiTheme="majorHAnsi" w:cstheme="majorHAnsi"/>
                  <w:sz w:val="28"/>
                  <w:szCs w:val="28"/>
                  <w:rPrChange w:id="1576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</w:rPr>
                  </w:rPrChange>
                </w:rPr>
                <w:t>pass</w:t>
              </w:r>
            </w:ins>
          </w:p>
        </w:tc>
      </w:tr>
      <w:tr w:rsidR="00655A27" w:rsidRPr="00541AF1" w14:paraId="4E6E6127" w14:textId="77777777" w:rsidTr="00655A27">
        <w:trPr>
          <w:ins w:id="1577" w:author="NTL 101238" w:date="2024-06-02T20:04:00Z"/>
        </w:trPr>
        <w:tc>
          <w:tcPr>
            <w:tcW w:w="413" w:type="pct"/>
            <w:vAlign w:val="center"/>
          </w:tcPr>
          <w:p w14:paraId="7AC90DC0" w14:textId="77777777" w:rsidR="00AF634D" w:rsidRPr="00541AF1" w:rsidRDefault="00AF634D" w:rsidP="00655A27">
            <w:pPr>
              <w:spacing w:line="360" w:lineRule="auto"/>
              <w:jc w:val="center"/>
              <w:rPr>
                <w:ins w:id="1578" w:author="NTL 101238" w:date="2024-06-02T20:04:00Z" w16du:dateUtc="2024-06-02T13:04:00Z"/>
                <w:rFonts w:asciiTheme="majorHAnsi" w:hAnsiTheme="majorHAnsi" w:cstheme="majorHAnsi"/>
                <w:sz w:val="28"/>
                <w:szCs w:val="28"/>
                <w:rPrChange w:id="1579" w:author="NTL 101238" w:date="2024-06-02T21:16:00Z" w16du:dateUtc="2024-06-02T14:16:00Z">
                  <w:rPr>
                    <w:ins w:id="1580" w:author="NTL 101238" w:date="2024-06-02T20:04:00Z" w16du:dateUtc="2024-06-02T13:04:00Z"/>
                    <w:rFonts w:cs="Times New Roman"/>
                    <w:sz w:val="28"/>
                    <w:szCs w:val="28"/>
                  </w:rPr>
                </w:rPrChange>
              </w:rPr>
            </w:pPr>
            <w:ins w:id="1581" w:author="NTL 101238" w:date="2024-06-02T20:04:00Z" w16du:dateUtc="2024-06-02T13:04:00Z">
              <w:r w:rsidRPr="00541AF1">
                <w:rPr>
                  <w:rFonts w:asciiTheme="majorHAnsi" w:hAnsiTheme="majorHAnsi" w:cstheme="majorHAnsi"/>
                  <w:sz w:val="28"/>
                  <w:szCs w:val="28"/>
                  <w:rPrChange w:id="1582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</w:rPr>
                  </w:rPrChange>
                </w:rPr>
                <w:t>2</w:t>
              </w:r>
            </w:ins>
          </w:p>
        </w:tc>
        <w:tc>
          <w:tcPr>
            <w:tcW w:w="923" w:type="pct"/>
            <w:vAlign w:val="center"/>
          </w:tcPr>
          <w:p w14:paraId="0E2184A6" w14:textId="77777777" w:rsidR="00AF634D" w:rsidRPr="00541AF1" w:rsidRDefault="00AF634D" w:rsidP="00655A27">
            <w:pPr>
              <w:spacing w:line="360" w:lineRule="auto"/>
              <w:jc w:val="center"/>
              <w:rPr>
                <w:ins w:id="1583" w:author="NTL 101238" w:date="2024-06-02T20:04:00Z" w16du:dateUtc="2024-06-02T13:04:00Z"/>
                <w:rFonts w:asciiTheme="majorHAnsi" w:hAnsiTheme="majorHAnsi" w:cstheme="majorHAnsi"/>
                <w:sz w:val="28"/>
                <w:szCs w:val="28"/>
                <w:rPrChange w:id="1584" w:author="NTL 101238" w:date="2024-06-02T21:16:00Z" w16du:dateUtc="2024-06-02T14:16:00Z">
                  <w:rPr>
                    <w:ins w:id="1585" w:author="NTL 101238" w:date="2024-06-02T20:04:00Z" w16du:dateUtc="2024-06-02T13:04:00Z"/>
                    <w:rFonts w:cs="Times New Roman"/>
                    <w:sz w:val="28"/>
                    <w:szCs w:val="28"/>
                  </w:rPr>
                </w:rPrChange>
              </w:rPr>
            </w:pPr>
            <w:ins w:id="1586" w:author="NTL 101238" w:date="2024-06-02T20:04:00Z" w16du:dateUtc="2024-06-02T13:04:00Z">
              <w:r w:rsidRPr="00541AF1">
                <w:rPr>
                  <w:rFonts w:asciiTheme="majorHAnsi" w:hAnsiTheme="majorHAnsi" w:cstheme="majorHAnsi"/>
                  <w:sz w:val="28"/>
                  <w:szCs w:val="28"/>
                  <w:rPrChange w:id="1587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</w:rPr>
                  </w:rPrChange>
                </w:rPr>
                <w:t xml:space="preserve">Nhập </w:t>
              </w:r>
              <w:r w:rsidRPr="00541AF1">
                <w:rPr>
                  <w:rFonts w:asciiTheme="majorHAnsi" w:hAnsiTheme="majorHAnsi" w:cstheme="majorHAnsi"/>
                  <w:sz w:val="28"/>
                  <w:szCs w:val="28"/>
                  <w:lang w:val="en-US"/>
                  <w:rPrChange w:id="1588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  <w:lang w:val="en-US"/>
                    </w:rPr>
                  </w:rPrChange>
                </w:rPr>
                <w:t>tên đăng nhập</w:t>
              </w:r>
            </w:ins>
          </w:p>
        </w:tc>
        <w:tc>
          <w:tcPr>
            <w:tcW w:w="1148" w:type="pct"/>
            <w:vAlign w:val="center"/>
          </w:tcPr>
          <w:p w14:paraId="36EA9E8F" w14:textId="17D5B2EA" w:rsidR="00AF634D" w:rsidRPr="00541AF1" w:rsidRDefault="00AF634D" w:rsidP="00655A27">
            <w:pPr>
              <w:pStyle w:val="ListParagraph"/>
              <w:spacing w:line="360" w:lineRule="auto"/>
              <w:ind w:left="0"/>
              <w:jc w:val="center"/>
              <w:rPr>
                <w:ins w:id="1589" w:author="NTL 101238" w:date="2024-06-02T20:04:00Z" w16du:dateUtc="2024-06-02T13:04:00Z"/>
                <w:rFonts w:asciiTheme="majorHAnsi" w:hAnsiTheme="majorHAnsi" w:cstheme="majorHAnsi"/>
                <w:sz w:val="28"/>
                <w:szCs w:val="28"/>
                <w:rPrChange w:id="1590" w:author="NTL 101238" w:date="2024-06-02T21:16:00Z" w16du:dateUtc="2024-06-02T14:16:00Z">
                  <w:rPr>
                    <w:ins w:id="1591" w:author="NTL 101238" w:date="2024-06-02T20:04:00Z" w16du:dateUtc="2024-06-02T13:04:00Z"/>
                    <w:rFonts w:cs="Times New Roman"/>
                    <w:sz w:val="28"/>
                    <w:szCs w:val="28"/>
                  </w:rPr>
                </w:rPrChange>
              </w:rPr>
            </w:pPr>
            <w:ins w:id="1592" w:author="NTL 101238" w:date="2024-06-02T20:04:00Z" w16du:dateUtc="2024-06-02T13:04:00Z">
              <w:r w:rsidRPr="00541AF1">
                <w:rPr>
                  <w:rFonts w:asciiTheme="majorHAnsi" w:hAnsiTheme="majorHAnsi" w:cstheme="majorHAnsi"/>
                  <w:sz w:val="28"/>
                  <w:szCs w:val="28"/>
                  <w:shd w:val="clear" w:color="auto" w:fill="FFFFFF"/>
                  <w:rPrChange w:id="1593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  <w:shd w:val="clear" w:color="auto" w:fill="FFFFFF"/>
                    </w:rPr>
                  </w:rPrChange>
                </w:rPr>
                <w:t>09876@54321</w:t>
              </w:r>
            </w:ins>
          </w:p>
        </w:tc>
        <w:tc>
          <w:tcPr>
            <w:tcW w:w="1148" w:type="pct"/>
            <w:vAlign w:val="center"/>
          </w:tcPr>
          <w:p w14:paraId="61D1AE03" w14:textId="77777777" w:rsidR="00AF634D" w:rsidRPr="00541AF1" w:rsidRDefault="00AF634D" w:rsidP="00655A27">
            <w:pPr>
              <w:pStyle w:val="ListParagraph"/>
              <w:spacing w:line="360" w:lineRule="auto"/>
              <w:ind w:left="0"/>
              <w:jc w:val="center"/>
              <w:rPr>
                <w:ins w:id="1594" w:author="NTL 101238" w:date="2024-06-02T20:04:00Z" w16du:dateUtc="2024-06-02T13:04:00Z"/>
                <w:rFonts w:asciiTheme="majorHAnsi" w:hAnsiTheme="majorHAnsi" w:cstheme="majorHAnsi"/>
                <w:sz w:val="28"/>
                <w:szCs w:val="28"/>
                <w:rPrChange w:id="1595" w:author="NTL 101238" w:date="2024-06-02T21:16:00Z" w16du:dateUtc="2024-06-02T14:16:00Z">
                  <w:rPr>
                    <w:ins w:id="1596" w:author="NTL 101238" w:date="2024-06-02T20:04:00Z" w16du:dateUtc="2024-06-02T13:04:00Z"/>
                    <w:rFonts w:cs="Times New Roman"/>
                    <w:sz w:val="28"/>
                    <w:szCs w:val="28"/>
                  </w:rPr>
                </w:rPrChange>
              </w:rPr>
            </w:pPr>
            <w:ins w:id="1597" w:author="NTL 101238" w:date="2024-06-02T20:04:00Z" w16du:dateUtc="2024-06-02T13:04:00Z">
              <w:r w:rsidRPr="00541AF1">
                <w:rPr>
                  <w:rFonts w:asciiTheme="majorHAnsi" w:hAnsiTheme="majorHAnsi" w:cstheme="majorHAnsi"/>
                  <w:sz w:val="28"/>
                  <w:szCs w:val="28"/>
                  <w:rPrChange w:id="1598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</w:rPr>
                  </w:rPrChange>
                </w:rPr>
                <w:t>Hiển thị tài khoản vừa nhập</w:t>
              </w:r>
            </w:ins>
          </w:p>
        </w:tc>
        <w:tc>
          <w:tcPr>
            <w:tcW w:w="810" w:type="pct"/>
            <w:vAlign w:val="center"/>
          </w:tcPr>
          <w:p w14:paraId="440D8FAB" w14:textId="77777777" w:rsidR="00AF634D" w:rsidRPr="00541AF1" w:rsidRDefault="00AF634D" w:rsidP="00655A27">
            <w:pPr>
              <w:pStyle w:val="ListParagraph"/>
              <w:spacing w:line="360" w:lineRule="auto"/>
              <w:ind w:left="0"/>
              <w:jc w:val="center"/>
              <w:rPr>
                <w:ins w:id="1599" w:author="NTL 101238" w:date="2024-06-02T20:04:00Z" w16du:dateUtc="2024-06-02T13:04:00Z"/>
                <w:rFonts w:asciiTheme="majorHAnsi" w:hAnsiTheme="majorHAnsi" w:cstheme="majorHAnsi"/>
                <w:sz w:val="28"/>
                <w:szCs w:val="28"/>
                <w:rPrChange w:id="1600" w:author="NTL 101238" w:date="2024-06-02T21:16:00Z" w16du:dateUtc="2024-06-02T14:16:00Z">
                  <w:rPr>
                    <w:ins w:id="1601" w:author="NTL 101238" w:date="2024-06-02T20:04:00Z" w16du:dateUtc="2024-06-02T13:04:00Z"/>
                    <w:rFonts w:cs="Times New Roman"/>
                    <w:sz w:val="28"/>
                    <w:szCs w:val="28"/>
                  </w:rPr>
                </w:rPrChange>
              </w:rPr>
            </w:pPr>
            <w:ins w:id="1602" w:author="NTL 101238" w:date="2024-06-02T20:04:00Z" w16du:dateUtc="2024-06-02T13:04:00Z">
              <w:r w:rsidRPr="00541AF1">
                <w:rPr>
                  <w:rFonts w:asciiTheme="majorHAnsi" w:hAnsiTheme="majorHAnsi" w:cstheme="majorHAnsi"/>
                  <w:sz w:val="28"/>
                  <w:szCs w:val="28"/>
                  <w:rPrChange w:id="1603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</w:rPr>
                  </w:rPrChange>
                </w:rPr>
                <w:t>Hiển thị tài khoản vừa nhập</w:t>
              </w:r>
            </w:ins>
          </w:p>
        </w:tc>
        <w:tc>
          <w:tcPr>
            <w:tcW w:w="558" w:type="pct"/>
            <w:vAlign w:val="center"/>
          </w:tcPr>
          <w:p w14:paraId="574D6025" w14:textId="77777777" w:rsidR="00AF634D" w:rsidRPr="00541AF1" w:rsidRDefault="00AF634D" w:rsidP="00655A27">
            <w:pPr>
              <w:pStyle w:val="ListParagraph"/>
              <w:spacing w:line="360" w:lineRule="auto"/>
              <w:ind w:left="0"/>
              <w:jc w:val="center"/>
              <w:rPr>
                <w:ins w:id="1604" w:author="NTL 101238" w:date="2024-06-02T20:04:00Z" w16du:dateUtc="2024-06-02T13:04:00Z"/>
                <w:rFonts w:asciiTheme="majorHAnsi" w:hAnsiTheme="majorHAnsi" w:cstheme="majorHAnsi"/>
                <w:sz w:val="28"/>
                <w:szCs w:val="28"/>
                <w:rPrChange w:id="1605" w:author="NTL 101238" w:date="2024-06-02T21:16:00Z" w16du:dateUtc="2024-06-02T14:16:00Z">
                  <w:rPr>
                    <w:ins w:id="1606" w:author="NTL 101238" w:date="2024-06-02T20:04:00Z" w16du:dateUtc="2024-06-02T13:04:00Z"/>
                    <w:rFonts w:cs="Times New Roman"/>
                    <w:sz w:val="28"/>
                    <w:szCs w:val="28"/>
                  </w:rPr>
                </w:rPrChange>
              </w:rPr>
            </w:pPr>
            <w:ins w:id="1607" w:author="NTL 101238" w:date="2024-06-02T20:04:00Z" w16du:dateUtc="2024-06-02T13:04:00Z">
              <w:r w:rsidRPr="00541AF1">
                <w:rPr>
                  <w:rFonts w:asciiTheme="majorHAnsi" w:hAnsiTheme="majorHAnsi" w:cstheme="majorHAnsi"/>
                  <w:sz w:val="28"/>
                  <w:szCs w:val="28"/>
                  <w:rPrChange w:id="1608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</w:rPr>
                  </w:rPrChange>
                </w:rPr>
                <w:t>pass</w:t>
              </w:r>
            </w:ins>
          </w:p>
        </w:tc>
      </w:tr>
      <w:tr w:rsidR="00655A27" w:rsidRPr="00541AF1" w14:paraId="15C5333A" w14:textId="77777777" w:rsidTr="00655A27">
        <w:trPr>
          <w:ins w:id="1609" w:author="NTL 101238" w:date="2024-06-02T20:04:00Z"/>
        </w:trPr>
        <w:tc>
          <w:tcPr>
            <w:tcW w:w="413" w:type="pct"/>
            <w:vAlign w:val="center"/>
          </w:tcPr>
          <w:p w14:paraId="7B91FCB7" w14:textId="6F64C3D4" w:rsidR="00F462FD" w:rsidRPr="00541AF1" w:rsidRDefault="00F462FD" w:rsidP="00655A27">
            <w:pPr>
              <w:pStyle w:val="ListParagraph"/>
              <w:spacing w:line="360" w:lineRule="auto"/>
              <w:ind w:left="0"/>
              <w:jc w:val="center"/>
              <w:rPr>
                <w:ins w:id="1610" w:author="NTL 101238" w:date="2024-06-02T20:04:00Z" w16du:dateUtc="2024-06-02T13:04:00Z"/>
                <w:rFonts w:asciiTheme="majorHAnsi" w:hAnsiTheme="majorHAnsi" w:cstheme="majorHAnsi"/>
                <w:sz w:val="28"/>
                <w:szCs w:val="28"/>
                <w:rPrChange w:id="1611" w:author="NTL 101238" w:date="2024-06-02T21:16:00Z" w16du:dateUtc="2024-06-02T14:16:00Z">
                  <w:rPr>
                    <w:ins w:id="1612" w:author="NTL 101238" w:date="2024-06-02T20:04:00Z" w16du:dateUtc="2024-06-02T13:04:00Z"/>
                    <w:rFonts w:cs="Times New Roman"/>
                    <w:sz w:val="28"/>
                    <w:szCs w:val="28"/>
                  </w:rPr>
                </w:rPrChange>
              </w:rPr>
            </w:pPr>
            <w:ins w:id="1613" w:author="NTL 101238" w:date="2024-06-02T20:16:00Z" w16du:dateUtc="2024-06-02T13:16:00Z">
              <w:r w:rsidRPr="00541AF1">
                <w:rPr>
                  <w:rFonts w:asciiTheme="majorHAnsi" w:hAnsiTheme="majorHAnsi" w:cstheme="majorHAnsi"/>
                  <w:sz w:val="28"/>
                  <w:szCs w:val="28"/>
                  <w:rPrChange w:id="1614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</w:rPr>
                  </w:rPrChange>
                </w:rPr>
                <w:lastRenderedPageBreak/>
                <w:t>3</w:t>
              </w:r>
            </w:ins>
          </w:p>
        </w:tc>
        <w:tc>
          <w:tcPr>
            <w:tcW w:w="923" w:type="pct"/>
            <w:vAlign w:val="center"/>
          </w:tcPr>
          <w:p w14:paraId="2A98F9BC" w14:textId="144F7A5C" w:rsidR="00F462FD" w:rsidRPr="00541AF1" w:rsidRDefault="00F462FD" w:rsidP="00655A27">
            <w:pPr>
              <w:pStyle w:val="ListParagraph"/>
              <w:spacing w:line="360" w:lineRule="auto"/>
              <w:ind w:left="0"/>
              <w:jc w:val="center"/>
              <w:rPr>
                <w:ins w:id="1615" w:author="NTL 101238" w:date="2024-06-02T20:04:00Z" w16du:dateUtc="2024-06-02T13:04:00Z"/>
                <w:rFonts w:asciiTheme="majorHAnsi" w:hAnsiTheme="majorHAnsi" w:cstheme="majorHAnsi"/>
                <w:sz w:val="28"/>
                <w:szCs w:val="28"/>
                <w:lang w:val="en-US"/>
                <w:rPrChange w:id="1616" w:author="NTL 101238" w:date="2024-06-02T21:16:00Z" w16du:dateUtc="2024-06-02T14:16:00Z">
                  <w:rPr>
                    <w:ins w:id="1617" w:author="NTL 101238" w:date="2024-06-02T20:04:00Z" w16du:dateUtc="2024-06-02T13:04:00Z"/>
                    <w:rFonts w:cs="Times New Roman"/>
                    <w:sz w:val="28"/>
                    <w:szCs w:val="28"/>
                    <w:lang w:val="en-US"/>
                  </w:rPr>
                </w:rPrChange>
              </w:rPr>
            </w:pPr>
            <w:ins w:id="1618" w:author="NTL 101238" w:date="2024-06-02T20:16:00Z" w16du:dateUtc="2024-06-02T13:16:00Z">
              <w:r w:rsidRPr="00541AF1">
                <w:rPr>
                  <w:rFonts w:asciiTheme="majorHAnsi" w:hAnsiTheme="majorHAnsi" w:cstheme="majorHAnsi"/>
                  <w:sz w:val="28"/>
                  <w:szCs w:val="28"/>
                  <w:lang w:val="en-US"/>
                  <w:rPrChange w:id="1619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  <w:lang w:val="en-US"/>
                    </w:rPr>
                  </w:rPrChange>
                </w:rPr>
                <w:t>Ấn tiếp tục</w:t>
              </w:r>
            </w:ins>
          </w:p>
        </w:tc>
        <w:tc>
          <w:tcPr>
            <w:tcW w:w="1148" w:type="pct"/>
            <w:vAlign w:val="center"/>
          </w:tcPr>
          <w:p w14:paraId="49B16183" w14:textId="4815D86A" w:rsidR="00F462FD" w:rsidRPr="00541AF1" w:rsidRDefault="00F462FD" w:rsidP="00655A27">
            <w:pPr>
              <w:pStyle w:val="ListParagraph"/>
              <w:spacing w:line="360" w:lineRule="auto"/>
              <w:ind w:left="0"/>
              <w:jc w:val="center"/>
              <w:rPr>
                <w:ins w:id="1620" w:author="NTL 101238" w:date="2024-06-02T20:04:00Z" w16du:dateUtc="2024-06-02T13:04:00Z"/>
                <w:rFonts w:asciiTheme="majorHAnsi" w:hAnsiTheme="majorHAnsi" w:cstheme="majorHAnsi"/>
                <w:sz w:val="28"/>
                <w:szCs w:val="28"/>
                <w:rPrChange w:id="1621" w:author="NTL 101238" w:date="2024-06-02T21:16:00Z" w16du:dateUtc="2024-06-02T14:16:00Z">
                  <w:rPr>
                    <w:ins w:id="1622" w:author="NTL 101238" w:date="2024-06-02T20:04:00Z" w16du:dateUtc="2024-06-02T13:04:00Z"/>
                    <w:rFonts w:cs="Times New Roman"/>
                    <w:sz w:val="28"/>
                    <w:szCs w:val="28"/>
                  </w:rPr>
                </w:rPrChange>
              </w:rPr>
            </w:pPr>
          </w:p>
        </w:tc>
        <w:tc>
          <w:tcPr>
            <w:tcW w:w="1148" w:type="pct"/>
            <w:vAlign w:val="center"/>
          </w:tcPr>
          <w:p w14:paraId="34F6AB9E" w14:textId="085FF367" w:rsidR="00F462FD" w:rsidRPr="00541AF1" w:rsidRDefault="00F462FD" w:rsidP="00655A27">
            <w:pPr>
              <w:pStyle w:val="ListParagraph"/>
              <w:spacing w:line="360" w:lineRule="auto"/>
              <w:ind w:left="0"/>
              <w:jc w:val="center"/>
              <w:rPr>
                <w:ins w:id="1623" w:author="NTL 101238" w:date="2024-06-02T20:04:00Z" w16du:dateUtc="2024-06-02T13:04:00Z"/>
                <w:rFonts w:asciiTheme="majorHAnsi" w:hAnsiTheme="majorHAnsi" w:cstheme="majorHAnsi"/>
                <w:sz w:val="28"/>
                <w:szCs w:val="28"/>
                <w:rPrChange w:id="1624" w:author="NTL 101238" w:date="2024-06-02T21:16:00Z" w16du:dateUtc="2024-06-02T14:16:00Z">
                  <w:rPr>
                    <w:ins w:id="1625" w:author="NTL 101238" w:date="2024-06-02T20:04:00Z" w16du:dateUtc="2024-06-02T13:04:00Z"/>
                    <w:rFonts w:cs="Times New Roman"/>
                    <w:sz w:val="28"/>
                    <w:szCs w:val="28"/>
                  </w:rPr>
                </w:rPrChange>
              </w:rPr>
            </w:pPr>
            <w:ins w:id="1626" w:author="NTL 101238" w:date="2024-06-02T20:16:00Z" w16du:dateUtc="2024-06-02T13:16:00Z">
              <w:r w:rsidRPr="00541AF1">
                <w:rPr>
                  <w:rFonts w:asciiTheme="majorHAnsi" w:hAnsiTheme="majorHAnsi" w:cstheme="majorHAnsi"/>
                  <w:sz w:val="28"/>
                  <w:szCs w:val="28"/>
                  <w:rPrChange w:id="1627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</w:rPr>
                  </w:rPrChange>
                </w:rPr>
                <w:t>Thông báo không hợp lệ</w:t>
              </w:r>
            </w:ins>
          </w:p>
        </w:tc>
        <w:tc>
          <w:tcPr>
            <w:tcW w:w="810" w:type="pct"/>
            <w:vAlign w:val="center"/>
          </w:tcPr>
          <w:p w14:paraId="76229BBF" w14:textId="34027D1C" w:rsidR="00F462FD" w:rsidRPr="00541AF1" w:rsidRDefault="00F462FD" w:rsidP="00655A27">
            <w:pPr>
              <w:pStyle w:val="ListParagraph"/>
              <w:spacing w:line="360" w:lineRule="auto"/>
              <w:ind w:left="0"/>
              <w:jc w:val="center"/>
              <w:rPr>
                <w:ins w:id="1628" w:author="NTL 101238" w:date="2024-06-02T20:04:00Z" w16du:dateUtc="2024-06-02T13:04:00Z"/>
                <w:rFonts w:asciiTheme="majorHAnsi" w:hAnsiTheme="majorHAnsi" w:cstheme="majorHAnsi"/>
                <w:sz w:val="28"/>
                <w:szCs w:val="28"/>
                <w:rPrChange w:id="1629" w:author="NTL 101238" w:date="2024-06-02T21:16:00Z" w16du:dateUtc="2024-06-02T14:16:00Z">
                  <w:rPr>
                    <w:ins w:id="1630" w:author="NTL 101238" w:date="2024-06-02T20:04:00Z" w16du:dateUtc="2024-06-02T13:04:00Z"/>
                    <w:rFonts w:cs="Times New Roman"/>
                    <w:sz w:val="28"/>
                    <w:szCs w:val="28"/>
                  </w:rPr>
                </w:rPrChange>
              </w:rPr>
            </w:pPr>
            <w:ins w:id="1631" w:author="NTL 101238" w:date="2024-06-02T20:16:00Z" w16du:dateUtc="2024-06-02T13:16:00Z">
              <w:r w:rsidRPr="00541AF1">
                <w:rPr>
                  <w:rFonts w:asciiTheme="majorHAnsi" w:hAnsiTheme="majorHAnsi" w:cstheme="majorHAnsi"/>
                  <w:sz w:val="28"/>
                  <w:szCs w:val="28"/>
                  <w:rPrChange w:id="1632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</w:rPr>
                  </w:rPrChange>
                </w:rPr>
                <w:t>Thông báo không hợp lệ</w:t>
              </w:r>
            </w:ins>
          </w:p>
        </w:tc>
        <w:tc>
          <w:tcPr>
            <w:tcW w:w="558" w:type="pct"/>
            <w:vAlign w:val="center"/>
          </w:tcPr>
          <w:p w14:paraId="28BDD5F0" w14:textId="669D0D43" w:rsidR="00F462FD" w:rsidRPr="00541AF1" w:rsidRDefault="00F462FD" w:rsidP="00655A27">
            <w:pPr>
              <w:pStyle w:val="ListParagraph"/>
              <w:spacing w:line="360" w:lineRule="auto"/>
              <w:ind w:left="0"/>
              <w:jc w:val="center"/>
              <w:rPr>
                <w:ins w:id="1633" w:author="NTL 101238" w:date="2024-06-02T20:04:00Z" w16du:dateUtc="2024-06-02T13:04:00Z"/>
                <w:rFonts w:asciiTheme="majorHAnsi" w:hAnsiTheme="majorHAnsi" w:cstheme="majorHAnsi"/>
                <w:sz w:val="28"/>
                <w:szCs w:val="28"/>
                <w:rPrChange w:id="1634" w:author="NTL 101238" w:date="2024-06-02T21:16:00Z" w16du:dateUtc="2024-06-02T14:16:00Z">
                  <w:rPr>
                    <w:ins w:id="1635" w:author="NTL 101238" w:date="2024-06-02T20:04:00Z" w16du:dateUtc="2024-06-02T13:04:00Z"/>
                    <w:rFonts w:cs="Times New Roman"/>
                    <w:sz w:val="28"/>
                    <w:szCs w:val="28"/>
                  </w:rPr>
                </w:rPrChange>
              </w:rPr>
            </w:pPr>
            <w:ins w:id="1636" w:author="NTL 101238" w:date="2024-06-02T20:16:00Z" w16du:dateUtc="2024-06-02T13:16:00Z">
              <w:r w:rsidRPr="00541AF1">
                <w:rPr>
                  <w:rFonts w:asciiTheme="majorHAnsi" w:hAnsiTheme="majorHAnsi" w:cstheme="majorHAnsi"/>
                  <w:sz w:val="28"/>
                  <w:szCs w:val="28"/>
                  <w:rPrChange w:id="1637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</w:rPr>
                  </w:rPrChange>
                </w:rPr>
                <w:t>pass</w:t>
              </w:r>
            </w:ins>
          </w:p>
        </w:tc>
      </w:tr>
      <w:tr w:rsidR="00655A27" w:rsidRPr="00541AF1" w14:paraId="51083FC0" w14:textId="77777777" w:rsidTr="00655A27">
        <w:trPr>
          <w:ins w:id="1638" w:author="NTL 101238" w:date="2024-06-02T20:04:00Z"/>
        </w:trPr>
        <w:tc>
          <w:tcPr>
            <w:tcW w:w="413" w:type="pct"/>
            <w:vAlign w:val="center"/>
          </w:tcPr>
          <w:p w14:paraId="494B0625" w14:textId="1066B0E7" w:rsidR="00F462FD" w:rsidRPr="00541AF1" w:rsidRDefault="00F462FD" w:rsidP="00655A27">
            <w:pPr>
              <w:pStyle w:val="ListParagraph"/>
              <w:spacing w:line="360" w:lineRule="auto"/>
              <w:ind w:left="0"/>
              <w:jc w:val="center"/>
              <w:rPr>
                <w:ins w:id="1639" w:author="NTL 101238" w:date="2024-06-02T20:04:00Z" w16du:dateUtc="2024-06-02T13:04:00Z"/>
                <w:rFonts w:asciiTheme="majorHAnsi" w:hAnsiTheme="majorHAnsi" w:cstheme="majorHAnsi"/>
                <w:sz w:val="28"/>
                <w:szCs w:val="28"/>
                <w:rPrChange w:id="1640" w:author="NTL 101238" w:date="2024-06-02T21:16:00Z" w16du:dateUtc="2024-06-02T14:16:00Z">
                  <w:rPr>
                    <w:ins w:id="1641" w:author="NTL 101238" w:date="2024-06-02T20:04:00Z" w16du:dateUtc="2024-06-02T13:04:00Z"/>
                    <w:rFonts w:cs="Times New Roman"/>
                    <w:sz w:val="28"/>
                    <w:szCs w:val="28"/>
                  </w:rPr>
                </w:rPrChange>
              </w:rPr>
            </w:pPr>
            <w:ins w:id="1642" w:author="NTL 101238" w:date="2024-06-02T20:16:00Z" w16du:dateUtc="2024-06-02T13:16:00Z">
              <w:r w:rsidRPr="00541AF1">
                <w:rPr>
                  <w:rFonts w:asciiTheme="majorHAnsi" w:hAnsiTheme="majorHAnsi" w:cstheme="majorHAnsi"/>
                  <w:sz w:val="28"/>
                  <w:szCs w:val="28"/>
                  <w:lang w:val="en-US"/>
                  <w:rPrChange w:id="1643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  <w:lang w:val="en-US"/>
                    </w:rPr>
                  </w:rPrChange>
                </w:rPr>
                <w:t>4</w:t>
              </w:r>
            </w:ins>
          </w:p>
        </w:tc>
        <w:tc>
          <w:tcPr>
            <w:tcW w:w="923" w:type="pct"/>
            <w:vAlign w:val="center"/>
          </w:tcPr>
          <w:p w14:paraId="5E379D9E" w14:textId="018E97A8" w:rsidR="00F462FD" w:rsidRPr="00541AF1" w:rsidRDefault="00F462FD" w:rsidP="00655A27">
            <w:pPr>
              <w:pStyle w:val="ListParagraph"/>
              <w:spacing w:line="360" w:lineRule="auto"/>
              <w:ind w:left="0"/>
              <w:jc w:val="center"/>
              <w:rPr>
                <w:ins w:id="1644" w:author="NTL 101238" w:date="2024-06-02T20:04:00Z" w16du:dateUtc="2024-06-02T13:04:00Z"/>
                <w:rFonts w:asciiTheme="majorHAnsi" w:hAnsiTheme="majorHAnsi" w:cstheme="majorHAnsi"/>
                <w:sz w:val="28"/>
                <w:szCs w:val="28"/>
                <w:rPrChange w:id="1645" w:author="NTL 101238" w:date="2024-06-02T21:16:00Z" w16du:dateUtc="2024-06-02T14:16:00Z">
                  <w:rPr>
                    <w:ins w:id="1646" w:author="NTL 101238" w:date="2024-06-02T20:04:00Z" w16du:dateUtc="2024-06-02T13:04:00Z"/>
                    <w:rFonts w:cs="Times New Roman"/>
                    <w:sz w:val="28"/>
                    <w:szCs w:val="28"/>
                  </w:rPr>
                </w:rPrChange>
              </w:rPr>
            </w:pPr>
            <w:ins w:id="1647" w:author="NTL 101238" w:date="2024-06-02T20:16:00Z" w16du:dateUtc="2024-06-02T13:16:00Z">
              <w:r w:rsidRPr="00541AF1">
                <w:rPr>
                  <w:rFonts w:asciiTheme="majorHAnsi" w:hAnsiTheme="majorHAnsi" w:cstheme="majorHAnsi"/>
                  <w:sz w:val="28"/>
                  <w:szCs w:val="28"/>
                  <w:rPrChange w:id="1648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</w:rPr>
                  </w:rPrChange>
                </w:rPr>
                <w:t xml:space="preserve">Nhập </w:t>
              </w:r>
              <w:r w:rsidRPr="00541AF1">
                <w:rPr>
                  <w:rFonts w:asciiTheme="majorHAnsi" w:hAnsiTheme="majorHAnsi" w:cstheme="majorHAnsi"/>
                  <w:sz w:val="28"/>
                  <w:szCs w:val="28"/>
                  <w:lang w:val="en-US"/>
                  <w:rPrChange w:id="1649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  <w:lang w:val="en-US"/>
                    </w:rPr>
                  </w:rPrChange>
                </w:rPr>
                <w:t>mật khẩu</w:t>
              </w:r>
            </w:ins>
          </w:p>
        </w:tc>
        <w:tc>
          <w:tcPr>
            <w:tcW w:w="1148" w:type="pct"/>
            <w:vAlign w:val="center"/>
          </w:tcPr>
          <w:p w14:paraId="16A6B0FC" w14:textId="574C72CB" w:rsidR="00F462FD" w:rsidRPr="00541AF1" w:rsidRDefault="00F462FD" w:rsidP="00655A27">
            <w:pPr>
              <w:pStyle w:val="ListParagraph"/>
              <w:spacing w:line="360" w:lineRule="auto"/>
              <w:ind w:left="0"/>
              <w:jc w:val="center"/>
              <w:rPr>
                <w:ins w:id="1650" w:author="NTL 101238" w:date="2024-06-02T20:04:00Z" w16du:dateUtc="2024-06-02T13:04:00Z"/>
                <w:rFonts w:asciiTheme="majorHAnsi" w:hAnsiTheme="majorHAnsi" w:cstheme="majorHAnsi"/>
                <w:sz w:val="28"/>
                <w:szCs w:val="28"/>
                <w:rPrChange w:id="1651" w:author="NTL 101238" w:date="2024-06-02T21:16:00Z" w16du:dateUtc="2024-06-02T14:16:00Z">
                  <w:rPr>
                    <w:ins w:id="1652" w:author="NTL 101238" w:date="2024-06-02T20:04:00Z" w16du:dateUtc="2024-06-02T13:04:00Z"/>
                    <w:rFonts w:cs="Times New Roman"/>
                    <w:sz w:val="28"/>
                    <w:szCs w:val="28"/>
                  </w:rPr>
                </w:rPrChange>
              </w:rPr>
            </w:pPr>
            <w:ins w:id="1653" w:author="NTL 101238" w:date="2024-06-02T20:16:00Z" w16du:dateUtc="2024-06-02T13:16:00Z">
              <w:r w:rsidRPr="00541AF1">
                <w:rPr>
                  <w:rFonts w:asciiTheme="majorHAnsi" w:hAnsiTheme="majorHAnsi" w:cstheme="majorHAnsi"/>
                  <w:sz w:val="28"/>
                  <w:szCs w:val="28"/>
                  <w:lang w:val="en-US"/>
                  <w:rPrChange w:id="1654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  <w:lang w:val="en-US"/>
                    </w:rPr>
                  </w:rPrChange>
                </w:rPr>
                <w:t>Không hiển thị</w:t>
              </w:r>
            </w:ins>
          </w:p>
        </w:tc>
        <w:tc>
          <w:tcPr>
            <w:tcW w:w="1148" w:type="pct"/>
            <w:vAlign w:val="center"/>
          </w:tcPr>
          <w:p w14:paraId="13E06D52" w14:textId="47E25B96" w:rsidR="00F462FD" w:rsidRPr="00541AF1" w:rsidRDefault="00F462FD" w:rsidP="00655A27">
            <w:pPr>
              <w:pStyle w:val="ListParagraph"/>
              <w:spacing w:line="360" w:lineRule="auto"/>
              <w:ind w:left="0"/>
              <w:jc w:val="center"/>
              <w:rPr>
                <w:ins w:id="1655" w:author="NTL 101238" w:date="2024-06-02T20:04:00Z" w16du:dateUtc="2024-06-02T13:04:00Z"/>
                <w:rFonts w:asciiTheme="majorHAnsi" w:hAnsiTheme="majorHAnsi" w:cstheme="majorHAnsi"/>
                <w:sz w:val="28"/>
                <w:szCs w:val="28"/>
                <w:lang w:val="en-US"/>
                <w:rPrChange w:id="1656" w:author="NTL 101238" w:date="2024-06-02T21:16:00Z" w16du:dateUtc="2024-06-02T14:16:00Z">
                  <w:rPr>
                    <w:ins w:id="1657" w:author="NTL 101238" w:date="2024-06-02T20:04:00Z" w16du:dateUtc="2024-06-02T13:04:00Z"/>
                    <w:rFonts w:cs="Times New Roman"/>
                    <w:sz w:val="28"/>
                    <w:szCs w:val="28"/>
                    <w:lang w:val="en-US"/>
                  </w:rPr>
                </w:rPrChange>
              </w:rPr>
            </w:pPr>
          </w:p>
        </w:tc>
        <w:tc>
          <w:tcPr>
            <w:tcW w:w="810" w:type="pct"/>
            <w:vAlign w:val="center"/>
          </w:tcPr>
          <w:p w14:paraId="23CE97FD" w14:textId="0C873EF3" w:rsidR="00F462FD" w:rsidRPr="00607C67" w:rsidRDefault="00607C67" w:rsidP="00655A27">
            <w:pPr>
              <w:pStyle w:val="ListParagraph"/>
              <w:spacing w:line="360" w:lineRule="auto"/>
              <w:ind w:left="0"/>
              <w:jc w:val="center"/>
              <w:rPr>
                <w:ins w:id="1658" w:author="NTL 101238" w:date="2024-06-02T20:04:00Z" w16du:dateUtc="2024-06-02T13:04:00Z"/>
                <w:rFonts w:asciiTheme="majorHAnsi" w:hAnsiTheme="majorHAnsi" w:cstheme="majorHAnsi"/>
                <w:sz w:val="28"/>
                <w:szCs w:val="28"/>
                <w:lang w:val="en-US"/>
                <w:rPrChange w:id="1659" w:author="NTL 101238" w:date="2024-06-03T13:15:00Z" w16du:dateUtc="2024-06-03T06:15:00Z">
                  <w:rPr>
                    <w:ins w:id="1660" w:author="NTL 101238" w:date="2024-06-02T20:04:00Z" w16du:dateUtc="2024-06-02T13:04:00Z"/>
                    <w:rFonts w:cs="Times New Roman"/>
                    <w:sz w:val="28"/>
                    <w:szCs w:val="28"/>
                  </w:rPr>
                </w:rPrChange>
              </w:rPr>
            </w:pPr>
            <w:ins w:id="1661" w:author="NTL 101238" w:date="2024-06-03T13:15:00Z" w16du:dateUtc="2024-06-03T06:15:00Z">
              <w:r>
                <w:rPr>
                  <w:rFonts w:asciiTheme="majorHAnsi" w:hAnsiTheme="majorHAnsi" w:cstheme="majorHAnsi"/>
                  <w:sz w:val="28"/>
                  <w:szCs w:val="28"/>
                  <w:lang w:val="en-US"/>
                </w:rPr>
                <w:t>Không hiển thị</w:t>
              </w:r>
            </w:ins>
          </w:p>
        </w:tc>
        <w:tc>
          <w:tcPr>
            <w:tcW w:w="558" w:type="pct"/>
            <w:vAlign w:val="center"/>
          </w:tcPr>
          <w:p w14:paraId="47A99D66" w14:textId="54D2FCA0" w:rsidR="00F462FD" w:rsidRPr="00541AF1" w:rsidRDefault="00F462FD" w:rsidP="00655A27">
            <w:pPr>
              <w:pStyle w:val="ListParagraph"/>
              <w:keepNext/>
              <w:spacing w:line="360" w:lineRule="auto"/>
              <w:ind w:left="0"/>
              <w:jc w:val="center"/>
              <w:rPr>
                <w:ins w:id="1662" w:author="NTL 101238" w:date="2024-06-02T20:04:00Z" w16du:dateUtc="2024-06-02T13:04:00Z"/>
                <w:rFonts w:asciiTheme="majorHAnsi" w:hAnsiTheme="majorHAnsi" w:cstheme="majorHAnsi"/>
                <w:sz w:val="28"/>
                <w:szCs w:val="28"/>
                <w:rPrChange w:id="1663" w:author="NTL 101238" w:date="2024-06-02T21:16:00Z" w16du:dateUtc="2024-06-02T14:16:00Z">
                  <w:rPr>
                    <w:ins w:id="1664" w:author="NTL 101238" w:date="2024-06-02T20:04:00Z" w16du:dateUtc="2024-06-02T13:04:00Z"/>
                    <w:rFonts w:cs="Times New Roman"/>
                    <w:sz w:val="28"/>
                    <w:szCs w:val="28"/>
                  </w:rPr>
                </w:rPrChange>
              </w:rPr>
            </w:pPr>
            <w:ins w:id="1665" w:author="NTL 101238" w:date="2024-06-02T20:16:00Z" w16du:dateUtc="2024-06-02T13:16:00Z">
              <w:r w:rsidRPr="00541AF1">
                <w:rPr>
                  <w:rFonts w:asciiTheme="majorHAnsi" w:hAnsiTheme="majorHAnsi" w:cstheme="majorHAnsi"/>
                  <w:sz w:val="28"/>
                  <w:szCs w:val="28"/>
                  <w:rPrChange w:id="1666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</w:rPr>
                  </w:rPrChange>
                </w:rPr>
                <w:t>pass</w:t>
              </w:r>
            </w:ins>
          </w:p>
        </w:tc>
      </w:tr>
    </w:tbl>
    <w:p w14:paraId="555B9897" w14:textId="77777777" w:rsidR="00F462FD" w:rsidRPr="00541AF1" w:rsidRDefault="00F462FD" w:rsidP="00AF634D">
      <w:pPr>
        <w:spacing w:beforeLines="120" w:before="288" w:afterLines="120" w:after="288" w:line="360" w:lineRule="auto"/>
        <w:rPr>
          <w:ins w:id="1667" w:author="NTL 101238" w:date="2024-06-02T20:16:00Z" w16du:dateUtc="2024-06-02T13:16:00Z"/>
          <w:rFonts w:asciiTheme="majorHAnsi" w:hAnsiTheme="majorHAnsi" w:cstheme="majorHAnsi"/>
          <w:sz w:val="28"/>
          <w:szCs w:val="28"/>
          <w:shd w:val="clear" w:color="auto" w:fill="FFFFFF"/>
          <w:lang w:val="en-US"/>
          <w:rPrChange w:id="1668" w:author="NTL 101238" w:date="2024-06-02T21:16:00Z" w16du:dateUtc="2024-06-02T14:16:00Z">
            <w:rPr>
              <w:ins w:id="1669" w:author="NTL 101238" w:date="2024-06-02T20:16:00Z" w16du:dateUtc="2024-06-02T13:16:00Z"/>
              <w:rFonts w:cs="Times New Roman"/>
              <w:sz w:val="28"/>
              <w:szCs w:val="28"/>
              <w:shd w:val="clear" w:color="auto" w:fill="FFFFFF"/>
              <w:lang w:val="en-US"/>
            </w:rPr>
          </w:rPrChange>
        </w:rPr>
      </w:pPr>
    </w:p>
    <w:p w14:paraId="2A9D216F" w14:textId="77777777" w:rsidR="00F462FD" w:rsidRPr="00541AF1" w:rsidRDefault="00F462FD" w:rsidP="00AF634D">
      <w:pPr>
        <w:spacing w:beforeLines="120" w:before="288" w:afterLines="120" w:after="288" w:line="360" w:lineRule="auto"/>
        <w:rPr>
          <w:ins w:id="1670" w:author="NTL 101238" w:date="2024-06-02T20:16:00Z" w16du:dateUtc="2024-06-02T13:16:00Z"/>
          <w:rFonts w:asciiTheme="majorHAnsi" w:hAnsiTheme="majorHAnsi" w:cstheme="majorHAnsi"/>
          <w:sz w:val="28"/>
          <w:szCs w:val="28"/>
          <w:shd w:val="clear" w:color="auto" w:fill="FFFFFF"/>
          <w:rPrChange w:id="1671" w:author="NTL 101238" w:date="2024-06-02T21:16:00Z" w16du:dateUtc="2024-06-02T14:16:00Z">
            <w:rPr>
              <w:ins w:id="1672" w:author="NTL 101238" w:date="2024-06-02T20:16:00Z" w16du:dateUtc="2024-06-02T13:16:00Z"/>
              <w:rFonts w:cs="Times New Roman"/>
              <w:sz w:val="28"/>
              <w:szCs w:val="28"/>
              <w:shd w:val="clear" w:color="auto" w:fill="FFFFFF"/>
            </w:rPr>
          </w:rPrChange>
        </w:rPr>
      </w:pPr>
    </w:p>
    <w:p w14:paraId="6092FFA8" w14:textId="77777777" w:rsidR="00F462FD" w:rsidRPr="00541AF1" w:rsidRDefault="00F462FD" w:rsidP="00AF634D">
      <w:pPr>
        <w:spacing w:beforeLines="120" w:before="288" w:afterLines="120" w:after="288" w:line="360" w:lineRule="auto"/>
        <w:rPr>
          <w:ins w:id="1673" w:author="NTL 101238" w:date="2024-06-02T20:16:00Z" w16du:dateUtc="2024-06-02T13:16:00Z"/>
          <w:rFonts w:asciiTheme="majorHAnsi" w:hAnsiTheme="majorHAnsi" w:cstheme="majorHAnsi"/>
          <w:sz w:val="28"/>
          <w:szCs w:val="28"/>
          <w:shd w:val="clear" w:color="auto" w:fill="FFFFFF"/>
          <w:rPrChange w:id="1674" w:author="NTL 101238" w:date="2024-06-02T21:16:00Z" w16du:dateUtc="2024-06-02T14:16:00Z">
            <w:rPr>
              <w:ins w:id="1675" w:author="NTL 101238" w:date="2024-06-02T20:16:00Z" w16du:dateUtc="2024-06-02T13:16:00Z"/>
              <w:rFonts w:cs="Times New Roman"/>
              <w:sz w:val="28"/>
              <w:szCs w:val="28"/>
              <w:shd w:val="clear" w:color="auto" w:fill="FFFFFF"/>
            </w:rPr>
          </w:rPrChange>
        </w:rPr>
      </w:pPr>
    </w:p>
    <w:p w14:paraId="3A7DDF4D" w14:textId="5934ABCD" w:rsidR="00AF634D" w:rsidRPr="00541AF1" w:rsidRDefault="00AF634D" w:rsidP="00AF634D">
      <w:pPr>
        <w:spacing w:beforeLines="120" w:before="288" w:afterLines="120" w:after="288" w:line="360" w:lineRule="auto"/>
        <w:rPr>
          <w:ins w:id="1676" w:author="NTL 101238" w:date="2024-06-02T20:05:00Z" w16du:dateUtc="2024-06-02T13:05:00Z"/>
          <w:rFonts w:asciiTheme="majorHAnsi" w:hAnsiTheme="majorHAnsi" w:cstheme="majorHAnsi"/>
          <w:sz w:val="28"/>
          <w:szCs w:val="28"/>
          <w:shd w:val="clear" w:color="auto" w:fill="FFFFFF"/>
          <w:lang w:val="en-US"/>
          <w:rPrChange w:id="1677" w:author="NTL 101238" w:date="2024-06-02T21:16:00Z" w16du:dateUtc="2024-06-02T14:16:00Z">
            <w:rPr>
              <w:ins w:id="1678" w:author="NTL 101238" w:date="2024-06-02T20:05:00Z" w16du:dateUtc="2024-06-02T13:05:00Z"/>
              <w:rFonts w:cs="Times New Roman"/>
              <w:sz w:val="28"/>
              <w:szCs w:val="28"/>
              <w:shd w:val="clear" w:color="auto" w:fill="FFFFFF"/>
            </w:rPr>
          </w:rPrChange>
        </w:rPr>
      </w:pPr>
      <w:ins w:id="1679" w:author="NTL 101238" w:date="2024-06-02T20:05:00Z" w16du:dateUtc="2024-06-02T13:05:00Z">
        <w:r w:rsidRPr="00541AF1">
          <w:rPr>
            <w:rFonts w:asciiTheme="majorHAnsi" w:hAnsiTheme="majorHAnsi" w:cstheme="majorHAnsi"/>
            <w:sz w:val="28"/>
            <w:szCs w:val="28"/>
            <w:shd w:val="clear" w:color="auto" w:fill="FFFFFF"/>
            <w:rPrChange w:id="1680" w:author="NTL 101238" w:date="2024-06-02T21:16:00Z" w16du:dateUtc="2024-06-02T14:16:00Z">
              <w:rPr>
                <w:rFonts w:cs="Times New Roman"/>
                <w:sz w:val="28"/>
                <w:szCs w:val="28"/>
                <w:shd w:val="clear" w:color="auto" w:fill="FFFFFF"/>
              </w:rPr>
            </w:rPrChange>
          </w:rPr>
          <w:t xml:space="preserve">Testcase </w:t>
        </w:r>
        <w:r w:rsidRPr="00541AF1">
          <w:rPr>
            <w:rFonts w:asciiTheme="majorHAnsi" w:hAnsiTheme="majorHAnsi" w:cstheme="majorHAnsi"/>
            <w:sz w:val="28"/>
            <w:szCs w:val="28"/>
            <w:shd w:val="clear" w:color="auto" w:fill="FFFFFF"/>
            <w:rPrChange w:id="1681" w:author="NTL 101238" w:date="2024-06-02T21:16:00Z" w16du:dateUtc="2024-06-02T14:16:00Z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</w:rPrChange>
          </w:rPr>
          <w:t>4</w:t>
        </w:r>
        <w:r w:rsidRPr="00541AF1">
          <w:rPr>
            <w:rFonts w:asciiTheme="majorHAnsi" w:hAnsiTheme="majorHAnsi" w:cstheme="majorHAnsi"/>
            <w:sz w:val="28"/>
            <w:szCs w:val="28"/>
            <w:shd w:val="clear" w:color="auto" w:fill="FFFFFF"/>
            <w:rPrChange w:id="1682" w:author="NTL 101238" w:date="2024-06-02T21:16:00Z" w16du:dateUtc="2024-06-02T14:16:00Z">
              <w:rPr>
                <w:rFonts w:cs="Times New Roman"/>
                <w:sz w:val="28"/>
                <w:szCs w:val="28"/>
                <w:shd w:val="clear" w:color="auto" w:fill="FFFFFF"/>
              </w:rPr>
            </w:rPrChange>
          </w:rPr>
          <w:t xml:space="preserve">: </w:t>
        </w:r>
        <w:r w:rsidRPr="00541AF1">
          <w:rPr>
            <w:rFonts w:asciiTheme="majorHAnsi" w:hAnsiTheme="majorHAnsi" w:cstheme="majorHAnsi"/>
            <w:sz w:val="28"/>
            <w:szCs w:val="28"/>
            <w:shd w:val="clear" w:color="auto" w:fill="FFFFFF"/>
            <w:lang w:val="en-US"/>
            <w:rPrChange w:id="1683" w:author="NTL 101238" w:date="2024-06-02T21:16:00Z" w16du:dateUtc="2024-06-02T14:16:00Z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</w:rPrChange>
          </w:rPr>
          <w:t>Email không chứa tên người dùng</w:t>
        </w:r>
      </w:ins>
    </w:p>
    <w:tbl>
      <w:tblPr>
        <w:tblStyle w:val="TableGrid"/>
        <w:tblW w:w="5218" w:type="pct"/>
        <w:tblLayout w:type="fixed"/>
        <w:tblLook w:val="04A0" w:firstRow="1" w:lastRow="0" w:firstColumn="1" w:lastColumn="0" w:noHBand="0" w:noVBand="1"/>
        <w:tblPrChange w:id="1684" w:author="NTL 101238" w:date="2024-06-02T20:34:00Z" w16du:dateUtc="2024-06-02T13:34:00Z">
          <w:tblPr>
            <w:tblStyle w:val="TableGrid"/>
            <w:tblW w:w="5218" w:type="pct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778"/>
        <w:gridCol w:w="1737"/>
        <w:gridCol w:w="2160"/>
        <w:gridCol w:w="2160"/>
        <w:gridCol w:w="1524"/>
        <w:gridCol w:w="1050"/>
        <w:tblGridChange w:id="1685">
          <w:tblGrid>
            <w:gridCol w:w="778"/>
            <w:gridCol w:w="1737"/>
            <w:gridCol w:w="2160"/>
            <w:gridCol w:w="2160"/>
            <w:gridCol w:w="1524"/>
            <w:gridCol w:w="1050"/>
          </w:tblGrid>
        </w:tblGridChange>
      </w:tblGrid>
      <w:tr w:rsidR="00AF634D" w:rsidRPr="00541AF1" w14:paraId="172FC0CC" w14:textId="77777777" w:rsidTr="00655A27">
        <w:trPr>
          <w:trHeight w:val="1340"/>
          <w:ins w:id="1686" w:author="NTL 101238" w:date="2024-06-02T20:05:00Z"/>
          <w:trPrChange w:id="1687" w:author="NTL 101238" w:date="2024-06-02T20:34:00Z" w16du:dateUtc="2024-06-02T13:34:00Z">
            <w:trPr>
              <w:trHeight w:val="1340"/>
            </w:trPr>
          </w:trPrChange>
        </w:trPr>
        <w:tc>
          <w:tcPr>
            <w:tcW w:w="413" w:type="pct"/>
            <w:vAlign w:val="center"/>
            <w:tcPrChange w:id="1688" w:author="NTL 101238" w:date="2024-06-02T20:34:00Z" w16du:dateUtc="2024-06-02T13:34:00Z">
              <w:tcPr>
                <w:tcW w:w="413" w:type="pct"/>
                <w:vAlign w:val="center"/>
              </w:tcPr>
            </w:tcPrChange>
          </w:tcPr>
          <w:p w14:paraId="09EC5E33" w14:textId="77777777" w:rsidR="00AF634D" w:rsidRPr="00541AF1" w:rsidRDefault="00AF634D" w:rsidP="00655A27">
            <w:pPr>
              <w:pStyle w:val="ListParagraph"/>
              <w:spacing w:line="360" w:lineRule="auto"/>
              <w:ind w:left="0"/>
              <w:jc w:val="center"/>
              <w:rPr>
                <w:ins w:id="1689" w:author="NTL 101238" w:date="2024-06-02T20:05:00Z" w16du:dateUtc="2024-06-02T13:05:00Z"/>
                <w:rFonts w:asciiTheme="majorHAnsi" w:hAnsiTheme="majorHAnsi" w:cstheme="majorHAnsi"/>
                <w:b/>
                <w:bCs/>
                <w:sz w:val="28"/>
                <w:szCs w:val="28"/>
                <w:rPrChange w:id="1690" w:author="NTL 101238" w:date="2024-06-02T21:16:00Z" w16du:dateUtc="2024-06-02T14:16:00Z">
                  <w:rPr>
                    <w:ins w:id="1691" w:author="NTL 101238" w:date="2024-06-02T20:05:00Z" w16du:dateUtc="2024-06-02T13:05:00Z"/>
                    <w:rFonts w:cs="Times New Roman"/>
                    <w:b/>
                    <w:bCs/>
                    <w:sz w:val="28"/>
                    <w:szCs w:val="28"/>
                  </w:rPr>
                </w:rPrChange>
              </w:rPr>
            </w:pPr>
            <w:ins w:id="1692" w:author="NTL 101238" w:date="2024-06-02T20:05:00Z" w16du:dateUtc="2024-06-02T13:05:00Z">
              <w:r w:rsidRPr="00541AF1">
                <w:rPr>
                  <w:rFonts w:asciiTheme="majorHAnsi" w:hAnsiTheme="majorHAnsi" w:cstheme="majorHAnsi"/>
                  <w:b/>
                  <w:bCs/>
                  <w:sz w:val="28"/>
                  <w:szCs w:val="28"/>
                  <w:rPrChange w:id="1693" w:author="NTL 101238" w:date="2024-06-02T21:16:00Z" w16du:dateUtc="2024-06-02T14:16:00Z">
                    <w:rPr>
                      <w:rFonts w:cs="Times New Roman"/>
                      <w:b/>
                      <w:bCs/>
                      <w:sz w:val="28"/>
                      <w:szCs w:val="28"/>
                    </w:rPr>
                  </w:rPrChange>
                </w:rPr>
                <w:t>Bước</w:t>
              </w:r>
            </w:ins>
          </w:p>
        </w:tc>
        <w:tc>
          <w:tcPr>
            <w:tcW w:w="923" w:type="pct"/>
            <w:vAlign w:val="center"/>
            <w:tcPrChange w:id="1694" w:author="NTL 101238" w:date="2024-06-02T20:34:00Z" w16du:dateUtc="2024-06-02T13:34:00Z">
              <w:tcPr>
                <w:tcW w:w="923" w:type="pct"/>
                <w:vAlign w:val="center"/>
              </w:tcPr>
            </w:tcPrChange>
          </w:tcPr>
          <w:p w14:paraId="4BE67A1B" w14:textId="77777777" w:rsidR="00AF634D" w:rsidRPr="00541AF1" w:rsidRDefault="00AF634D" w:rsidP="00655A27">
            <w:pPr>
              <w:pStyle w:val="ListParagraph"/>
              <w:spacing w:line="360" w:lineRule="auto"/>
              <w:ind w:left="0"/>
              <w:jc w:val="center"/>
              <w:rPr>
                <w:ins w:id="1695" w:author="NTL 101238" w:date="2024-06-02T20:05:00Z" w16du:dateUtc="2024-06-02T13:05:00Z"/>
                <w:rFonts w:asciiTheme="majorHAnsi" w:hAnsiTheme="majorHAnsi" w:cstheme="majorHAnsi"/>
                <w:b/>
                <w:bCs/>
                <w:sz w:val="28"/>
                <w:szCs w:val="28"/>
                <w:rPrChange w:id="1696" w:author="NTL 101238" w:date="2024-06-02T21:16:00Z" w16du:dateUtc="2024-06-02T14:16:00Z">
                  <w:rPr>
                    <w:ins w:id="1697" w:author="NTL 101238" w:date="2024-06-02T20:05:00Z" w16du:dateUtc="2024-06-02T13:05:00Z"/>
                    <w:rFonts w:cs="Times New Roman"/>
                    <w:b/>
                    <w:bCs/>
                    <w:sz w:val="28"/>
                    <w:szCs w:val="28"/>
                  </w:rPr>
                </w:rPrChange>
              </w:rPr>
            </w:pPr>
            <w:ins w:id="1698" w:author="NTL 101238" w:date="2024-06-02T20:05:00Z" w16du:dateUtc="2024-06-02T13:05:00Z">
              <w:r w:rsidRPr="00541AF1">
                <w:rPr>
                  <w:rFonts w:asciiTheme="majorHAnsi" w:hAnsiTheme="majorHAnsi" w:cstheme="majorHAnsi"/>
                  <w:b/>
                  <w:bCs/>
                  <w:sz w:val="28"/>
                  <w:szCs w:val="28"/>
                  <w:rPrChange w:id="1699" w:author="NTL 101238" w:date="2024-06-02T21:16:00Z" w16du:dateUtc="2024-06-02T14:16:00Z">
                    <w:rPr>
                      <w:rFonts w:cs="Times New Roman"/>
                      <w:b/>
                      <w:bCs/>
                      <w:sz w:val="28"/>
                      <w:szCs w:val="28"/>
                    </w:rPr>
                  </w:rPrChange>
                </w:rPr>
                <w:t>Hành động</w:t>
              </w:r>
            </w:ins>
          </w:p>
        </w:tc>
        <w:tc>
          <w:tcPr>
            <w:tcW w:w="1148" w:type="pct"/>
            <w:vAlign w:val="center"/>
            <w:tcPrChange w:id="1700" w:author="NTL 101238" w:date="2024-06-02T20:34:00Z" w16du:dateUtc="2024-06-02T13:34:00Z">
              <w:tcPr>
                <w:tcW w:w="1148" w:type="pct"/>
                <w:vAlign w:val="center"/>
              </w:tcPr>
            </w:tcPrChange>
          </w:tcPr>
          <w:p w14:paraId="63E744C2" w14:textId="77777777" w:rsidR="00AF634D" w:rsidRPr="00541AF1" w:rsidRDefault="00AF634D" w:rsidP="00655A27">
            <w:pPr>
              <w:pStyle w:val="ListParagraph"/>
              <w:spacing w:line="360" w:lineRule="auto"/>
              <w:ind w:left="0"/>
              <w:jc w:val="center"/>
              <w:rPr>
                <w:ins w:id="1701" w:author="NTL 101238" w:date="2024-06-02T20:05:00Z" w16du:dateUtc="2024-06-02T13:05:00Z"/>
                <w:rFonts w:asciiTheme="majorHAnsi" w:hAnsiTheme="majorHAnsi" w:cstheme="majorHAnsi"/>
                <w:b/>
                <w:bCs/>
                <w:sz w:val="28"/>
                <w:szCs w:val="28"/>
                <w:rPrChange w:id="1702" w:author="NTL 101238" w:date="2024-06-02T21:16:00Z" w16du:dateUtc="2024-06-02T14:16:00Z">
                  <w:rPr>
                    <w:ins w:id="1703" w:author="NTL 101238" w:date="2024-06-02T20:05:00Z" w16du:dateUtc="2024-06-02T13:05:00Z"/>
                    <w:rFonts w:cs="Times New Roman"/>
                    <w:b/>
                    <w:bCs/>
                    <w:sz w:val="28"/>
                    <w:szCs w:val="28"/>
                  </w:rPr>
                </w:rPrChange>
              </w:rPr>
            </w:pPr>
            <w:ins w:id="1704" w:author="NTL 101238" w:date="2024-06-02T20:05:00Z" w16du:dateUtc="2024-06-02T13:05:00Z">
              <w:r w:rsidRPr="00541AF1">
                <w:rPr>
                  <w:rFonts w:asciiTheme="majorHAnsi" w:hAnsiTheme="majorHAnsi" w:cstheme="majorHAnsi"/>
                  <w:b/>
                  <w:bCs/>
                  <w:sz w:val="28"/>
                  <w:szCs w:val="28"/>
                  <w:rPrChange w:id="1705" w:author="NTL 101238" w:date="2024-06-02T21:16:00Z" w16du:dateUtc="2024-06-02T14:16:00Z">
                    <w:rPr>
                      <w:rFonts w:cs="Times New Roman"/>
                      <w:b/>
                      <w:bCs/>
                      <w:sz w:val="28"/>
                      <w:szCs w:val="28"/>
                    </w:rPr>
                  </w:rPrChange>
                </w:rPr>
                <w:t>Dữ liệu</w:t>
              </w:r>
            </w:ins>
          </w:p>
        </w:tc>
        <w:tc>
          <w:tcPr>
            <w:tcW w:w="1148" w:type="pct"/>
            <w:vAlign w:val="center"/>
            <w:tcPrChange w:id="1706" w:author="NTL 101238" w:date="2024-06-02T20:34:00Z" w16du:dateUtc="2024-06-02T13:34:00Z">
              <w:tcPr>
                <w:tcW w:w="1148" w:type="pct"/>
                <w:vAlign w:val="center"/>
              </w:tcPr>
            </w:tcPrChange>
          </w:tcPr>
          <w:p w14:paraId="3A45B658" w14:textId="77777777" w:rsidR="00AF634D" w:rsidRPr="00541AF1" w:rsidRDefault="00AF634D" w:rsidP="00655A27">
            <w:pPr>
              <w:pStyle w:val="ListParagraph"/>
              <w:spacing w:line="360" w:lineRule="auto"/>
              <w:ind w:left="0"/>
              <w:jc w:val="center"/>
              <w:rPr>
                <w:ins w:id="1707" w:author="NTL 101238" w:date="2024-06-02T20:05:00Z" w16du:dateUtc="2024-06-02T13:05:00Z"/>
                <w:rFonts w:asciiTheme="majorHAnsi" w:hAnsiTheme="majorHAnsi" w:cstheme="majorHAnsi"/>
                <w:b/>
                <w:bCs/>
                <w:sz w:val="28"/>
                <w:szCs w:val="28"/>
                <w:rPrChange w:id="1708" w:author="NTL 101238" w:date="2024-06-02T21:16:00Z" w16du:dateUtc="2024-06-02T14:16:00Z">
                  <w:rPr>
                    <w:ins w:id="1709" w:author="NTL 101238" w:date="2024-06-02T20:05:00Z" w16du:dateUtc="2024-06-02T13:05:00Z"/>
                    <w:rFonts w:cs="Times New Roman"/>
                    <w:b/>
                    <w:bCs/>
                    <w:sz w:val="28"/>
                    <w:szCs w:val="28"/>
                  </w:rPr>
                </w:rPrChange>
              </w:rPr>
            </w:pPr>
            <w:ins w:id="1710" w:author="NTL 101238" w:date="2024-06-02T20:05:00Z" w16du:dateUtc="2024-06-02T13:05:00Z">
              <w:r w:rsidRPr="00541AF1">
                <w:rPr>
                  <w:rFonts w:asciiTheme="majorHAnsi" w:hAnsiTheme="majorHAnsi" w:cstheme="majorHAnsi"/>
                  <w:b/>
                  <w:bCs/>
                  <w:sz w:val="28"/>
                  <w:szCs w:val="28"/>
                  <w:rPrChange w:id="1711" w:author="NTL 101238" w:date="2024-06-02T21:16:00Z" w16du:dateUtc="2024-06-02T14:16:00Z">
                    <w:rPr>
                      <w:rFonts w:cs="Times New Roman"/>
                      <w:b/>
                      <w:bCs/>
                      <w:sz w:val="28"/>
                      <w:szCs w:val="28"/>
                    </w:rPr>
                  </w:rPrChange>
                </w:rPr>
                <w:t>Kết quả mong muốn</w:t>
              </w:r>
            </w:ins>
          </w:p>
        </w:tc>
        <w:tc>
          <w:tcPr>
            <w:tcW w:w="810" w:type="pct"/>
            <w:vAlign w:val="center"/>
            <w:tcPrChange w:id="1712" w:author="NTL 101238" w:date="2024-06-02T20:34:00Z" w16du:dateUtc="2024-06-02T13:34:00Z">
              <w:tcPr>
                <w:tcW w:w="810" w:type="pct"/>
                <w:vAlign w:val="center"/>
              </w:tcPr>
            </w:tcPrChange>
          </w:tcPr>
          <w:p w14:paraId="1F712F14" w14:textId="77777777" w:rsidR="00AF634D" w:rsidRPr="00541AF1" w:rsidRDefault="00AF634D" w:rsidP="00655A27">
            <w:pPr>
              <w:pStyle w:val="ListParagraph"/>
              <w:spacing w:line="360" w:lineRule="auto"/>
              <w:ind w:left="0"/>
              <w:jc w:val="center"/>
              <w:rPr>
                <w:ins w:id="1713" w:author="NTL 101238" w:date="2024-06-02T20:05:00Z" w16du:dateUtc="2024-06-02T13:05:00Z"/>
                <w:rFonts w:asciiTheme="majorHAnsi" w:hAnsiTheme="majorHAnsi" w:cstheme="majorHAnsi"/>
                <w:b/>
                <w:bCs/>
                <w:sz w:val="28"/>
                <w:szCs w:val="28"/>
                <w:rPrChange w:id="1714" w:author="NTL 101238" w:date="2024-06-02T21:16:00Z" w16du:dateUtc="2024-06-02T14:16:00Z">
                  <w:rPr>
                    <w:ins w:id="1715" w:author="NTL 101238" w:date="2024-06-02T20:05:00Z" w16du:dateUtc="2024-06-02T13:05:00Z"/>
                    <w:rFonts w:cs="Times New Roman"/>
                    <w:b/>
                    <w:bCs/>
                    <w:sz w:val="28"/>
                    <w:szCs w:val="28"/>
                  </w:rPr>
                </w:rPrChange>
              </w:rPr>
            </w:pPr>
            <w:ins w:id="1716" w:author="NTL 101238" w:date="2024-06-02T20:05:00Z" w16du:dateUtc="2024-06-02T13:05:00Z">
              <w:r w:rsidRPr="00541AF1">
                <w:rPr>
                  <w:rFonts w:asciiTheme="majorHAnsi" w:hAnsiTheme="majorHAnsi" w:cstheme="majorHAnsi"/>
                  <w:b/>
                  <w:bCs/>
                  <w:sz w:val="28"/>
                  <w:szCs w:val="28"/>
                  <w:rPrChange w:id="1717" w:author="NTL 101238" w:date="2024-06-02T21:16:00Z" w16du:dateUtc="2024-06-02T14:16:00Z">
                    <w:rPr>
                      <w:rFonts w:cs="Times New Roman"/>
                      <w:b/>
                      <w:bCs/>
                      <w:sz w:val="28"/>
                      <w:szCs w:val="28"/>
                    </w:rPr>
                  </w:rPrChange>
                </w:rPr>
                <w:t>Kết quả thực tế</w:t>
              </w:r>
            </w:ins>
          </w:p>
        </w:tc>
        <w:tc>
          <w:tcPr>
            <w:tcW w:w="558" w:type="pct"/>
            <w:vAlign w:val="center"/>
            <w:tcPrChange w:id="1718" w:author="NTL 101238" w:date="2024-06-02T20:34:00Z" w16du:dateUtc="2024-06-02T13:34:00Z">
              <w:tcPr>
                <w:tcW w:w="558" w:type="pct"/>
                <w:vAlign w:val="center"/>
              </w:tcPr>
            </w:tcPrChange>
          </w:tcPr>
          <w:p w14:paraId="5427D553" w14:textId="77777777" w:rsidR="00AF634D" w:rsidRPr="00541AF1" w:rsidRDefault="00AF634D" w:rsidP="00655A27">
            <w:pPr>
              <w:pStyle w:val="ListParagraph"/>
              <w:spacing w:line="360" w:lineRule="auto"/>
              <w:ind w:left="0"/>
              <w:jc w:val="center"/>
              <w:rPr>
                <w:ins w:id="1719" w:author="NTL 101238" w:date="2024-06-02T20:05:00Z" w16du:dateUtc="2024-06-02T13:05:00Z"/>
                <w:rFonts w:asciiTheme="majorHAnsi" w:hAnsiTheme="majorHAnsi" w:cstheme="majorHAnsi"/>
                <w:b/>
                <w:bCs/>
                <w:sz w:val="28"/>
                <w:szCs w:val="28"/>
                <w:rPrChange w:id="1720" w:author="NTL 101238" w:date="2024-06-02T21:16:00Z" w16du:dateUtc="2024-06-02T14:16:00Z">
                  <w:rPr>
                    <w:ins w:id="1721" w:author="NTL 101238" w:date="2024-06-02T20:05:00Z" w16du:dateUtc="2024-06-02T13:05:00Z"/>
                    <w:rFonts w:cs="Times New Roman"/>
                    <w:b/>
                    <w:bCs/>
                    <w:sz w:val="28"/>
                    <w:szCs w:val="28"/>
                  </w:rPr>
                </w:rPrChange>
              </w:rPr>
            </w:pPr>
            <w:ins w:id="1722" w:author="NTL 101238" w:date="2024-06-02T20:05:00Z" w16du:dateUtc="2024-06-02T13:05:00Z">
              <w:r w:rsidRPr="00541AF1">
                <w:rPr>
                  <w:rFonts w:asciiTheme="majorHAnsi" w:hAnsiTheme="majorHAnsi" w:cstheme="majorHAnsi"/>
                  <w:b/>
                  <w:bCs/>
                  <w:sz w:val="28"/>
                  <w:szCs w:val="28"/>
                  <w:rPrChange w:id="1723" w:author="NTL 101238" w:date="2024-06-02T21:16:00Z" w16du:dateUtc="2024-06-02T14:16:00Z">
                    <w:rPr>
                      <w:rFonts w:cs="Times New Roman"/>
                      <w:b/>
                      <w:bCs/>
                      <w:sz w:val="28"/>
                      <w:szCs w:val="28"/>
                    </w:rPr>
                  </w:rPrChange>
                </w:rPr>
                <w:t>Trạng thái</w:t>
              </w:r>
            </w:ins>
          </w:p>
        </w:tc>
      </w:tr>
      <w:tr w:rsidR="00AF634D" w:rsidRPr="00541AF1" w14:paraId="0F793F3B" w14:textId="77777777" w:rsidTr="00655A27">
        <w:trPr>
          <w:ins w:id="1724" w:author="NTL 101238" w:date="2024-06-02T20:05:00Z"/>
        </w:trPr>
        <w:tc>
          <w:tcPr>
            <w:tcW w:w="413" w:type="pct"/>
            <w:vAlign w:val="center"/>
            <w:tcPrChange w:id="1725" w:author="NTL 101238" w:date="2024-06-02T20:34:00Z" w16du:dateUtc="2024-06-02T13:34:00Z">
              <w:tcPr>
                <w:tcW w:w="413" w:type="pct"/>
                <w:vAlign w:val="center"/>
              </w:tcPr>
            </w:tcPrChange>
          </w:tcPr>
          <w:p w14:paraId="1E041E50" w14:textId="77777777" w:rsidR="00AF634D" w:rsidRPr="00541AF1" w:rsidRDefault="00AF634D" w:rsidP="00655A27">
            <w:pPr>
              <w:spacing w:line="360" w:lineRule="auto"/>
              <w:ind w:left="22"/>
              <w:jc w:val="center"/>
              <w:rPr>
                <w:ins w:id="1726" w:author="NTL 101238" w:date="2024-06-02T20:05:00Z" w16du:dateUtc="2024-06-02T13:05:00Z"/>
                <w:rFonts w:asciiTheme="majorHAnsi" w:hAnsiTheme="majorHAnsi" w:cstheme="majorHAnsi"/>
                <w:sz w:val="28"/>
                <w:szCs w:val="28"/>
                <w:rPrChange w:id="1727" w:author="NTL 101238" w:date="2024-06-02T21:16:00Z" w16du:dateUtc="2024-06-02T14:16:00Z">
                  <w:rPr>
                    <w:ins w:id="1728" w:author="NTL 101238" w:date="2024-06-02T20:05:00Z" w16du:dateUtc="2024-06-02T13:05:00Z"/>
                    <w:rFonts w:cs="Times New Roman"/>
                    <w:sz w:val="28"/>
                    <w:szCs w:val="28"/>
                  </w:rPr>
                </w:rPrChange>
              </w:rPr>
            </w:pPr>
            <w:ins w:id="1729" w:author="NTL 101238" w:date="2024-06-02T20:05:00Z" w16du:dateUtc="2024-06-02T13:05:00Z">
              <w:r w:rsidRPr="00541AF1">
                <w:rPr>
                  <w:rFonts w:asciiTheme="majorHAnsi" w:hAnsiTheme="majorHAnsi" w:cstheme="majorHAnsi"/>
                  <w:sz w:val="28"/>
                  <w:szCs w:val="28"/>
                  <w:rPrChange w:id="1730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</w:rPr>
                  </w:rPrChange>
                </w:rPr>
                <w:t>1</w:t>
              </w:r>
            </w:ins>
          </w:p>
        </w:tc>
        <w:tc>
          <w:tcPr>
            <w:tcW w:w="923" w:type="pct"/>
            <w:vAlign w:val="center"/>
            <w:tcPrChange w:id="1731" w:author="NTL 101238" w:date="2024-06-02T20:34:00Z" w16du:dateUtc="2024-06-02T13:34:00Z">
              <w:tcPr>
                <w:tcW w:w="923" w:type="pct"/>
              </w:tcPr>
            </w:tcPrChange>
          </w:tcPr>
          <w:p w14:paraId="1F0BB27D" w14:textId="77777777" w:rsidR="00AF634D" w:rsidRPr="00541AF1" w:rsidRDefault="00AF634D" w:rsidP="00655A27">
            <w:pPr>
              <w:spacing w:line="360" w:lineRule="auto"/>
              <w:ind w:left="22"/>
              <w:jc w:val="center"/>
              <w:rPr>
                <w:ins w:id="1732" w:author="NTL 101238" w:date="2024-06-02T20:05:00Z" w16du:dateUtc="2024-06-02T13:05:00Z"/>
                <w:rFonts w:asciiTheme="majorHAnsi" w:hAnsiTheme="majorHAnsi" w:cstheme="majorHAnsi"/>
                <w:sz w:val="28"/>
                <w:szCs w:val="28"/>
                <w:rPrChange w:id="1733" w:author="NTL 101238" w:date="2024-06-02T21:16:00Z" w16du:dateUtc="2024-06-02T14:16:00Z">
                  <w:rPr>
                    <w:ins w:id="1734" w:author="NTL 101238" w:date="2024-06-02T20:05:00Z" w16du:dateUtc="2024-06-02T13:05:00Z"/>
                    <w:rFonts w:cs="Times New Roman"/>
                    <w:sz w:val="28"/>
                    <w:szCs w:val="28"/>
                  </w:rPr>
                </w:rPrChange>
              </w:rPr>
            </w:pPr>
            <w:ins w:id="1735" w:author="NTL 101238" w:date="2024-06-02T20:05:00Z" w16du:dateUtc="2024-06-02T13:05:00Z">
              <w:r w:rsidRPr="00541AF1">
                <w:rPr>
                  <w:rFonts w:asciiTheme="majorHAnsi" w:hAnsiTheme="majorHAnsi" w:cstheme="majorHAnsi"/>
                  <w:sz w:val="28"/>
                  <w:szCs w:val="28"/>
                  <w:rPrChange w:id="1736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</w:rPr>
                  </w:rPrChange>
                </w:rPr>
                <w:t>Mở trang đăng nhập</w:t>
              </w:r>
            </w:ins>
          </w:p>
        </w:tc>
        <w:tc>
          <w:tcPr>
            <w:tcW w:w="1148" w:type="pct"/>
            <w:vAlign w:val="center"/>
            <w:tcPrChange w:id="1737" w:author="NTL 101238" w:date="2024-06-02T20:34:00Z" w16du:dateUtc="2024-06-02T13:34:00Z">
              <w:tcPr>
                <w:tcW w:w="1148" w:type="pct"/>
              </w:tcPr>
            </w:tcPrChange>
          </w:tcPr>
          <w:p w14:paraId="1ECB2D92" w14:textId="77777777" w:rsidR="00AF634D" w:rsidRPr="00541AF1" w:rsidRDefault="00AF634D" w:rsidP="00655A27">
            <w:pPr>
              <w:pStyle w:val="ListParagraph"/>
              <w:spacing w:line="360" w:lineRule="auto"/>
              <w:ind w:left="0"/>
              <w:jc w:val="center"/>
              <w:rPr>
                <w:ins w:id="1738" w:author="NTL 101238" w:date="2024-06-02T20:05:00Z" w16du:dateUtc="2024-06-02T13:05:00Z"/>
                <w:rFonts w:asciiTheme="majorHAnsi" w:hAnsiTheme="majorHAnsi" w:cstheme="majorHAnsi"/>
                <w:sz w:val="28"/>
                <w:szCs w:val="28"/>
                <w:lang w:val="en-US"/>
                <w:rPrChange w:id="1739" w:author="NTL 101238" w:date="2024-06-02T21:16:00Z" w16du:dateUtc="2024-06-02T14:16:00Z">
                  <w:rPr>
                    <w:ins w:id="1740" w:author="NTL 101238" w:date="2024-06-02T20:05:00Z" w16du:dateUtc="2024-06-02T13:05:00Z"/>
                    <w:rFonts w:cs="Times New Roman"/>
                    <w:sz w:val="28"/>
                    <w:szCs w:val="28"/>
                    <w:lang w:val="en-US"/>
                  </w:rPr>
                </w:rPrChange>
              </w:rPr>
            </w:pPr>
            <w:ins w:id="1741" w:author="NTL 101238" w:date="2024-06-02T20:05:00Z" w16du:dateUtc="2024-06-02T13:05:00Z">
              <w:r w:rsidRPr="00541AF1">
                <w:rPr>
                  <w:rFonts w:asciiTheme="majorHAnsi" w:hAnsiTheme="majorHAnsi" w:cstheme="majorHAnsi"/>
                  <w:sz w:val="28"/>
                  <w:szCs w:val="28"/>
                  <w:lang w:val="en-US"/>
                  <w:rPrChange w:id="1742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  <w:lang w:val="en-US"/>
                    </w:rPr>
                  </w:rPrChange>
                </w:rPr>
                <w:fldChar w:fldCharType="begin"/>
              </w:r>
              <w:r w:rsidRPr="00541AF1">
                <w:rPr>
                  <w:rFonts w:asciiTheme="majorHAnsi" w:hAnsiTheme="majorHAnsi" w:cstheme="majorHAnsi"/>
                  <w:sz w:val="28"/>
                  <w:szCs w:val="28"/>
                  <w:lang w:val="en-US"/>
                  <w:rPrChange w:id="1743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  <w:lang w:val="en-US"/>
                    </w:rPr>
                  </w:rPrChange>
                </w:rPr>
                <w:instrText>HYPERLINK "https://www.amazon.com/ap/signin?openid.pape.max_auth_age=0&amp;openid.return_to=https%3A%2F%2Fwww.amazon.com%2Fs%3Fk%3Da%2Bmazon%2Bcom%26adgrpid%3D127260490003%26hvadid%3D585479351039%26hvdev%3Dc%26hvlocphy%3D9040331%26hvnetw%3Dg%26hvqmt%3Db%26hvrand%3D17007436482859152777%26hvtargid%3Dkwd-321362582074%26hydadcr%3D27983_14525522%26tag%3Dhydglogoo-20%26ref%3Dnav_signin&amp;openid.identity=http%3A%2F%2Fspecs.openid.net%2Fauth%2F2.0%2Fidentifier_select&amp;openid.assoc_handle=usflex&amp;openid.mode=checkid_setup&amp;openid.claimed_id=http%3A%2F%2Fspecs.openid.net%2Fauth%2F2.0%2Fidentifier_select&amp;openid.ns=http%3A%2F%2Fspecs.openid.net%2Fauth%2F2.0"</w:instrText>
              </w:r>
              <w:r w:rsidRPr="00DD7BE7">
                <w:rPr>
                  <w:rFonts w:asciiTheme="majorHAnsi" w:hAnsiTheme="majorHAnsi" w:cstheme="majorHAnsi"/>
                  <w:sz w:val="28"/>
                  <w:szCs w:val="28"/>
                  <w:lang w:val="en-US"/>
                </w:rPr>
              </w:r>
              <w:r w:rsidRPr="00541AF1">
                <w:rPr>
                  <w:rFonts w:asciiTheme="majorHAnsi" w:hAnsiTheme="majorHAnsi" w:cstheme="majorHAnsi"/>
                  <w:sz w:val="28"/>
                  <w:szCs w:val="28"/>
                  <w:lang w:val="en-US"/>
                  <w:rPrChange w:id="1744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  <w:lang w:val="en-US"/>
                    </w:rPr>
                  </w:rPrChange>
                </w:rPr>
                <w:fldChar w:fldCharType="separate"/>
              </w:r>
              <w:r w:rsidRPr="00541AF1">
                <w:rPr>
                  <w:rStyle w:val="Hyperlink"/>
                  <w:rFonts w:asciiTheme="majorHAnsi" w:hAnsiTheme="majorHAnsi" w:cstheme="majorHAnsi"/>
                  <w:rPrChange w:id="1745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  <w:lang w:val="en-US"/>
                    </w:rPr>
                  </w:rPrChange>
                </w:rPr>
                <w:t>URL Login Amazon</w:t>
              </w:r>
              <w:r w:rsidRPr="00541AF1">
                <w:rPr>
                  <w:rFonts w:asciiTheme="majorHAnsi" w:hAnsiTheme="majorHAnsi" w:cstheme="majorHAnsi"/>
                  <w:sz w:val="28"/>
                  <w:szCs w:val="28"/>
                  <w:lang w:val="en-US"/>
                  <w:rPrChange w:id="1746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  <w:lang w:val="en-US"/>
                    </w:rPr>
                  </w:rPrChange>
                </w:rPr>
                <w:fldChar w:fldCharType="end"/>
              </w:r>
            </w:ins>
          </w:p>
          <w:p w14:paraId="739FEA71" w14:textId="77777777" w:rsidR="00AF634D" w:rsidRPr="00541AF1" w:rsidRDefault="00AF634D" w:rsidP="00655A27">
            <w:pPr>
              <w:pStyle w:val="ListParagraph"/>
              <w:spacing w:line="360" w:lineRule="auto"/>
              <w:ind w:left="0"/>
              <w:jc w:val="center"/>
              <w:rPr>
                <w:ins w:id="1747" w:author="NTL 101238" w:date="2024-06-02T20:05:00Z" w16du:dateUtc="2024-06-02T13:05:00Z"/>
                <w:rFonts w:asciiTheme="majorHAnsi" w:hAnsiTheme="majorHAnsi" w:cstheme="majorHAnsi"/>
                <w:sz w:val="28"/>
                <w:szCs w:val="28"/>
                <w:lang w:val="en-US"/>
                <w:rPrChange w:id="1748" w:author="NTL 101238" w:date="2024-06-02T21:16:00Z" w16du:dateUtc="2024-06-02T14:16:00Z">
                  <w:rPr>
                    <w:ins w:id="1749" w:author="NTL 101238" w:date="2024-06-02T20:05:00Z" w16du:dateUtc="2024-06-02T13:05:00Z"/>
                    <w:rFonts w:cs="Times New Roman"/>
                    <w:sz w:val="28"/>
                    <w:szCs w:val="28"/>
                    <w:lang w:val="en-US"/>
                  </w:rPr>
                </w:rPrChange>
              </w:rPr>
            </w:pPr>
          </w:p>
        </w:tc>
        <w:tc>
          <w:tcPr>
            <w:tcW w:w="1148" w:type="pct"/>
            <w:vAlign w:val="center"/>
            <w:tcPrChange w:id="1750" w:author="NTL 101238" w:date="2024-06-02T20:34:00Z" w16du:dateUtc="2024-06-02T13:34:00Z">
              <w:tcPr>
                <w:tcW w:w="1148" w:type="pct"/>
              </w:tcPr>
            </w:tcPrChange>
          </w:tcPr>
          <w:p w14:paraId="58F1D7ED" w14:textId="77777777" w:rsidR="00AF634D" w:rsidRPr="00541AF1" w:rsidRDefault="00AF634D" w:rsidP="00655A27">
            <w:pPr>
              <w:pStyle w:val="ListParagraph"/>
              <w:spacing w:line="360" w:lineRule="auto"/>
              <w:ind w:left="0"/>
              <w:jc w:val="center"/>
              <w:rPr>
                <w:ins w:id="1751" w:author="NTL 101238" w:date="2024-06-02T20:05:00Z" w16du:dateUtc="2024-06-02T13:05:00Z"/>
                <w:rFonts w:asciiTheme="majorHAnsi" w:hAnsiTheme="majorHAnsi" w:cstheme="majorHAnsi"/>
                <w:sz w:val="28"/>
                <w:szCs w:val="28"/>
                <w:rPrChange w:id="1752" w:author="NTL 101238" w:date="2024-06-02T21:16:00Z" w16du:dateUtc="2024-06-02T14:16:00Z">
                  <w:rPr>
                    <w:ins w:id="1753" w:author="NTL 101238" w:date="2024-06-02T20:05:00Z" w16du:dateUtc="2024-06-02T13:05:00Z"/>
                    <w:rFonts w:cs="Times New Roman"/>
                    <w:sz w:val="28"/>
                    <w:szCs w:val="28"/>
                  </w:rPr>
                </w:rPrChange>
              </w:rPr>
            </w:pPr>
            <w:ins w:id="1754" w:author="NTL 101238" w:date="2024-06-02T20:05:00Z" w16du:dateUtc="2024-06-02T13:05:00Z">
              <w:r w:rsidRPr="00541AF1">
                <w:rPr>
                  <w:rFonts w:asciiTheme="majorHAnsi" w:hAnsiTheme="majorHAnsi" w:cstheme="majorHAnsi"/>
                  <w:sz w:val="28"/>
                  <w:szCs w:val="28"/>
                  <w:rPrChange w:id="1755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</w:rPr>
                  </w:rPrChange>
                </w:rPr>
                <w:t>Hiển thị form đăng nhập</w:t>
              </w:r>
            </w:ins>
          </w:p>
        </w:tc>
        <w:tc>
          <w:tcPr>
            <w:tcW w:w="810" w:type="pct"/>
            <w:vAlign w:val="center"/>
            <w:tcPrChange w:id="1756" w:author="NTL 101238" w:date="2024-06-02T20:34:00Z" w16du:dateUtc="2024-06-02T13:34:00Z">
              <w:tcPr>
                <w:tcW w:w="810" w:type="pct"/>
              </w:tcPr>
            </w:tcPrChange>
          </w:tcPr>
          <w:p w14:paraId="50F58812" w14:textId="77777777" w:rsidR="00AF634D" w:rsidRPr="00541AF1" w:rsidRDefault="00AF634D" w:rsidP="00655A27">
            <w:pPr>
              <w:pStyle w:val="ListParagraph"/>
              <w:spacing w:line="360" w:lineRule="auto"/>
              <w:ind w:left="0"/>
              <w:jc w:val="center"/>
              <w:rPr>
                <w:ins w:id="1757" w:author="NTL 101238" w:date="2024-06-02T20:05:00Z" w16du:dateUtc="2024-06-02T13:05:00Z"/>
                <w:rFonts w:asciiTheme="majorHAnsi" w:hAnsiTheme="majorHAnsi" w:cstheme="majorHAnsi"/>
                <w:sz w:val="28"/>
                <w:szCs w:val="28"/>
                <w:rPrChange w:id="1758" w:author="NTL 101238" w:date="2024-06-02T21:16:00Z" w16du:dateUtc="2024-06-02T14:16:00Z">
                  <w:rPr>
                    <w:ins w:id="1759" w:author="NTL 101238" w:date="2024-06-02T20:05:00Z" w16du:dateUtc="2024-06-02T13:05:00Z"/>
                    <w:rFonts w:cs="Times New Roman"/>
                    <w:sz w:val="28"/>
                    <w:szCs w:val="28"/>
                  </w:rPr>
                </w:rPrChange>
              </w:rPr>
            </w:pPr>
            <w:ins w:id="1760" w:author="NTL 101238" w:date="2024-06-02T20:05:00Z" w16du:dateUtc="2024-06-02T13:05:00Z">
              <w:r w:rsidRPr="00541AF1">
                <w:rPr>
                  <w:rFonts w:asciiTheme="majorHAnsi" w:hAnsiTheme="majorHAnsi" w:cstheme="majorHAnsi"/>
                  <w:sz w:val="28"/>
                  <w:szCs w:val="28"/>
                  <w:rPrChange w:id="1761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</w:rPr>
                  </w:rPrChange>
                </w:rPr>
                <w:t>Hiển thị form đăng nhập</w:t>
              </w:r>
            </w:ins>
          </w:p>
        </w:tc>
        <w:tc>
          <w:tcPr>
            <w:tcW w:w="558" w:type="pct"/>
            <w:vAlign w:val="center"/>
            <w:tcPrChange w:id="1762" w:author="NTL 101238" w:date="2024-06-02T20:34:00Z" w16du:dateUtc="2024-06-02T13:34:00Z">
              <w:tcPr>
                <w:tcW w:w="558" w:type="pct"/>
              </w:tcPr>
            </w:tcPrChange>
          </w:tcPr>
          <w:p w14:paraId="767206BC" w14:textId="77777777" w:rsidR="00AF634D" w:rsidRPr="00541AF1" w:rsidRDefault="00AF634D" w:rsidP="00655A27">
            <w:pPr>
              <w:pStyle w:val="ListParagraph"/>
              <w:spacing w:line="360" w:lineRule="auto"/>
              <w:ind w:left="0"/>
              <w:jc w:val="center"/>
              <w:rPr>
                <w:ins w:id="1763" w:author="NTL 101238" w:date="2024-06-02T20:05:00Z" w16du:dateUtc="2024-06-02T13:05:00Z"/>
                <w:rFonts w:asciiTheme="majorHAnsi" w:hAnsiTheme="majorHAnsi" w:cstheme="majorHAnsi"/>
                <w:sz w:val="28"/>
                <w:szCs w:val="28"/>
                <w:rPrChange w:id="1764" w:author="NTL 101238" w:date="2024-06-02T21:16:00Z" w16du:dateUtc="2024-06-02T14:16:00Z">
                  <w:rPr>
                    <w:ins w:id="1765" w:author="NTL 101238" w:date="2024-06-02T20:05:00Z" w16du:dateUtc="2024-06-02T13:05:00Z"/>
                    <w:rFonts w:cs="Times New Roman"/>
                    <w:sz w:val="28"/>
                    <w:szCs w:val="28"/>
                  </w:rPr>
                </w:rPrChange>
              </w:rPr>
            </w:pPr>
            <w:ins w:id="1766" w:author="NTL 101238" w:date="2024-06-02T20:05:00Z" w16du:dateUtc="2024-06-02T13:05:00Z">
              <w:r w:rsidRPr="00541AF1">
                <w:rPr>
                  <w:rFonts w:asciiTheme="majorHAnsi" w:hAnsiTheme="majorHAnsi" w:cstheme="majorHAnsi"/>
                  <w:sz w:val="28"/>
                  <w:szCs w:val="28"/>
                  <w:rPrChange w:id="1767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</w:rPr>
                  </w:rPrChange>
                </w:rPr>
                <w:t>pass</w:t>
              </w:r>
            </w:ins>
          </w:p>
        </w:tc>
      </w:tr>
      <w:tr w:rsidR="00AF634D" w:rsidRPr="00541AF1" w14:paraId="129CFA0E" w14:textId="77777777" w:rsidTr="00655A27">
        <w:trPr>
          <w:ins w:id="1768" w:author="NTL 101238" w:date="2024-06-02T20:05:00Z"/>
        </w:trPr>
        <w:tc>
          <w:tcPr>
            <w:tcW w:w="413" w:type="pct"/>
            <w:vAlign w:val="center"/>
            <w:tcPrChange w:id="1769" w:author="NTL 101238" w:date="2024-06-02T20:34:00Z" w16du:dateUtc="2024-06-02T13:34:00Z">
              <w:tcPr>
                <w:tcW w:w="413" w:type="pct"/>
                <w:vAlign w:val="center"/>
              </w:tcPr>
            </w:tcPrChange>
          </w:tcPr>
          <w:p w14:paraId="397B6152" w14:textId="77777777" w:rsidR="00AF634D" w:rsidRPr="00541AF1" w:rsidRDefault="00AF634D" w:rsidP="00655A27">
            <w:pPr>
              <w:spacing w:line="360" w:lineRule="auto"/>
              <w:jc w:val="center"/>
              <w:rPr>
                <w:ins w:id="1770" w:author="NTL 101238" w:date="2024-06-02T20:05:00Z" w16du:dateUtc="2024-06-02T13:05:00Z"/>
                <w:rFonts w:asciiTheme="majorHAnsi" w:hAnsiTheme="majorHAnsi" w:cstheme="majorHAnsi"/>
                <w:sz w:val="28"/>
                <w:szCs w:val="28"/>
                <w:rPrChange w:id="1771" w:author="NTL 101238" w:date="2024-06-02T21:16:00Z" w16du:dateUtc="2024-06-02T14:16:00Z">
                  <w:rPr>
                    <w:ins w:id="1772" w:author="NTL 101238" w:date="2024-06-02T20:05:00Z" w16du:dateUtc="2024-06-02T13:05:00Z"/>
                    <w:rFonts w:cs="Times New Roman"/>
                    <w:sz w:val="28"/>
                    <w:szCs w:val="28"/>
                  </w:rPr>
                </w:rPrChange>
              </w:rPr>
            </w:pPr>
            <w:ins w:id="1773" w:author="NTL 101238" w:date="2024-06-02T20:05:00Z" w16du:dateUtc="2024-06-02T13:05:00Z">
              <w:r w:rsidRPr="00541AF1">
                <w:rPr>
                  <w:rFonts w:asciiTheme="majorHAnsi" w:hAnsiTheme="majorHAnsi" w:cstheme="majorHAnsi"/>
                  <w:sz w:val="28"/>
                  <w:szCs w:val="28"/>
                  <w:rPrChange w:id="1774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</w:rPr>
                  </w:rPrChange>
                </w:rPr>
                <w:t>2</w:t>
              </w:r>
            </w:ins>
          </w:p>
        </w:tc>
        <w:tc>
          <w:tcPr>
            <w:tcW w:w="923" w:type="pct"/>
            <w:vAlign w:val="center"/>
            <w:tcPrChange w:id="1775" w:author="NTL 101238" w:date="2024-06-02T20:34:00Z" w16du:dateUtc="2024-06-02T13:34:00Z">
              <w:tcPr>
                <w:tcW w:w="923" w:type="pct"/>
              </w:tcPr>
            </w:tcPrChange>
          </w:tcPr>
          <w:p w14:paraId="4D516B0B" w14:textId="77777777" w:rsidR="00AF634D" w:rsidRPr="00541AF1" w:rsidRDefault="00AF634D" w:rsidP="00655A27">
            <w:pPr>
              <w:spacing w:line="360" w:lineRule="auto"/>
              <w:jc w:val="center"/>
              <w:rPr>
                <w:ins w:id="1776" w:author="NTL 101238" w:date="2024-06-02T20:05:00Z" w16du:dateUtc="2024-06-02T13:05:00Z"/>
                <w:rFonts w:asciiTheme="majorHAnsi" w:hAnsiTheme="majorHAnsi" w:cstheme="majorHAnsi"/>
                <w:sz w:val="28"/>
                <w:szCs w:val="28"/>
                <w:rPrChange w:id="1777" w:author="NTL 101238" w:date="2024-06-02T21:16:00Z" w16du:dateUtc="2024-06-02T14:16:00Z">
                  <w:rPr>
                    <w:ins w:id="1778" w:author="NTL 101238" w:date="2024-06-02T20:05:00Z" w16du:dateUtc="2024-06-02T13:05:00Z"/>
                    <w:rFonts w:cs="Times New Roman"/>
                    <w:sz w:val="28"/>
                    <w:szCs w:val="28"/>
                  </w:rPr>
                </w:rPrChange>
              </w:rPr>
            </w:pPr>
            <w:ins w:id="1779" w:author="NTL 101238" w:date="2024-06-02T20:05:00Z" w16du:dateUtc="2024-06-02T13:05:00Z">
              <w:r w:rsidRPr="00541AF1">
                <w:rPr>
                  <w:rFonts w:asciiTheme="majorHAnsi" w:hAnsiTheme="majorHAnsi" w:cstheme="majorHAnsi"/>
                  <w:sz w:val="28"/>
                  <w:szCs w:val="28"/>
                  <w:rPrChange w:id="1780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</w:rPr>
                  </w:rPrChange>
                </w:rPr>
                <w:t xml:space="preserve">Nhập </w:t>
              </w:r>
              <w:r w:rsidRPr="00541AF1">
                <w:rPr>
                  <w:rFonts w:asciiTheme="majorHAnsi" w:hAnsiTheme="majorHAnsi" w:cstheme="majorHAnsi"/>
                  <w:sz w:val="28"/>
                  <w:szCs w:val="28"/>
                  <w:lang w:val="en-US"/>
                  <w:rPrChange w:id="1781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  <w:lang w:val="en-US"/>
                    </w:rPr>
                  </w:rPrChange>
                </w:rPr>
                <w:t>tên đăng nhập</w:t>
              </w:r>
            </w:ins>
          </w:p>
        </w:tc>
        <w:tc>
          <w:tcPr>
            <w:tcW w:w="1148" w:type="pct"/>
            <w:vAlign w:val="center"/>
            <w:tcPrChange w:id="1782" w:author="NTL 101238" w:date="2024-06-02T20:34:00Z" w16du:dateUtc="2024-06-02T13:34:00Z">
              <w:tcPr>
                <w:tcW w:w="1148" w:type="pct"/>
              </w:tcPr>
            </w:tcPrChange>
          </w:tcPr>
          <w:p w14:paraId="4784602F" w14:textId="72F0857D" w:rsidR="00AF634D" w:rsidRPr="00541AF1" w:rsidRDefault="00AF634D" w:rsidP="00655A27">
            <w:pPr>
              <w:pStyle w:val="ListParagraph"/>
              <w:spacing w:line="360" w:lineRule="auto"/>
              <w:ind w:left="0"/>
              <w:jc w:val="center"/>
              <w:rPr>
                <w:ins w:id="1783" w:author="NTL 101238" w:date="2024-06-02T20:05:00Z" w16du:dateUtc="2024-06-02T13:05:00Z"/>
                <w:rFonts w:asciiTheme="majorHAnsi" w:hAnsiTheme="majorHAnsi" w:cstheme="majorHAnsi"/>
                <w:sz w:val="28"/>
                <w:szCs w:val="28"/>
                <w:rPrChange w:id="1784" w:author="NTL 101238" w:date="2024-06-02T21:16:00Z" w16du:dateUtc="2024-06-02T14:16:00Z">
                  <w:rPr>
                    <w:ins w:id="1785" w:author="NTL 101238" w:date="2024-06-02T20:05:00Z" w16du:dateUtc="2024-06-02T13:05:00Z"/>
                    <w:rFonts w:cs="Times New Roman"/>
                    <w:sz w:val="28"/>
                    <w:szCs w:val="28"/>
                  </w:rPr>
                </w:rPrChange>
              </w:rPr>
            </w:pPr>
            <w:ins w:id="1786" w:author="NTL 101238" w:date="2024-06-02T20:05:00Z" w16du:dateUtc="2024-06-02T13:05:00Z">
              <w:r w:rsidRPr="00541AF1">
                <w:rPr>
                  <w:rFonts w:asciiTheme="majorHAnsi" w:hAnsiTheme="majorHAnsi" w:cstheme="majorHAnsi"/>
                  <w:sz w:val="28"/>
                  <w:szCs w:val="28"/>
                  <w:shd w:val="clear" w:color="auto" w:fill="FFFFFF"/>
                  <w:rPrChange w:id="1787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  <w:shd w:val="clear" w:color="auto" w:fill="FFFFFF"/>
                    </w:rPr>
                  </w:rPrChange>
                </w:rPr>
                <w:t>@example.com</w:t>
              </w:r>
            </w:ins>
          </w:p>
        </w:tc>
        <w:tc>
          <w:tcPr>
            <w:tcW w:w="1148" w:type="pct"/>
            <w:vAlign w:val="center"/>
            <w:tcPrChange w:id="1788" w:author="NTL 101238" w:date="2024-06-02T20:34:00Z" w16du:dateUtc="2024-06-02T13:34:00Z">
              <w:tcPr>
                <w:tcW w:w="1148" w:type="pct"/>
              </w:tcPr>
            </w:tcPrChange>
          </w:tcPr>
          <w:p w14:paraId="3C6AC716" w14:textId="77777777" w:rsidR="00AF634D" w:rsidRPr="00541AF1" w:rsidRDefault="00AF634D" w:rsidP="00655A27">
            <w:pPr>
              <w:pStyle w:val="ListParagraph"/>
              <w:spacing w:line="360" w:lineRule="auto"/>
              <w:ind w:left="0"/>
              <w:jc w:val="center"/>
              <w:rPr>
                <w:ins w:id="1789" w:author="NTL 101238" w:date="2024-06-02T20:05:00Z" w16du:dateUtc="2024-06-02T13:05:00Z"/>
                <w:rFonts w:asciiTheme="majorHAnsi" w:hAnsiTheme="majorHAnsi" w:cstheme="majorHAnsi"/>
                <w:sz w:val="28"/>
                <w:szCs w:val="28"/>
                <w:rPrChange w:id="1790" w:author="NTL 101238" w:date="2024-06-02T21:16:00Z" w16du:dateUtc="2024-06-02T14:16:00Z">
                  <w:rPr>
                    <w:ins w:id="1791" w:author="NTL 101238" w:date="2024-06-02T20:05:00Z" w16du:dateUtc="2024-06-02T13:05:00Z"/>
                    <w:rFonts w:cs="Times New Roman"/>
                    <w:sz w:val="28"/>
                    <w:szCs w:val="28"/>
                  </w:rPr>
                </w:rPrChange>
              </w:rPr>
            </w:pPr>
            <w:ins w:id="1792" w:author="NTL 101238" w:date="2024-06-02T20:05:00Z" w16du:dateUtc="2024-06-02T13:05:00Z">
              <w:r w:rsidRPr="00541AF1">
                <w:rPr>
                  <w:rFonts w:asciiTheme="majorHAnsi" w:hAnsiTheme="majorHAnsi" w:cstheme="majorHAnsi"/>
                  <w:sz w:val="28"/>
                  <w:szCs w:val="28"/>
                  <w:rPrChange w:id="1793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</w:rPr>
                  </w:rPrChange>
                </w:rPr>
                <w:t>Hiển thị tài khoản vừa nhập</w:t>
              </w:r>
            </w:ins>
          </w:p>
        </w:tc>
        <w:tc>
          <w:tcPr>
            <w:tcW w:w="810" w:type="pct"/>
            <w:vAlign w:val="center"/>
            <w:tcPrChange w:id="1794" w:author="NTL 101238" w:date="2024-06-02T20:34:00Z" w16du:dateUtc="2024-06-02T13:34:00Z">
              <w:tcPr>
                <w:tcW w:w="810" w:type="pct"/>
              </w:tcPr>
            </w:tcPrChange>
          </w:tcPr>
          <w:p w14:paraId="676472ED" w14:textId="77777777" w:rsidR="00AF634D" w:rsidRPr="00541AF1" w:rsidRDefault="00AF634D" w:rsidP="00655A27">
            <w:pPr>
              <w:pStyle w:val="ListParagraph"/>
              <w:spacing w:line="360" w:lineRule="auto"/>
              <w:ind w:left="0"/>
              <w:jc w:val="center"/>
              <w:rPr>
                <w:ins w:id="1795" w:author="NTL 101238" w:date="2024-06-02T20:05:00Z" w16du:dateUtc="2024-06-02T13:05:00Z"/>
                <w:rFonts w:asciiTheme="majorHAnsi" w:hAnsiTheme="majorHAnsi" w:cstheme="majorHAnsi"/>
                <w:sz w:val="28"/>
                <w:szCs w:val="28"/>
                <w:rPrChange w:id="1796" w:author="NTL 101238" w:date="2024-06-02T21:16:00Z" w16du:dateUtc="2024-06-02T14:16:00Z">
                  <w:rPr>
                    <w:ins w:id="1797" w:author="NTL 101238" w:date="2024-06-02T20:05:00Z" w16du:dateUtc="2024-06-02T13:05:00Z"/>
                    <w:rFonts w:cs="Times New Roman"/>
                    <w:sz w:val="28"/>
                    <w:szCs w:val="28"/>
                  </w:rPr>
                </w:rPrChange>
              </w:rPr>
            </w:pPr>
            <w:ins w:id="1798" w:author="NTL 101238" w:date="2024-06-02T20:05:00Z" w16du:dateUtc="2024-06-02T13:05:00Z">
              <w:r w:rsidRPr="00541AF1">
                <w:rPr>
                  <w:rFonts w:asciiTheme="majorHAnsi" w:hAnsiTheme="majorHAnsi" w:cstheme="majorHAnsi"/>
                  <w:sz w:val="28"/>
                  <w:szCs w:val="28"/>
                  <w:rPrChange w:id="1799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</w:rPr>
                  </w:rPrChange>
                </w:rPr>
                <w:t>Hiển thị tài khoản vừa nhập</w:t>
              </w:r>
            </w:ins>
          </w:p>
        </w:tc>
        <w:tc>
          <w:tcPr>
            <w:tcW w:w="558" w:type="pct"/>
            <w:vAlign w:val="center"/>
            <w:tcPrChange w:id="1800" w:author="NTL 101238" w:date="2024-06-02T20:34:00Z" w16du:dateUtc="2024-06-02T13:34:00Z">
              <w:tcPr>
                <w:tcW w:w="558" w:type="pct"/>
              </w:tcPr>
            </w:tcPrChange>
          </w:tcPr>
          <w:p w14:paraId="1399E96F" w14:textId="77777777" w:rsidR="00AF634D" w:rsidRPr="00541AF1" w:rsidRDefault="00AF634D" w:rsidP="00655A27">
            <w:pPr>
              <w:pStyle w:val="ListParagraph"/>
              <w:spacing w:line="360" w:lineRule="auto"/>
              <w:ind w:left="0"/>
              <w:jc w:val="center"/>
              <w:rPr>
                <w:ins w:id="1801" w:author="NTL 101238" w:date="2024-06-02T20:05:00Z" w16du:dateUtc="2024-06-02T13:05:00Z"/>
                <w:rFonts w:asciiTheme="majorHAnsi" w:hAnsiTheme="majorHAnsi" w:cstheme="majorHAnsi"/>
                <w:sz w:val="28"/>
                <w:szCs w:val="28"/>
                <w:rPrChange w:id="1802" w:author="NTL 101238" w:date="2024-06-02T21:16:00Z" w16du:dateUtc="2024-06-02T14:16:00Z">
                  <w:rPr>
                    <w:ins w:id="1803" w:author="NTL 101238" w:date="2024-06-02T20:05:00Z" w16du:dateUtc="2024-06-02T13:05:00Z"/>
                    <w:rFonts w:cs="Times New Roman"/>
                    <w:sz w:val="28"/>
                    <w:szCs w:val="28"/>
                  </w:rPr>
                </w:rPrChange>
              </w:rPr>
            </w:pPr>
            <w:ins w:id="1804" w:author="NTL 101238" w:date="2024-06-02T20:05:00Z" w16du:dateUtc="2024-06-02T13:05:00Z">
              <w:r w:rsidRPr="00541AF1">
                <w:rPr>
                  <w:rFonts w:asciiTheme="majorHAnsi" w:hAnsiTheme="majorHAnsi" w:cstheme="majorHAnsi"/>
                  <w:sz w:val="28"/>
                  <w:szCs w:val="28"/>
                  <w:rPrChange w:id="1805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</w:rPr>
                  </w:rPrChange>
                </w:rPr>
                <w:t>pass</w:t>
              </w:r>
            </w:ins>
          </w:p>
        </w:tc>
      </w:tr>
      <w:tr w:rsidR="00F462FD" w:rsidRPr="00541AF1" w14:paraId="1F1941FE" w14:textId="77777777" w:rsidTr="00655A27">
        <w:trPr>
          <w:ins w:id="1806" w:author="NTL 101238" w:date="2024-06-02T20:05:00Z"/>
        </w:trPr>
        <w:tc>
          <w:tcPr>
            <w:tcW w:w="413" w:type="pct"/>
            <w:vAlign w:val="center"/>
            <w:tcPrChange w:id="1807" w:author="NTL 101238" w:date="2024-06-02T20:34:00Z" w16du:dateUtc="2024-06-02T13:34:00Z">
              <w:tcPr>
                <w:tcW w:w="413" w:type="pct"/>
                <w:vAlign w:val="center"/>
              </w:tcPr>
            </w:tcPrChange>
          </w:tcPr>
          <w:p w14:paraId="2B319D70" w14:textId="0F671794" w:rsidR="00F462FD" w:rsidRPr="00541AF1" w:rsidRDefault="00F462FD" w:rsidP="00655A27">
            <w:pPr>
              <w:pStyle w:val="ListParagraph"/>
              <w:spacing w:line="360" w:lineRule="auto"/>
              <w:ind w:left="0"/>
              <w:jc w:val="center"/>
              <w:rPr>
                <w:ins w:id="1808" w:author="NTL 101238" w:date="2024-06-02T20:05:00Z" w16du:dateUtc="2024-06-02T13:05:00Z"/>
                <w:rFonts w:asciiTheme="majorHAnsi" w:hAnsiTheme="majorHAnsi" w:cstheme="majorHAnsi"/>
                <w:sz w:val="28"/>
                <w:szCs w:val="28"/>
                <w:rPrChange w:id="1809" w:author="NTL 101238" w:date="2024-06-02T21:16:00Z" w16du:dateUtc="2024-06-02T14:16:00Z">
                  <w:rPr>
                    <w:ins w:id="1810" w:author="NTL 101238" w:date="2024-06-02T20:05:00Z" w16du:dateUtc="2024-06-02T13:05:00Z"/>
                    <w:rFonts w:cs="Times New Roman"/>
                    <w:sz w:val="28"/>
                    <w:szCs w:val="28"/>
                  </w:rPr>
                </w:rPrChange>
              </w:rPr>
            </w:pPr>
            <w:ins w:id="1811" w:author="NTL 101238" w:date="2024-06-02T20:16:00Z" w16du:dateUtc="2024-06-02T13:16:00Z">
              <w:r w:rsidRPr="00541AF1">
                <w:rPr>
                  <w:rFonts w:asciiTheme="majorHAnsi" w:hAnsiTheme="majorHAnsi" w:cstheme="majorHAnsi"/>
                  <w:sz w:val="28"/>
                  <w:szCs w:val="28"/>
                  <w:rPrChange w:id="1812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</w:rPr>
                  </w:rPrChange>
                </w:rPr>
                <w:t>3</w:t>
              </w:r>
            </w:ins>
          </w:p>
        </w:tc>
        <w:tc>
          <w:tcPr>
            <w:tcW w:w="923" w:type="pct"/>
            <w:vAlign w:val="center"/>
            <w:tcPrChange w:id="1813" w:author="NTL 101238" w:date="2024-06-02T20:34:00Z" w16du:dateUtc="2024-06-02T13:34:00Z">
              <w:tcPr>
                <w:tcW w:w="923" w:type="pct"/>
              </w:tcPr>
            </w:tcPrChange>
          </w:tcPr>
          <w:p w14:paraId="2971ADED" w14:textId="7F3CB3D8" w:rsidR="00F462FD" w:rsidRPr="00541AF1" w:rsidRDefault="00F462FD" w:rsidP="00655A27">
            <w:pPr>
              <w:pStyle w:val="ListParagraph"/>
              <w:spacing w:line="360" w:lineRule="auto"/>
              <w:ind w:left="0"/>
              <w:jc w:val="center"/>
              <w:rPr>
                <w:ins w:id="1814" w:author="NTL 101238" w:date="2024-06-02T20:05:00Z" w16du:dateUtc="2024-06-02T13:05:00Z"/>
                <w:rFonts w:asciiTheme="majorHAnsi" w:hAnsiTheme="majorHAnsi" w:cstheme="majorHAnsi"/>
                <w:sz w:val="28"/>
                <w:szCs w:val="28"/>
                <w:lang w:val="en-US"/>
                <w:rPrChange w:id="1815" w:author="NTL 101238" w:date="2024-06-02T21:16:00Z" w16du:dateUtc="2024-06-02T14:16:00Z">
                  <w:rPr>
                    <w:ins w:id="1816" w:author="NTL 101238" w:date="2024-06-02T20:05:00Z" w16du:dateUtc="2024-06-02T13:05:00Z"/>
                    <w:rFonts w:cs="Times New Roman"/>
                    <w:sz w:val="28"/>
                    <w:szCs w:val="28"/>
                    <w:lang w:val="en-US"/>
                  </w:rPr>
                </w:rPrChange>
              </w:rPr>
            </w:pPr>
            <w:ins w:id="1817" w:author="NTL 101238" w:date="2024-06-02T20:16:00Z" w16du:dateUtc="2024-06-02T13:16:00Z">
              <w:r w:rsidRPr="00541AF1">
                <w:rPr>
                  <w:rFonts w:asciiTheme="majorHAnsi" w:hAnsiTheme="majorHAnsi" w:cstheme="majorHAnsi"/>
                  <w:sz w:val="28"/>
                  <w:szCs w:val="28"/>
                  <w:lang w:val="en-US"/>
                  <w:rPrChange w:id="1818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  <w:lang w:val="en-US"/>
                    </w:rPr>
                  </w:rPrChange>
                </w:rPr>
                <w:t>Ấn tiếp tục</w:t>
              </w:r>
            </w:ins>
          </w:p>
        </w:tc>
        <w:tc>
          <w:tcPr>
            <w:tcW w:w="1148" w:type="pct"/>
            <w:vAlign w:val="center"/>
            <w:tcPrChange w:id="1819" w:author="NTL 101238" w:date="2024-06-02T20:34:00Z" w16du:dateUtc="2024-06-02T13:34:00Z">
              <w:tcPr>
                <w:tcW w:w="1148" w:type="pct"/>
              </w:tcPr>
            </w:tcPrChange>
          </w:tcPr>
          <w:p w14:paraId="092A2794" w14:textId="56CC5423" w:rsidR="00F462FD" w:rsidRPr="00541AF1" w:rsidRDefault="00F462FD" w:rsidP="00655A27">
            <w:pPr>
              <w:pStyle w:val="ListParagraph"/>
              <w:spacing w:line="360" w:lineRule="auto"/>
              <w:ind w:left="0"/>
              <w:jc w:val="center"/>
              <w:rPr>
                <w:ins w:id="1820" w:author="NTL 101238" w:date="2024-06-02T20:05:00Z" w16du:dateUtc="2024-06-02T13:05:00Z"/>
                <w:rFonts w:asciiTheme="majorHAnsi" w:hAnsiTheme="majorHAnsi" w:cstheme="majorHAnsi"/>
                <w:sz w:val="28"/>
                <w:szCs w:val="28"/>
                <w:rPrChange w:id="1821" w:author="NTL 101238" w:date="2024-06-02T21:16:00Z" w16du:dateUtc="2024-06-02T14:16:00Z">
                  <w:rPr>
                    <w:ins w:id="1822" w:author="NTL 101238" w:date="2024-06-02T20:05:00Z" w16du:dateUtc="2024-06-02T13:05:00Z"/>
                    <w:rFonts w:cs="Times New Roman"/>
                    <w:sz w:val="28"/>
                    <w:szCs w:val="28"/>
                  </w:rPr>
                </w:rPrChange>
              </w:rPr>
            </w:pPr>
          </w:p>
        </w:tc>
        <w:tc>
          <w:tcPr>
            <w:tcW w:w="1148" w:type="pct"/>
            <w:vAlign w:val="center"/>
            <w:tcPrChange w:id="1823" w:author="NTL 101238" w:date="2024-06-02T20:34:00Z" w16du:dateUtc="2024-06-02T13:34:00Z">
              <w:tcPr>
                <w:tcW w:w="1148" w:type="pct"/>
              </w:tcPr>
            </w:tcPrChange>
          </w:tcPr>
          <w:p w14:paraId="313D215F" w14:textId="33EFD5FA" w:rsidR="00F462FD" w:rsidRPr="00541AF1" w:rsidRDefault="00F462FD" w:rsidP="00655A27">
            <w:pPr>
              <w:pStyle w:val="ListParagraph"/>
              <w:spacing w:line="360" w:lineRule="auto"/>
              <w:ind w:left="0"/>
              <w:jc w:val="center"/>
              <w:rPr>
                <w:ins w:id="1824" w:author="NTL 101238" w:date="2024-06-02T20:05:00Z" w16du:dateUtc="2024-06-02T13:05:00Z"/>
                <w:rFonts w:asciiTheme="majorHAnsi" w:hAnsiTheme="majorHAnsi" w:cstheme="majorHAnsi"/>
                <w:sz w:val="28"/>
                <w:szCs w:val="28"/>
                <w:rPrChange w:id="1825" w:author="NTL 101238" w:date="2024-06-02T21:16:00Z" w16du:dateUtc="2024-06-02T14:16:00Z">
                  <w:rPr>
                    <w:ins w:id="1826" w:author="NTL 101238" w:date="2024-06-02T20:05:00Z" w16du:dateUtc="2024-06-02T13:05:00Z"/>
                    <w:rFonts w:cs="Times New Roman"/>
                    <w:sz w:val="28"/>
                    <w:szCs w:val="28"/>
                  </w:rPr>
                </w:rPrChange>
              </w:rPr>
            </w:pPr>
            <w:ins w:id="1827" w:author="NTL 101238" w:date="2024-06-02T20:16:00Z" w16du:dateUtc="2024-06-02T13:16:00Z">
              <w:r w:rsidRPr="00541AF1">
                <w:rPr>
                  <w:rFonts w:asciiTheme="majorHAnsi" w:hAnsiTheme="majorHAnsi" w:cstheme="majorHAnsi"/>
                  <w:sz w:val="28"/>
                  <w:szCs w:val="28"/>
                  <w:rPrChange w:id="1828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</w:rPr>
                  </w:rPrChange>
                </w:rPr>
                <w:t>Thông báo không hợp lệ</w:t>
              </w:r>
            </w:ins>
          </w:p>
        </w:tc>
        <w:tc>
          <w:tcPr>
            <w:tcW w:w="810" w:type="pct"/>
            <w:vAlign w:val="center"/>
            <w:tcPrChange w:id="1829" w:author="NTL 101238" w:date="2024-06-02T20:34:00Z" w16du:dateUtc="2024-06-02T13:34:00Z">
              <w:tcPr>
                <w:tcW w:w="810" w:type="pct"/>
              </w:tcPr>
            </w:tcPrChange>
          </w:tcPr>
          <w:p w14:paraId="113613BB" w14:textId="61DDD534" w:rsidR="00F462FD" w:rsidRPr="00541AF1" w:rsidRDefault="00F462FD" w:rsidP="00655A27">
            <w:pPr>
              <w:pStyle w:val="ListParagraph"/>
              <w:spacing w:line="360" w:lineRule="auto"/>
              <w:ind w:left="0"/>
              <w:jc w:val="center"/>
              <w:rPr>
                <w:ins w:id="1830" w:author="NTL 101238" w:date="2024-06-02T20:05:00Z" w16du:dateUtc="2024-06-02T13:05:00Z"/>
                <w:rFonts w:asciiTheme="majorHAnsi" w:hAnsiTheme="majorHAnsi" w:cstheme="majorHAnsi"/>
                <w:sz w:val="28"/>
                <w:szCs w:val="28"/>
                <w:rPrChange w:id="1831" w:author="NTL 101238" w:date="2024-06-02T21:16:00Z" w16du:dateUtc="2024-06-02T14:16:00Z">
                  <w:rPr>
                    <w:ins w:id="1832" w:author="NTL 101238" w:date="2024-06-02T20:05:00Z" w16du:dateUtc="2024-06-02T13:05:00Z"/>
                    <w:rFonts w:cs="Times New Roman"/>
                    <w:sz w:val="28"/>
                    <w:szCs w:val="28"/>
                  </w:rPr>
                </w:rPrChange>
              </w:rPr>
            </w:pPr>
            <w:ins w:id="1833" w:author="NTL 101238" w:date="2024-06-02T20:16:00Z" w16du:dateUtc="2024-06-02T13:16:00Z">
              <w:r w:rsidRPr="00541AF1">
                <w:rPr>
                  <w:rFonts w:asciiTheme="majorHAnsi" w:hAnsiTheme="majorHAnsi" w:cstheme="majorHAnsi"/>
                  <w:sz w:val="28"/>
                  <w:szCs w:val="28"/>
                  <w:rPrChange w:id="1834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</w:rPr>
                  </w:rPrChange>
                </w:rPr>
                <w:t>Thông báo không hợp lệ</w:t>
              </w:r>
            </w:ins>
          </w:p>
        </w:tc>
        <w:tc>
          <w:tcPr>
            <w:tcW w:w="558" w:type="pct"/>
            <w:vAlign w:val="center"/>
            <w:tcPrChange w:id="1835" w:author="NTL 101238" w:date="2024-06-02T20:34:00Z" w16du:dateUtc="2024-06-02T13:34:00Z">
              <w:tcPr>
                <w:tcW w:w="558" w:type="pct"/>
              </w:tcPr>
            </w:tcPrChange>
          </w:tcPr>
          <w:p w14:paraId="629F94B8" w14:textId="0D368889" w:rsidR="00F462FD" w:rsidRPr="00541AF1" w:rsidRDefault="00F462FD" w:rsidP="00655A27">
            <w:pPr>
              <w:pStyle w:val="ListParagraph"/>
              <w:spacing w:line="360" w:lineRule="auto"/>
              <w:ind w:left="0"/>
              <w:jc w:val="center"/>
              <w:rPr>
                <w:ins w:id="1836" w:author="NTL 101238" w:date="2024-06-02T20:05:00Z" w16du:dateUtc="2024-06-02T13:05:00Z"/>
                <w:rFonts w:asciiTheme="majorHAnsi" w:hAnsiTheme="majorHAnsi" w:cstheme="majorHAnsi"/>
                <w:sz w:val="28"/>
                <w:szCs w:val="28"/>
                <w:rPrChange w:id="1837" w:author="NTL 101238" w:date="2024-06-02T21:16:00Z" w16du:dateUtc="2024-06-02T14:16:00Z">
                  <w:rPr>
                    <w:ins w:id="1838" w:author="NTL 101238" w:date="2024-06-02T20:05:00Z" w16du:dateUtc="2024-06-02T13:05:00Z"/>
                    <w:rFonts w:cs="Times New Roman"/>
                    <w:sz w:val="28"/>
                    <w:szCs w:val="28"/>
                  </w:rPr>
                </w:rPrChange>
              </w:rPr>
            </w:pPr>
            <w:ins w:id="1839" w:author="NTL 101238" w:date="2024-06-02T20:16:00Z" w16du:dateUtc="2024-06-02T13:16:00Z">
              <w:r w:rsidRPr="00541AF1">
                <w:rPr>
                  <w:rFonts w:asciiTheme="majorHAnsi" w:hAnsiTheme="majorHAnsi" w:cstheme="majorHAnsi"/>
                  <w:sz w:val="28"/>
                  <w:szCs w:val="28"/>
                  <w:rPrChange w:id="1840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</w:rPr>
                  </w:rPrChange>
                </w:rPr>
                <w:t>pass</w:t>
              </w:r>
            </w:ins>
          </w:p>
        </w:tc>
      </w:tr>
      <w:tr w:rsidR="00F462FD" w:rsidRPr="00541AF1" w14:paraId="233BE9A7" w14:textId="77777777" w:rsidTr="00655A27">
        <w:trPr>
          <w:ins w:id="1841" w:author="NTL 101238" w:date="2024-06-02T20:05:00Z"/>
        </w:trPr>
        <w:tc>
          <w:tcPr>
            <w:tcW w:w="413" w:type="pct"/>
            <w:vAlign w:val="center"/>
            <w:tcPrChange w:id="1842" w:author="NTL 101238" w:date="2024-06-02T20:34:00Z" w16du:dateUtc="2024-06-02T13:34:00Z">
              <w:tcPr>
                <w:tcW w:w="413" w:type="pct"/>
                <w:vAlign w:val="center"/>
              </w:tcPr>
            </w:tcPrChange>
          </w:tcPr>
          <w:p w14:paraId="27057D60" w14:textId="0123228B" w:rsidR="00F462FD" w:rsidRPr="00541AF1" w:rsidRDefault="00F462FD" w:rsidP="00655A27">
            <w:pPr>
              <w:pStyle w:val="ListParagraph"/>
              <w:spacing w:line="360" w:lineRule="auto"/>
              <w:ind w:left="0"/>
              <w:jc w:val="center"/>
              <w:rPr>
                <w:ins w:id="1843" w:author="NTL 101238" w:date="2024-06-02T20:05:00Z" w16du:dateUtc="2024-06-02T13:05:00Z"/>
                <w:rFonts w:asciiTheme="majorHAnsi" w:hAnsiTheme="majorHAnsi" w:cstheme="majorHAnsi"/>
                <w:sz w:val="28"/>
                <w:szCs w:val="28"/>
                <w:rPrChange w:id="1844" w:author="NTL 101238" w:date="2024-06-02T21:16:00Z" w16du:dateUtc="2024-06-02T14:16:00Z">
                  <w:rPr>
                    <w:ins w:id="1845" w:author="NTL 101238" w:date="2024-06-02T20:05:00Z" w16du:dateUtc="2024-06-02T13:05:00Z"/>
                    <w:rFonts w:cs="Times New Roman"/>
                    <w:sz w:val="28"/>
                    <w:szCs w:val="28"/>
                  </w:rPr>
                </w:rPrChange>
              </w:rPr>
            </w:pPr>
            <w:ins w:id="1846" w:author="NTL 101238" w:date="2024-06-02T20:16:00Z" w16du:dateUtc="2024-06-02T13:16:00Z">
              <w:r w:rsidRPr="00541AF1">
                <w:rPr>
                  <w:rFonts w:asciiTheme="majorHAnsi" w:hAnsiTheme="majorHAnsi" w:cstheme="majorHAnsi"/>
                  <w:sz w:val="28"/>
                  <w:szCs w:val="28"/>
                  <w:lang w:val="en-US"/>
                  <w:rPrChange w:id="1847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  <w:lang w:val="en-US"/>
                    </w:rPr>
                  </w:rPrChange>
                </w:rPr>
                <w:t>4</w:t>
              </w:r>
            </w:ins>
          </w:p>
        </w:tc>
        <w:tc>
          <w:tcPr>
            <w:tcW w:w="923" w:type="pct"/>
            <w:vAlign w:val="center"/>
            <w:tcPrChange w:id="1848" w:author="NTL 101238" w:date="2024-06-02T20:34:00Z" w16du:dateUtc="2024-06-02T13:34:00Z">
              <w:tcPr>
                <w:tcW w:w="923" w:type="pct"/>
              </w:tcPr>
            </w:tcPrChange>
          </w:tcPr>
          <w:p w14:paraId="18A78606" w14:textId="0FD4EF78" w:rsidR="00F462FD" w:rsidRPr="00541AF1" w:rsidRDefault="00F462FD" w:rsidP="00655A27">
            <w:pPr>
              <w:pStyle w:val="ListParagraph"/>
              <w:spacing w:line="360" w:lineRule="auto"/>
              <w:ind w:left="0"/>
              <w:jc w:val="center"/>
              <w:rPr>
                <w:ins w:id="1849" w:author="NTL 101238" w:date="2024-06-02T20:05:00Z" w16du:dateUtc="2024-06-02T13:05:00Z"/>
                <w:rFonts w:asciiTheme="majorHAnsi" w:hAnsiTheme="majorHAnsi" w:cstheme="majorHAnsi"/>
                <w:sz w:val="28"/>
                <w:szCs w:val="28"/>
                <w:rPrChange w:id="1850" w:author="NTL 101238" w:date="2024-06-02T21:16:00Z" w16du:dateUtc="2024-06-02T14:16:00Z">
                  <w:rPr>
                    <w:ins w:id="1851" w:author="NTL 101238" w:date="2024-06-02T20:05:00Z" w16du:dateUtc="2024-06-02T13:05:00Z"/>
                    <w:rFonts w:cs="Times New Roman"/>
                    <w:sz w:val="28"/>
                    <w:szCs w:val="28"/>
                  </w:rPr>
                </w:rPrChange>
              </w:rPr>
            </w:pPr>
            <w:ins w:id="1852" w:author="NTL 101238" w:date="2024-06-02T20:16:00Z" w16du:dateUtc="2024-06-02T13:16:00Z">
              <w:r w:rsidRPr="00541AF1">
                <w:rPr>
                  <w:rFonts w:asciiTheme="majorHAnsi" w:hAnsiTheme="majorHAnsi" w:cstheme="majorHAnsi"/>
                  <w:sz w:val="28"/>
                  <w:szCs w:val="28"/>
                  <w:rPrChange w:id="1853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</w:rPr>
                  </w:rPrChange>
                </w:rPr>
                <w:t xml:space="preserve">Nhập </w:t>
              </w:r>
              <w:r w:rsidRPr="00541AF1">
                <w:rPr>
                  <w:rFonts w:asciiTheme="majorHAnsi" w:hAnsiTheme="majorHAnsi" w:cstheme="majorHAnsi"/>
                  <w:sz w:val="28"/>
                  <w:szCs w:val="28"/>
                  <w:lang w:val="en-US"/>
                  <w:rPrChange w:id="1854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  <w:lang w:val="en-US"/>
                    </w:rPr>
                  </w:rPrChange>
                </w:rPr>
                <w:t>mật khẩu</w:t>
              </w:r>
            </w:ins>
          </w:p>
        </w:tc>
        <w:tc>
          <w:tcPr>
            <w:tcW w:w="1148" w:type="pct"/>
            <w:vAlign w:val="center"/>
            <w:tcPrChange w:id="1855" w:author="NTL 101238" w:date="2024-06-02T20:34:00Z" w16du:dateUtc="2024-06-02T13:34:00Z">
              <w:tcPr>
                <w:tcW w:w="1148" w:type="pct"/>
              </w:tcPr>
            </w:tcPrChange>
          </w:tcPr>
          <w:p w14:paraId="6DCD45DB" w14:textId="55F0E190" w:rsidR="00F462FD" w:rsidRPr="00541AF1" w:rsidRDefault="00F462FD" w:rsidP="00655A27">
            <w:pPr>
              <w:pStyle w:val="ListParagraph"/>
              <w:spacing w:line="360" w:lineRule="auto"/>
              <w:ind w:left="0"/>
              <w:jc w:val="center"/>
              <w:rPr>
                <w:ins w:id="1856" w:author="NTL 101238" w:date="2024-06-02T20:05:00Z" w16du:dateUtc="2024-06-02T13:05:00Z"/>
                <w:rFonts w:asciiTheme="majorHAnsi" w:hAnsiTheme="majorHAnsi" w:cstheme="majorHAnsi"/>
                <w:sz w:val="28"/>
                <w:szCs w:val="28"/>
                <w:rPrChange w:id="1857" w:author="NTL 101238" w:date="2024-06-02T21:16:00Z" w16du:dateUtc="2024-06-02T14:16:00Z">
                  <w:rPr>
                    <w:ins w:id="1858" w:author="NTL 101238" w:date="2024-06-02T20:05:00Z" w16du:dateUtc="2024-06-02T13:05:00Z"/>
                    <w:rFonts w:cs="Times New Roman"/>
                    <w:sz w:val="28"/>
                    <w:szCs w:val="28"/>
                  </w:rPr>
                </w:rPrChange>
              </w:rPr>
            </w:pPr>
            <w:ins w:id="1859" w:author="NTL 101238" w:date="2024-06-02T20:16:00Z" w16du:dateUtc="2024-06-02T13:16:00Z">
              <w:r w:rsidRPr="00541AF1">
                <w:rPr>
                  <w:rFonts w:asciiTheme="majorHAnsi" w:hAnsiTheme="majorHAnsi" w:cstheme="majorHAnsi"/>
                  <w:sz w:val="28"/>
                  <w:szCs w:val="28"/>
                  <w:lang w:val="en-US"/>
                  <w:rPrChange w:id="1860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  <w:lang w:val="en-US"/>
                    </w:rPr>
                  </w:rPrChange>
                </w:rPr>
                <w:t>Không hiển thị</w:t>
              </w:r>
            </w:ins>
          </w:p>
        </w:tc>
        <w:tc>
          <w:tcPr>
            <w:tcW w:w="1148" w:type="pct"/>
            <w:vAlign w:val="center"/>
            <w:tcPrChange w:id="1861" w:author="NTL 101238" w:date="2024-06-02T20:34:00Z" w16du:dateUtc="2024-06-02T13:34:00Z">
              <w:tcPr>
                <w:tcW w:w="1148" w:type="pct"/>
              </w:tcPr>
            </w:tcPrChange>
          </w:tcPr>
          <w:p w14:paraId="76FDCCCE" w14:textId="58413098" w:rsidR="00F462FD" w:rsidRPr="00541AF1" w:rsidRDefault="00F462FD" w:rsidP="00655A27">
            <w:pPr>
              <w:pStyle w:val="ListParagraph"/>
              <w:spacing w:line="360" w:lineRule="auto"/>
              <w:ind w:left="0"/>
              <w:jc w:val="center"/>
              <w:rPr>
                <w:ins w:id="1862" w:author="NTL 101238" w:date="2024-06-02T20:05:00Z" w16du:dateUtc="2024-06-02T13:05:00Z"/>
                <w:rFonts w:asciiTheme="majorHAnsi" w:hAnsiTheme="majorHAnsi" w:cstheme="majorHAnsi"/>
                <w:sz w:val="28"/>
                <w:szCs w:val="28"/>
                <w:lang w:val="en-US"/>
                <w:rPrChange w:id="1863" w:author="NTL 101238" w:date="2024-06-02T21:16:00Z" w16du:dateUtc="2024-06-02T14:16:00Z">
                  <w:rPr>
                    <w:ins w:id="1864" w:author="NTL 101238" w:date="2024-06-02T20:05:00Z" w16du:dateUtc="2024-06-02T13:05:00Z"/>
                    <w:rFonts w:cs="Times New Roman"/>
                    <w:sz w:val="28"/>
                    <w:szCs w:val="28"/>
                    <w:lang w:val="en-US"/>
                  </w:rPr>
                </w:rPrChange>
              </w:rPr>
            </w:pPr>
          </w:p>
        </w:tc>
        <w:tc>
          <w:tcPr>
            <w:tcW w:w="810" w:type="pct"/>
            <w:vAlign w:val="center"/>
            <w:tcPrChange w:id="1865" w:author="NTL 101238" w:date="2024-06-02T20:34:00Z" w16du:dateUtc="2024-06-02T13:34:00Z">
              <w:tcPr>
                <w:tcW w:w="810" w:type="pct"/>
              </w:tcPr>
            </w:tcPrChange>
          </w:tcPr>
          <w:p w14:paraId="01A6EA8F" w14:textId="0B7D6CFE" w:rsidR="00F462FD" w:rsidRPr="00607C67" w:rsidRDefault="00607C67" w:rsidP="00655A27">
            <w:pPr>
              <w:pStyle w:val="ListParagraph"/>
              <w:spacing w:line="360" w:lineRule="auto"/>
              <w:ind w:left="0"/>
              <w:jc w:val="center"/>
              <w:rPr>
                <w:ins w:id="1866" w:author="NTL 101238" w:date="2024-06-02T20:05:00Z" w16du:dateUtc="2024-06-02T13:05:00Z"/>
                <w:rFonts w:asciiTheme="majorHAnsi" w:hAnsiTheme="majorHAnsi" w:cstheme="majorHAnsi"/>
                <w:sz w:val="28"/>
                <w:szCs w:val="28"/>
                <w:lang w:val="en-US"/>
                <w:rPrChange w:id="1867" w:author="NTL 101238" w:date="2024-06-03T13:15:00Z" w16du:dateUtc="2024-06-03T06:15:00Z">
                  <w:rPr>
                    <w:ins w:id="1868" w:author="NTL 101238" w:date="2024-06-02T20:05:00Z" w16du:dateUtc="2024-06-02T13:05:00Z"/>
                    <w:rFonts w:cs="Times New Roman"/>
                    <w:sz w:val="28"/>
                    <w:szCs w:val="28"/>
                  </w:rPr>
                </w:rPrChange>
              </w:rPr>
            </w:pPr>
            <w:ins w:id="1869" w:author="NTL 101238" w:date="2024-06-03T13:15:00Z" w16du:dateUtc="2024-06-03T06:15:00Z">
              <w:r>
                <w:rPr>
                  <w:rFonts w:asciiTheme="majorHAnsi" w:hAnsiTheme="majorHAnsi" w:cstheme="majorHAnsi"/>
                  <w:sz w:val="28"/>
                  <w:szCs w:val="28"/>
                  <w:lang w:val="en-US"/>
                </w:rPr>
                <w:t>Không hiển thị</w:t>
              </w:r>
            </w:ins>
          </w:p>
        </w:tc>
        <w:tc>
          <w:tcPr>
            <w:tcW w:w="558" w:type="pct"/>
            <w:vAlign w:val="center"/>
            <w:tcPrChange w:id="1870" w:author="NTL 101238" w:date="2024-06-02T20:34:00Z" w16du:dateUtc="2024-06-02T13:34:00Z">
              <w:tcPr>
                <w:tcW w:w="558" w:type="pct"/>
              </w:tcPr>
            </w:tcPrChange>
          </w:tcPr>
          <w:p w14:paraId="7B811CD4" w14:textId="6C5051ED" w:rsidR="00F462FD" w:rsidRPr="00541AF1" w:rsidRDefault="00F462FD" w:rsidP="00655A27">
            <w:pPr>
              <w:pStyle w:val="ListParagraph"/>
              <w:keepNext/>
              <w:spacing w:line="360" w:lineRule="auto"/>
              <w:ind w:left="0"/>
              <w:jc w:val="center"/>
              <w:rPr>
                <w:ins w:id="1871" w:author="NTL 101238" w:date="2024-06-02T20:05:00Z" w16du:dateUtc="2024-06-02T13:05:00Z"/>
                <w:rFonts w:asciiTheme="majorHAnsi" w:hAnsiTheme="majorHAnsi" w:cstheme="majorHAnsi"/>
                <w:sz w:val="28"/>
                <w:szCs w:val="28"/>
                <w:rPrChange w:id="1872" w:author="NTL 101238" w:date="2024-06-02T21:16:00Z" w16du:dateUtc="2024-06-02T14:16:00Z">
                  <w:rPr>
                    <w:ins w:id="1873" w:author="NTL 101238" w:date="2024-06-02T20:05:00Z" w16du:dateUtc="2024-06-02T13:05:00Z"/>
                    <w:rFonts w:cs="Times New Roman"/>
                    <w:sz w:val="28"/>
                    <w:szCs w:val="28"/>
                  </w:rPr>
                </w:rPrChange>
              </w:rPr>
            </w:pPr>
            <w:ins w:id="1874" w:author="NTL 101238" w:date="2024-06-02T20:16:00Z" w16du:dateUtc="2024-06-02T13:16:00Z">
              <w:r w:rsidRPr="00541AF1">
                <w:rPr>
                  <w:rFonts w:asciiTheme="majorHAnsi" w:hAnsiTheme="majorHAnsi" w:cstheme="majorHAnsi"/>
                  <w:sz w:val="28"/>
                  <w:szCs w:val="28"/>
                  <w:rPrChange w:id="1875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</w:rPr>
                  </w:rPrChange>
                </w:rPr>
                <w:t>pass</w:t>
              </w:r>
            </w:ins>
          </w:p>
        </w:tc>
      </w:tr>
    </w:tbl>
    <w:p w14:paraId="2769ABC3" w14:textId="77777777" w:rsidR="00DD7BE7" w:rsidRDefault="00DD7BE7" w:rsidP="00AF634D">
      <w:pPr>
        <w:spacing w:beforeLines="120" w:before="288" w:afterLines="120" w:after="288" w:line="360" w:lineRule="auto"/>
        <w:rPr>
          <w:ins w:id="1876" w:author="NTL 101238" w:date="2024-06-28T09:20:00Z" w16du:dateUtc="2024-06-28T02:20:00Z"/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</w:pPr>
    </w:p>
    <w:p w14:paraId="585E1041" w14:textId="77777777" w:rsidR="00DD7BE7" w:rsidRDefault="00DD7BE7" w:rsidP="00AF634D">
      <w:pPr>
        <w:spacing w:beforeLines="120" w:before="288" w:afterLines="120" w:after="288" w:line="360" w:lineRule="auto"/>
        <w:rPr>
          <w:ins w:id="1877" w:author="NTL 101238" w:date="2024-06-28T09:20:00Z" w16du:dateUtc="2024-06-28T02:20:00Z"/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</w:pPr>
    </w:p>
    <w:p w14:paraId="4D359ACA" w14:textId="3148FEA7" w:rsidR="00AF634D" w:rsidRPr="00541AF1" w:rsidRDefault="00AF634D" w:rsidP="00AF634D">
      <w:pPr>
        <w:spacing w:beforeLines="120" w:before="288" w:afterLines="120" w:after="288" w:line="360" w:lineRule="auto"/>
        <w:rPr>
          <w:ins w:id="1878" w:author="NTL 101238" w:date="2024-06-02T20:06:00Z" w16du:dateUtc="2024-06-02T13:06:00Z"/>
          <w:rFonts w:asciiTheme="majorHAnsi" w:hAnsiTheme="majorHAnsi" w:cstheme="majorHAnsi"/>
          <w:sz w:val="28"/>
          <w:szCs w:val="28"/>
          <w:shd w:val="clear" w:color="auto" w:fill="FFFFFF"/>
          <w:lang w:val="en-US"/>
          <w:rPrChange w:id="1879" w:author="NTL 101238" w:date="2024-06-02T21:16:00Z" w16du:dateUtc="2024-06-02T14:16:00Z">
            <w:rPr>
              <w:ins w:id="1880" w:author="NTL 101238" w:date="2024-06-02T20:06:00Z" w16du:dateUtc="2024-06-02T13:06:00Z"/>
              <w:rFonts w:cs="Times New Roman"/>
              <w:sz w:val="28"/>
              <w:szCs w:val="28"/>
              <w:shd w:val="clear" w:color="auto" w:fill="FFFFFF"/>
              <w:lang w:val="en-US"/>
            </w:rPr>
          </w:rPrChange>
        </w:rPr>
      </w:pPr>
      <w:ins w:id="1881" w:author="NTL 101238" w:date="2024-06-02T20:06:00Z" w16du:dateUtc="2024-06-02T13:06:00Z">
        <w:r w:rsidRPr="00541AF1">
          <w:rPr>
            <w:rFonts w:asciiTheme="majorHAnsi" w:hAnsiTheme="majorHAnsi" w:cstheme="majorHAnsi"/>
            <w:sz w:val="28"/>
            <w:szCs w:val="28"/>
            <w:shd w:val="clear" w:color="auto" w:fill="FFFFFF"/>
            <w:rPrChange w:id="1882" w:author="NTL 101238" w:date="2024-06-02T21:16:00Z" w16du:dateUtc="2024-06-02T14:16:00Z">
              <w:rPr>
                <w:rFonts w:cs="Times New Roman"/>
                <w:sz w:val="28"/>
                <w:szCs w:val="28"/>
                <w:shd w:val="clear" w:color="auto" w:fill="FFFFFF"/>
              </w:rPr>
            </w:rPrChange>
          </w:rPr>
          <w:lastRenderedPageBreak/>
          <w:t xml:space="preserve">Testcase </w:t>
        </w:r>
        <w:r w:rsidRPr="00541AF1">
          <w:rPr>
            <w:rFonts w:asciiTheme="majorHAnsi" w:hAnsiTheme="majorHAnsi" w:cstheme="majorHAnsi"/>
            <w:sz w:val="28"/>
            <w:szCs w:val="28"/>
            <w:shd w:val="clear" w:color="auto" w:fill="FFFFFF"/>
            <w:lang w:val="en-US"/>
            <w:rPrChange w:id="1883" w:author="NTL 101238" w:date="2024-06-02T21:16:00Z" w16du:dateUtc="2024-06-02T14:16:00Z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</w:rPrChange>
          </w:rPr>
          <w:t>5</w:t>
        </w:r>
        <w:r w:rsidRPr="00541AF1">
          <w:rPr>
            <w:rFonts w:asciiTheme="majorHAnsi" w:hAnsiTheme="majorHAnsi" w:cstheme="majorHAnsi"/>
            <w:sz w:val="28"/>
            <w:szCs w:val="28"/>
            <w:shd w:val="clear" w:color="auto" w:fill="FFFFFF"/>
            <w:rPrChange w:id="1884" w:author="NTL 101238" w:date="2024-06-02T21:16:00Z" w16du:dateUtc="2024-06-02T14:16:00Z">
              <w:rPr>
                <w:rFonts w:cs="Times New Roman"/>
                <w:sz w:val="28"/>
                <w:szCs w:val="28"/>
                <w:shd w:val="clear" w:color="auto" w:fill="FFFFFF"/>
              </w:rPr>
            </w:rPrChange>
          </w:rPr>
          <w:t xml:space="preserve">: </w:t>
        </w:r>
        <w:r w:rsidRPr="00541AF1">
          <w:rPr>
            <w:rFonts w:asciiTheme="majorHAnsi" w:hAnsiTheme="majorHAnsi" w:cstheme="majorHAnsi"/>
            <w:sz w:val="28"/>
            <w:szCs w:val="28"/>
            <w:shd w:val="clear" w:color="auto" w:fill="FFFFFF"/>
            <w:lang w:val="en-US"/>
            <w:rPrChange w:id="1885" w:author="NTL 101238" w:date="2024-06-02T21:16:00Z" w16du:dateUtc="2024-06-02T14:16:00Z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</w:rPrChange>
          </w:rPr>
          <w:t xml:space="preserve">Email </w:t>
        </w:r>
      </w:ins>
      <w:ins w:id="1886" w:author="NTL 101238" w:date="2024-06-02T20:09:00Z" w16du:dateUtc="2024-06-02T13:09:00Z">
        <w:r w:rsidR="0036305C" w:rsidRPr="00541AF1">
          <w:rPr>
            <w:rFonts w:asciiTheme="majorHAnsi" w:hAnsiTheme="majorHAnsi" w:cstheme="majorHAnsi"/>
            <w:sz w:val="28"/>
            <w:szCs w:val="28"/>
            <w:shd w:val="clear" w:color="auto" w:fill="FFFFFF"/>
            <w:lang w:val="en-US"/>
            <w:rPrChange w:id="1887" w:author="NTL 101238" w:date="2024-06-02T21:16:00Z" w16du:dateUtc="2024-06-02T14:16:00Z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</w:rPrChange>
          </w:rPr>
          <w:t>chứa nhiều hơn 1 ký tự ‘@’</w:t>
        </w:r>
      </w:ins>
    </w:p>
    <w:tbl>
      <w:tblPr>
        <w:tblStyle w:val="TableGrid"/>
        <w:tblW w:w="5218" w:type="pct"/>
        <w:tblLayout w:type="fixed"/>
        <w:tblLook w:val="04A0" w:firstRow="1" w:lastRow="0" w:firstColumn="1" w:lastColumn="0" w:noHBand="0" w:noVBand="1"/>
        <w:tblPrChange w:id="1888" w:author="NTL 101238" w:date="2024-06-02T20:34:00Z" w16du:dateUtc="2024-06-02T13:34:00Z">
          <w:tblPr>
            <w:tblStyle w:val="TableGrid"/>
            <w:tblW w:w="5218" w:type="pct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778"/>
        <w:gridCol w:w="1737"/>
        <w:gridCol w:w="2160"/>
        <w:gridCol w:w="2160"/>
        <w:gridCol w:w="1524"/>
        <w:gridCol w:w="1050"/>
        <w:tblGridChange w:id="1889">
          <w:tblGrid>
            <w:gridCol w:w="778"/>
            <w:gridCol w:w="1737"/>
            <w:gridCol w:w="2160"/>
            <w:gridCol w:w="2160"/>
            <w:gridCol w:w="1524"/>
            <w:gridCol w:w="1050"/>
          </w:tblGrid>
        </w:tblGridChange>
      </w:tblGrid>
      <w:tr w:rsidR="00AF634D" w:rsidRPr="00541AF1" w14:paraId="5A815B57" w14:textId="77777777" w:rsidTr="00655A27">
        <w:trPr>
          <w:trHeight w:val="1340"/>
          <w:ins w:id="1890" w:author="NTL 101238" w:date="2024-06-02T20:06:00Z"/>
          <w:trPrChange w:id="1891" w:author="NTL 101238" w:date="2024-06-02T20:34:00Z" w16du:dateUtc="2024-06-02T13:34:00Z">
            <w:trPr>
              <w:trHeight w:val="1340"/>
            </w:trPr>
          </w:trPrChange>
        </w:trPr>
        <w:tc>
          <w:tcPr>
            <w:tcW w:w="413" w:type="pct"/>
            <w:vAlign w:val="center"/>
            <w:tcPrChange w:id="1892" w:author="NTL 101238" w:date="2024-06-02T20:34:00Z" w16du:dateUtc="2024-06-02T13:34:00Z">
              <w:tcPr>
                <w:tcW w:w="413" w:type="pct"/>
                <w:vAlign w:val="center"/>
              </w:tcPr>
            </w:tcPrChange>
          </w:tcPr>
          <w:p w14:paraId="1C801353" w14:textId="77777777" w:rsidR="00AF634D" w:rsidRPr="00541AF1" w:rsidRDefault="00AF634D" w:rsidP="00655A27">
            <w:pPr>
              <w:pStyle w:val="ListParagraph"/>
              <w:spacing w:line="360" w:lineRule="auto"/>
              <w:ind w:left="0"/>
              <w:jc w:val="center"/>
              <w:rPr>
                <w:ins w:id="1893" w:author="NTL 101238" w:date="2024-06-02T20:06:00Z" w16du:dateUtc="2024-06-02T13:06:00Z"/>
                <w:rFonts w:asciiTheme="majorHAnsi" w:hAnsiTheme="majorHAnsi" w:cstheme="majorHAnsi"/>
                <w:b/>
                <w:bCs/>
                <w:sz w:val="28"/>
                <w:szCs w:val="28"/>
                <w:rPrChange w:id="1894" w:author="NTL 101238" w:date="2024-06-02T21:16:00Z" w16du:dateUtc="2024-06-02T14:16:00Z">
                  <w:rPr>
                    <w:ins w:id="1895" w:author="NTL 101238" w:date="2024-06-02T20:06:00Z" w16du:dateUtc="2024-06-02T13:06:00Z"/>
                    <w:rFonts w:cs="Times New Roman"/>
                    <w:b/>
                    <w:bCs/>
                    <w:sz w:val="28"/>
                    <w:szCs w:val="28"/>
                  </w:rPr>
                </w:rPrChange>
              </w:rPr>
            </w:pPr>
            <w:ins w:id="1896" w:author="NTL 101238" w:date="2024-06-02T20:06:00Z" w16du:dateUtc="2024-06-02T13:06:00Z">
              <w:r w:rsidRPr="00541AF1">
                <w:rPr>
                  <w:rFonts w:asciiTheme="majorHAnsi" w:hAnsiTheme="majorHAnsi" w:cstheme="majorHAnsi"/>
                  <w:b/>
                  <w:bCs/>
                  <w:sz w:val="28"/>
                  <w:szCs w:val="28"/>
                  <w:rPrChange w:id="1897" w:author="NTL 101238" w:date="2024-06-02T21:16:00Z" w16du:dateUtc="2024-06-02T14:16:00Z">
                    <w:rPr>
                      <w:rFonts w:cs="Times New Roman"/>
                      <w:b/>
                      <w:bCs/>
                      <w:sz w:val="28"/>
                      <w:szCs w:val="28"/>
                    </w:rPr>
                  </w:rPrChange>
                </w:rPr>
                <w:t>Bước</w:t>
              </w:r>
            </w:ins>
          </w:p>
        </w:tc>
        <w:tc>
          <w:tcPr>
            <w:tcW w:w="923" w:type="pct"/>
            <w:vAlign w:val="center"/>
            <w:tcPrChange w:id="1898" w:author="NTL 101238" w:date="2024-06-02T20:34:00Z" w16du:dateUtc="2024-06-02T13:34:00Z">
              <w:tcPr>
                <w:tcW w:w="923" w:type="pct"/>
                <w:vAlign w:val="center"/>
              </w:tcPr>
            </w:tcPrChange>
          </w:tcPr>
          <w:p w14:paraId="787205C1" w14:textId="77777777" w:rsidR="00AF634D" w:rsidRPr="00541AF1" w:rsidRDefault="00AF634D" w:rsidP="00655A27">
            <w:pPr>
              <w:pStyle w:val="ListParagraph"/>
              <w:spacing w:line="360" w:lineRule="auto"/>
              <w:ind w:left="0"/>
              <w:jc w:val="center"/>
              <w:rPr>
                <w:ins w:id="1899" w:author="NTL 101238" w:date="2024-06-02T20:06:00Z" w16du:dateUtc="2024-06-02T13:06:00Z"/>
                <w:rFonts w:asciiTheme="majorHAnsi" w:hAnsiTheme="majorHAnsi" w:cstheme="majorHAnsi"/>
                <w:b/>
                <w:bCs/>
                <w:sz w:val="28"/>
                <w:szCs w:val="28"/>
                <w:rPrChange w:id="1900" w:author="NTL 101238" w:date="2024-06-02T21:16:00Z" w16du:dateUtc="2024-06-02T14:16:00Z">
                  <w:rPr>
                    <w:ins w:id="1901" w:author="NTL 101238" w:date="2024-06-02T20:06:00Z" w16du:dateUtc="2024-06-02T13:06:00Z"/>
                    <w:rFonts w:cs="Times New Roman"/>
                    <w:b/>
                    <w:bCs/>
                    <w:sz w:val="28"/>
                    <w:szCs w:val="28"/>
                  </w:rPr>
                </w:rPrChange>
              </w:rPr>
            </w:pPr>
            <w:ins w:id="1902" w:author="NTL 101238" w:date="2024-06-02T20:06:00Z" w16du:dateUtc="2024-06-02T13:06:00Z">
              <w:r w:rsidRPr="00541AF1">
                <w:rPr>
                  <w:rFonts w:asciiTheme="majorHAnsi" w:hAnsiTheme="majorHAnsi" w:cstheme="majorHAnsi"/>
                  <w:b/>
                  <w:bCs/>
                  <w:sz w:val="28"/>
                  <w:szCs w:val="28"/>
                  <w:rPrChange w:id="1903" w:author="NTL 101238" w:date="2024-06-02T21:16:00Z" w16du:dateUtc="2024-06-02T14:16:00Z">
                    <w:rPr>
                      <w:rFonts w:cs="Times New Roman"/>
                      <w:b/>
                      <w:bCs/>
                      <w:sz w:val="28"/>
                      <w:szCs w:val="28"/>
                    </w:rPr>
                  </w:rPrChange>
                </w:rPr>
                <w:t>Hành động</w:t>
              </w:r>
            </w:ins>
          </w:p>
        </w:tc>
        <w:tc>
          <w:tcPr>
            <w:tcW w:w="1148" w:type="pct"/>
            <w:vAlign w:val="center"/>
            <w:tcPrChange w:id="1904" w:author="NTL 101238" w:date="2024-06-02T20:34:00Z" w16du:dateUtc="2024-06-02T13:34:00Z">
              <w:tcPr>
                <w:tcW w:w="1148" w:type="pct"/>
                <w:vAlign w:val="center"/>
              </w:tcPr>
            </w:tcPrChange>
          </w:tcPr>
          <w:p w14:paraId="4953BC91" w14:textId="77777777" w:rsidR="00AF634D" w:rsidRPr="00541AF1" w:rsidRDefault="00AF634D" w:rsidP="00655A27">
            <w:pPr>
              <w:pStyle w:val="ListParagraph"/>
              <w:spacing w:line="360" w:lineRule="auto"/>
              <w:ind w:left="0"/>
              <w:jc w:val="center"/>
              <w:rPr>
                <w:ins w:id="1905" w:author="NTL 101238" w:date="2024-06-02T20:06:00Z" w16du:dateUtc="2024-06-02T13:06:00Z"/>
                <w:rFonts w:asciiTheme="majorHAnsi" w:hAnsiTheme="majorHAnsi" w:cstheme="majorHAnsi"/>
                <w:b/>
                <w:bCs/>
                <w:sz w:val="28"/>
                <w:szCs w:val="28"/>
                <w:rPrChange w:id="1906" w:author="NTL 101238" w:date="2024-06-02T21:16:00Z" w16du:dateUtc="2024-06-02T14:16:00Z">
                  <w:rPr>
                    <w:ins w:id="1907" w:author="NTL 101238" w:date="2024-06-02T20:06:00Z" w16du:dateUtc="2024-06-02T13:06:00Z"/>
                    <w:rFonts w:cs="Times New Roman"/>
                    <w:b/>
                    <w:bCs/>
                    <w:sz w:val="28"/>
                    <w:szCs w:val="28"/>
                  </w:rPr>
                </w:rPrChange>
              </w:rPr>
            </w:pPr>
            <w:ins w:id="1908" w:author="NTL 101238" w:date="2024-06-02T20:06:00Z" w16du:dateUtc="2024-06-02T13:06:00Z">
              <w:r w:rsidRPr="00541AF1">
                <w:rPr>
                  <w:rFonts w:asciiTheme="majorHAnsi" w:hAnsiTheme="majorHAnsi" w:cstheme="majorHAnsi"/>
                  <w:b/>
                  <w:bCs/>
                  <w:sz w:val="28"/>
                  <w:szCs w:val="28"/>
                  <w:rPrChange w:id="1909" w:author="NTL 101238" w:date="2024-06-02T21:16:00Z" w16du:dateUtc="2024-06-02T14:16:00Z">
                    <w:rPr>
                      <w:rFonts w:cs="Times New Roman"/>
                      <w:b/>
                      <w:bCs/>
                      <w:sz w:val="28"/>
                      <w:szCs w:val="28"/>
                    </w:rPr>
                  </w:rPrChange>
                </w:rPr>
                <w:t>Dữ liệu</w:t>
              </w:r>
            </w:ins>
          </w:p>
        </w:tc>
        <w:tc>
          <w:tcPr>
            <w:tcW w:w="1148" w:type="pct"/>
            <w:vAlign w:val="center"/>
            <w:tcPrChange w:id="1910" w:author="NTL 101238" w:date="2024-06-02T20:34:00Z" w16du:dateUtc="2024-06-02T13:34:00Z">
              <w:tcPr>
                <w:tcW w:w="1148" w:type="pct"/>
                <w:vAlign w:val="center"/>
              </w:tcPr>
            </w:tcPrChange>
          </w:tcPr>
          <w:p w14:paraId="2C75DF78" w14:textId="77777777" w:rsidR="00AF634D" w:rsidRPr="00541AF1" w:rsidRDefault="00AF634D" w:rsidP="00655A27">
            <w:pPr>
              <w:pStyle w:val="ListParagraph"/>
              <w:spacing w:line="360" w:lineRule="auto"/>
              <w:ind w:left="0"/>
              <w:jc w:val="center"/>
              <w:rPr>
                <w:ins w:id="1911" w:author="NTL 101238" w:date="2024-06-02T20:06:00Z" w16du:dateUtc="2024-06-02T13:06:00Z"/>
                <w:rFonts w:asciiTheme="majorHAnsi" w:hAnsiTheme="majorHAnsi" w:cstheme="majorHAnsi"/>
                <w:b/>
                <w:bCs/>
                <w:sz w:val="28"/>
                <w:szCs w:val="28"/>
                <w:rPrChange w:id="1912" w:author="NTL 101238" w:date="2024-06-02T21:16:00Z" w16du:dateUtc="2024-06-02T14:16:00Z">
                  <w:rPr>
                    <w:ins w:id="1913" w:author="NTL 101238" w:date="2024-06-02T20:06:00Z" w16du:dateUtc="2024-06-02T13:06:00Z"/>
                    <w:rFonts w:cs="Times New Roman"/>
                    <w:b/>
                    <w:bCs/>
                    <w:sz w:val="28"/>
                    <w:szCs w:val="28"/>
                  </w:rPr>
                </w:rPrChange>
              </w:rPr>
            </w:pPr>
            <w:ins w:id="1914" w:author="NTL 101238" w:date="2024-06-02T20:06:00Z" w16du:dateUtc="2024-06-02T13:06:00Z">
              <w:r w:rsidRPr="00541AF1">
                <w:rPr>
                  <w:rFonts w:asciiTheme="majorHAnsi" w:hAnsiTheme="majorHAnsi" w:cstheme="majorHAnsi"/>
                  <w:b/>
                  <w:bCs/>
                  <w:sz w:val="28"/>
                  <w:szCs w:val="28"/>
                  <w:rPrChange w:id="1915" w:author="NTL 101238" w:date="2024-06-02T21:16:00Z" w16du:dateUtc="2024-06-02T14:16:00Z">
                    <w:rPr>
                      <w:rFonts w:cs="Times New Roman"/>
                      <w:b/>
                      <w:bCs/>
                      <w:sz w:val="28"/>
                      <w:szCs w:val="28"/>
                    </w:rPr>
                  </w:rPrChange>
                </w:rPr>
                <w:t>Kết quả mong muốn</w:t>
              </w:r>
            </w:ins>
          </w:p>
        </w:tc>
        <w:tc>
          <w:tcPr>
            <w:tcW w:w="810" w:type="pct"/>
            <w:vAlign w:val="center"/>
            <w:tcPrChange w:id="1916" w:author="NTL 101238" w:date="2024-06-02T20:34:00Z" w16du:dateUtc="2024-06-02T13:34:00Z">
              <w:tcPr>
                <w:tcW w:w="810" w:type="pct"/>
                <w:vAlign w:val="center"/>
              </w:tcPr>
            </w:tcPrChange>
          </w:tcPr>
          <w:p w14:paraId="410ABB70" w14:textId="77777777" w:rsidR="00AF634D" w:rsidRPr="00541AF1" w:rsidRDefault="00AF634D" w:rsidP="00655A27">
            <w:pPr>
              <w:pStyle w:val="ListParagraph"/>
              <w:spacing w:line="360" w:lineRule="auto"/>
              <w:ind w:left="0"/>
              <w:jc w:val="center"/>
              <w:rPr>
                <w:ins w:id="1917" w:author="NTL 101238" w:date="2024-06-02T20:06:00Z" w16du:dateUtc="2024-06-02T13:06:00Z"/>
                <w:rFonts w:asciiTheme="majorHAnsi" w:hAnsiTheme="majorHAnsi" w:cstheme="majorHAnsi"/>
                <w:b/>
                <w:bCs/>
                <w:sz w:val="28"/>
                <w:szCs w:val="28"/>
                <w:rPrChange w:id="1918" w:author="NTL 101238" w:date="2024-06-02T21:16:00Z" w16du:dateUtc="2024-06-02T14:16:00Z">
                  <w:rPr>
                    <w:ins w:id="1919" w:author="NTL 101238" w:date="2024-06-02T20:06:00Z" w16du:dateUtc="2024-06-02T13:06:00Z"/>
                    <w:rFonts w:cs="Times New Roman"/>
                    <w:b/>
                    <w:bCs/>
                    <w:sz w:val="28"/>
                    <w:szCs w:val="28"/>
                  </w:rPr>
                </w:rPrChange>
              </w:rPr>
            </w:pPr>
            <w:ins w:id="1920" w:author="NTL 101238" w:date="2024-06-02T20:06:00Z" w16du:dateUtc="2024-06-02T13:06:00Z">
              <w:r w:rsidRPr="00541AF1">
                <w:rPr>
                  <w:rFonts w:asciiTheme="majorHAnsi" w:hAnsiTheme="majorHAnsi" w:cstheme="majorHAnsi"/>
                  <w:b/>
                  <w:bCs/>
                  <w:sz w:val="28"/>
                  <w:szCs w:val="28"/>
                  <w:rPrChange w:id="1921" w:author="NTL 101238" w:date="2024-06-02T21:16:00Z" w16du:dateUtc="2024-06-02T14:16:00Z">
                    <w:rPr>
                      <w:rFonts w:cs="Times New Roman"/>
                      <w:b/>
                      <w:bCs/>
                      <w:sz w:val="28"/>
                      <w:szCs w:val="28"/>
                    </w:rPr>
                  </w:rPrChange>
                </w:rPr>
                <w:t>Kết quả thực tế</w:t>
              </w:r>
            </w:ins>
          </w:p>
        </w:tc>
        <w:tc>
          <w:tcPr>
            <w:tcW w:w="558" w:type="pct"/>
            <w:vAlign w:val="center"/>
            <w:tcPrChange w:id="1922" w:author="NTL 101238" w:date="2024-06-02T20:34:00Z" w16du:dateUtc="2024-06-02T13:34:00Z">
              <w:tcPr>
                <w:tcW w:w="558" w:type="pct"/>
                <w:vAlign w:val="center"/>
              </w:tcPr>
            </w:tcPrChange>
          </w:tcPr>
          <w:p w14:paraId="53C57E0B" w14:textId="77777777" w:rsidR="00AF634D" w:rsidRPr="00541AF1" w:rsidRDefault="00AF634D" w:rsidP="00655A27">
            <w:pPr>
              <w:pStyle w:val="ListParagraph"/>
              <w:spacing w:line="360" w:lineRule="auto"/>
              <w:ind w:left="0"/>
              <w:jc w:val="center"/>
              <w:rPr>
                <w:ins w:id="1923" w:author="NTL 101238" w:date="2024-06-02T20:06:00Z" w16du:dateUtc="2024-06-02T13:06:00Z"/>
                <w:rFonts w:asciiTheme="majorHAnsi" w:hAnsiTheme="majorHAnsi" w:cstheme="majorHAnsi"/>
                <w:b/>
                <w:bCs/>
                <w:sz w:val="28"/>
                <w:szCs w:val="28"/>
                <w:rPrChange w:id="1924" w:author="NTL 101238" w:date="2024-06-02T21:16:00Z" w16du:dateUtc="2024-06-02T14:16:00Z">
                  <w:rPr>
                    <w:ins w:id="1925" w:author="NTL 101238" w:date="2024-06-02T20:06:00Z" w16du:dateUtc="2024-06-02T13:06:00Z"/>
                    <w:rFonts w:cs="Times New Roman"/>
                    <w:b/>
                    <w:bCs/>
                    <w:sz w:val="28"/>
                    <w:szCs w:val="28"/>
                  </w:rPr>
                </w:rPrChange>
              </w:rPr>
            </w:pPr>
            <w:ins w:id="1926" w:author="NTL 101238" w:date="2024-06-02T20:06:00Z" w16du:dateUtc="2024-06-02T13:06:00Z">
              <w:r w:rsidRPr="00541AF1">
                <w:rPr>
                  <w:rFonts w:asciiTheme="majorHAnsi" w:hAnsiTheme="majorHAnsi" w:cstheme="majorHAnsi"/>
                  <w:b/>
                  <w:bCs/>
                  <w:sz w:val="28"/>
                  <w:szCs w:val="28"/>
                  <w:rPrChange w:id="1927" w:author="NTL 101238" w:date="2024-06-02T21:16:00Z" w16du:dateUtc="2024-06-02T14:16:00Z">
                    <w:rPr>
                      <w:rFonts w:cs="Times New Roman"/>
                      <w:b/>
                      <w:bCs/>
                      <w:sz w:val="28"/>
                      <w:szCs w:val="28"/>
                    </w:rPr>
                  </w:rPrChange>
                </w:rPr>
                <w:t>Trạng thái</w:t>
              </w:r>
            </w:ins>
          </w:p>
        </w:tc>
      </w:tr>
      <w:tr w:rsidR="00AF634D" w:rsidRPr="00541AF1" w14:paraId="6DCFDFFC" w14:textId="77777777" w:rsidTr="00655A27">
        <w:trPr>
          <w:ins w:id="1928" w:author="NTL 101238" w:date="2024-06-02T20:06:00Z"/>
        </w:trPr>
        <w:tc>
          <w:tcPr>
            <w:tcW w:w="413" w:type="pct"/>
            <w:vAlign w:val="center"/>
            <w:tcPrChange w:id="1929" w:author="NTL 101238" w:date="2024-06-02T20:34:00Z" w16du:dateUtc="2024-06-02T13:34:00Z">
              <w:tcPr>
                <w:tcW w:w="413" w:type="pct"/>
                <w:vAlign w:val="center"/>
              </w:tcPr>
            </w:tcPrChange>
          </w:tcPr>
          <w:p w14:paraId="2F99EF4D" w14:textId="77777777" w:rsidR="00AF634D" w:rsidRPr="00541AF1" w:rsidRDefault="00AF634D" w:rsidP="00655A27">
            <w:pPr>
              <w:spacing w:line="360" w:lineRule="auto"/>
              <w:ind w:left="22"/>
              <w:jc w:val="center"/>
              <w:rPr>
                <w:ins w:id="1930" w:author="NTL 101238" w:date="2024-06-02T20:06:00Z" w16du:dateUtc="2024-06-02T13:06:00Z"/>
                <w:rFonts w:asciiTheme="majorHAnsi" w:hAnsiTheme="majorHAnsi" w:cstheme="majorHAnsi"/>
                <w:sz w:val="28"/>
                <w:szCs w:val="28"/>
                <w:rPrChange w:id="1931" w:author="NTL 101238" w:date="2024-06-02T21:16:00Z" w16du:dateUtc="2024-06-02T14:16:00Z">
                  <w:rPr>
                    <w:ins w:id="1932" w:author="NTL 101238" w:date="2024-06-02T20:06:00Z" w16du:dateUtc="2024-06-02T13:06:00Z"/>
                    <w:rFonts w:cs="Times New Roman"/>
                    <w:sz w:val="28"/>
                    <w:szCs w:val="28"/>
                  </w:rPr>
                </w:rPrChange>
              </w:rPr>
            </w:pPr>
            <w:ins w:id="1933" w:author="NTL 101238" w:date="2024-06-02T20:06:00Z" w16du:dateUtc="2024-06-02T13:06:00Z">
              <w:r w:rsidRPr="00541AF1">
                <w:rPr>
                  <w:rFonts w:asciiTheme="majorHAnsi" w:hAnsiTheme="majorHAnsi" w:cstheme="majorHAnsi"/>
                  <w:sz w:val="28"/>
                  <w:szCs w:val="28"/>
                  <w:rPrChange w:id="1934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</w:rPr>
                  </w:rPrChange>
                </w:rPr>
                <w:t>1</w:t>
              </w:r>
            </w:ins>
          </w:p>
        </w:tc>
        <w:tc>
          <w:tcPr>
            <w:tcW w:w="923" w:type="pct"/>
            <w:vAlign w:val="center"/>
            <w:tcPrChange w:id="1935" w:author="NTL 101238" w:date="2024-06-02T20:34:00Z" w16du:dateUtc="2024-06-02T13:34:00Z">
              <w:tcPr>
                <w:tcW w:w="923" w:type="pct"/>
              </w:tcPr>
            </w:tcPrChange>
          </w:tcPr>
          <w:p w14:paraId="3F7E1685" w14:textId="77777777" w:rsidR="00AF634D" w:rsidRPr="00541AF1" w:rsidRDefault="00AF634D" w:rsidP="00655A27">
            <w:pPr>
              <w:spacing w:line="360" w:lineRule="auto"/>
              <w:ind w:left="22"/>
              <w:jc w:val="center"/>
              <w:rPr>
                <w:ins w:id="1936" w:author="NTL 101238" w:date="2024-06-02T20:06:00Z" w16du:dateUtc="2024-06-02T13:06:00Z"/>
                <w:rFonts w:asciiTheme="majorHAnsi" w:hAnsiTheme="majorHAnsi" w:cstheme="majorHAnsi"/>
                <w:sz w:val="28"/>
                <w:szCs w:val="28"/>
                <w:rPrChange w:id="1937" w:author="NTL 101238" w:date="2024-06-02T21:16:00Z" w16du:dateUtc="2024-06-02T14:16:00Z">
                  <w:rPr>
                    <w:ins w:id="1938" w:author="NTL 101238" w:date="2024-06-02T20:06:00Z" w16du:dateUtc="2024-06-02T13:06:00Z"/>
                    <w:rFonts w:cs="Times New Roman"/>
                    <w:sz w:val="28"/>
                    <w:szCs w:val="28"/>
                  </w:rPr>
                </w:rPrChange>
              </w:rPr>
            </w:pPr>
            <w:ins w:id="1939" w:author="NTL 101238" w:date="2024-06-02T20:06:00Z" w16du:dateUtc="2024-06-02T13:06:00Z">
              <w:r w:rsidRPr="00541AF1">
                <w:rPr>
                  <w:rFonts w:asciiTheme="majorHAnsi" w:hAnsiTheme="majorHAnsi" w:cstheme="majorHAnsi"/>
                  <w:sz w:val="28"/>
                  <w:szCs w:val="28"/>
                  <w:rPrChange w:id="1940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</w:rPr>
                  </w:rPrChange>
                </w:rPr>
                <w:t>Mở trang đăng nhập</w:t>
              </w:r>
            </w:ins>
          </w:p>
        </w:tc>
        <w:tc>
          <w:tcPr>
            <w:tcW w:w="1148" w:type="pct"/>
            <w:vAlign w:val="center"/>
            <w:tcPrChange w:id="1941" w:author="NTL 101238" w:date="2024-06-02T20:34:00Z" w16du:dateUtc="2024-06-02T13:34:00Z">
              <w:tcPr>
                <w:tcW w:w="1148" w:type="pct"/>
              </w:tcPr>
            </w:tcPrChange>
          </w:tcPr>
          <w:p w14:paraId="6332B2F9" w14:textId="77777777" w:rsidR="00AF634D" w:rsidRPr="00541AF1" w:rsidRDefault="00AF634D" w:rsidP="00655A27">
            <w:pPr>
              <w:pStyle w:val="ListParagraph"/>
              <w:spacing w:line="360" w:lineRule="auto"/>
              <w:ind w:left="0"/>
              <w:jc w:val="center"/>
              <w:rPr>
                <w:ins w:id="1942" w:author="NTL 101238" w:date="2024-06-02T20:06:00Z" w16du:dateUtc="2024-06-02T13:06:00Z"/>
                <w:rFonts w:asciiTheme="majorHAnsi" w:hAnsiTheme="majorHAnsi" w:cstheme="majorHAnsi"/>
                <w:sz w:val="28"/>
                <w:szCs w:val="28"/>
                <w:lang w:val="en-US"/>
                <w:rPrChange w:id="1943" w:author="NTL 101238" w:date="2024-06-02T21:16:00Z" w16du:dateUtc="2024-06-02T14:16:00Z">
                  <w:rPr>
                    <w:ins w:id="1944" w:author="NTL 101238" w:date="2024-06-02T20:06:00Z" w16du:dateUtc="2024-06-02T13:06:00Z"/>
                    <w:rFonts w:cs="Times New Roman"/>
                    <w:sz w:val="28"/>
                    <w:szCs w:val="28"/>
                    <w:lang w:val="en-US"/>
                  </w:rPr>
                </w:rPrChange>
              </w:rPr>
            </w:pPr>
            <w:ins w:id="1945" w:author="NTL 101238" w:date="2024-06-02T20:06:00Z" w16du:dateUtc="2024-06-02T13:06:00Z">
              <w:r w:rsidRPr="00541AF1">
                <w:rPr>
                  <w:rFonts w:asciiTheme="majorHAnsi" w:hAnsiTheme="majorHAnsi" w:cstheme="majorHAnsi"/>
                  <w:sz w:val="28"/>
                  <w:szCs w:val="28"/>
                  <w:lang w:val="en-US"/>
                  <w:rPrChange w:id="1946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  <w:lang w:val="en-US"/>
                    </w:rPr>
                  </w:rPrChange>
                </w:rPr>
                <w:fldChar w:fldCharType="begin"/>
              </w:r>
              <w:r w:rsidRPr="00541AF1">
                <w:rPr>
                  <w:rFonts w:asciiTheme="majorHAnsi" w:hAnsiTheme="majorHAnsi" w:cstheme="majorHAnsi"/>
                  <w:sz w:val="28"/>
                  <w:szCs w:val="28"/>
                  <w:lang w:val="en-US"/>
                  <w:rPrChange w:id="1947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  <w:lang w:val="en-US"/>
                    </w:rPr>
                  </w:rPrChange>
                </w:rPr>
                <w:instrText>HYPERLINK "https://www.amazon.com/ap/signin?openid.pape.max_auth_age=0&amp;openid.return_to=https%3A%2F%2Fwww.amazon.com%2Fs%3Fk%3Da%2Bmazon%2Bcom%26adgrpid%3D127260490003%26hvadid%3D585479351039%26hvdev%3Dc%26hvlocphy%3D9040331%26hvnetw%3Dg%26hvqmt%3Db%26hvrand%3D17007436482859152777%26hvtargid%3Dkwd-321362582074%26hydadcr%3D27983_14525522%26tag%3Dhydglogoo-20%26ref%3Dnav_signin&amp;openid.identity=http%3A%2F%2Fspecs.openid.net%2Fauth%2F2.0%2Fidentifier_select&amp;openid.assoc_handle=usflex&amp;openid.mode=checkid_setup&amp;openid.claimed_id=http%3A%2F%2Fspecs.openid.net%2Fauth%2F2.0%2Fidentifier_select&amp;openid.ns=http%3A%2F%2Fspecs.openid.net%2Fauth%2F2.0"</w:instrText>
              </w:r>
              <w:r w:rsidRPr="00DD7BE7">
                <w:rPr>
                  <w:rFonts w:asciiTheme="majorHAnsi" w:hAnsiTheme="majorHAnsi" w:cstheme="majorHAnsi"/>
                  <w:sz w:val="28"/>
                  <w:szCs w:val="28"/>
                  <w:lang w:val="en-US"/>
                </w:rPr>
              </w:r>
              <w:r w:rsidRPr="00541AF1">
                <w:rPr>
                  <w:rFonts w:asciiTheme="majorHAnsi" w:hAnsiTheme="majorHAnsi" w:cstheme="majorHAnsi"/>
                  <w:sz w:val="28"/>
                  <w:szCs w:val="28"/>
                  <w:lang w:val="en-US"/>
                  <w:rPrChange w:id="1948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  <w:lang w:val="en-US"/>
                    </w:rPr>
                  </w:rPrChange>
                </w:rPr>
                <w:fldChar w:fldCharType="separate"/>
              </w:r>
              <w:r w:rsidRPr="00541AF1">
                <w:rPr>
                  <w:rStyle w:val="Hyperlink"/>
                  <w:rFonts w:asciiTheme="majorHAnsi" w:hAnsiTheme="majorHAnsi" w:cstheme="majorHAnsi"/>
                  <w:rPrChange w:id="1949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  <w:lang w:val="en-US"/>
                    </w:rPr>
                  </w:rPrChange>
                </w:rPr>
                <w:t>URL Login Amazon</w:t>
              </w:r>
              <w:r w:rsidRPr="00541AF1">
                <w:rPr>
                  <w:rFonts w:asciiTheme="majorHAnsi" w:hAnsiTheme="majorHAnsi" w:cstheme="majorHAnsi"/>
                  <w:sz w:val="28"/>
                  <w:szCs w:val="28"/>
                  <w:lang w:val="en-US"/>
                  <w:rPrChange w:id="1950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  <w:lang w:val="en-US"/>
                    </w:rPr>
                  </w:rPrChange>
                </w:rPr>
                <w:fldChar w:fldCharType="end"/>
              </w:r>
            </w:ins>
          </w:p>
          <w:p w14:paraId="2B08DF50" w14:textId="77777777" w:rsidR="00AF634D" w:rsidRPr="00541AF1" w:rsidRDefault="00AF634D" w:rsidP="00655A27">
            <w:pPr>
              <w:pStyle w:val="ListParagraph"/>
              <w:spacing w:line="360" w:lineRule="auto"/>
              <w:ind w:left="0"/>
              <w:jc w:val="center"/>
              <w:rPr>
                <w:ins w:id="1951" w:author="NTL 101238" w:date="2024-06-02T20:06:00Z" w16du:dateUtc="2024-06-02T13:06:00Z"/>
                <w:rFonts w:asciiTheme="majorHAnsi" w:hAnsiTheme="majorHAnsi" w:cstheme="majorHAnsi"/>
                <w:sz w:val="28"/>
                <w:szCs w:val="28"/>
                <w:lang w:val="en-US"/>
                <w:rPrChange w:id="1952" w:author="NTL 101238" w:date="2024-06-02T21:16:00Z" w16du:dateUtc="2024-06-02T14:16:00Z">
                  <w:rPr>
                    <w:ins w:id="1953" w:author="NTL 101238" w:date="2024-06-02T20:06:00Z" w16du:dateUtc="2024-06-02T13:06:00Z"/>
                    <w:rFonts w:cs="Times New Roman"/>
                    <w:sz w:val="28"/>
                    <w:szCs w:val="28"/>
                    <w:lang w:val="en-US"/>
                  </w:rPr>
                </w:rPrChange>
              </w:rPr>
            </w:pPr>
          </w:p>
        </w:tc>
        <w:tc>
          <w:tcPr>
            <w:tcW w:w="1148" w:type="pct"/>
            <w:vAlign w:val="center"/>
            <w:tcPrChange w:id="1954" w:author="NTL 101238" w:date="2024-06-02T20:34:00Z" w16du:dateUtc="2024-06-02T13:34:00Z">
              <w:tcPr>
                <w:tcW w:w="1148" w:type="pct"/>
              </w:tcPr>
            </w:tcPrChange>
          </w:tcPr>
          <w:p w14:paraId="0E6BC646" w14:textId="77777777" w:rsidR="00AF634D" w:rsidRPr="00541AF1" w:rsidRDefault="00AF634D" w:rsidP="00655A27">
            <w:pPr>
              <w:pStyle w:val="ListParagraph"/>
              <w:spacing w:line="360" w:lineRule="auto"/>
              <w:ind w:left="0"/>
              <w:jc w:val="center"/>
              <w:rPr>
                <w:ins w:id="1955" w:author="NTL 101238" w:date="2024-06-02T20:06:00Z" w16du:dateUtc="2024-06-02T13:06:00Z"/>
                <w:rFonts w:asciiTheme="majorHAnsi" w:hAnsiTheme="majorHAnsi" w:cstheme="majorHAnsi"/>
                <w:sz w:val="28"/>
                <w:szCs w:val="28"/>
                <w:rPrChange w:id="1956" w:author="NTL 101238" w:date="2024-06-02T21:16:00Z" w16du:dateUtc="2024-06-02T14:16:00Z">
                  <w:rPr>
                    <w:ins w:id="1957" w:author="NTL 101238" w:date="2024-06-02T20:06:00Z" w16du:dateUtc="2024-06-02T13:06:00Z"/>
                    <w:rFonts w:cs="Times New Roman"/>
                    <w:sz w:val="28"/>
                    <w:szCs w:val="28"/>
                  </w:rPr>
                </w:rPrChange>
              </w:rPr>
            </w:pPr>
            <w:ins w:id="1958" w:author="NTL 101238" w:date="2024-06-02T20:06:00Z" w16du:dateUtc="2024-06-02T13:06:00Z">
              <w:r w:rsidRPr="00541AF1">
                <w:rPr>
                  <w:rFonts w:asciiTheme="majorHAnsi" w:hAnsiTheme="majorHAnsi" w:cstheme="majorHAnsi"/>
                  <w:sz w:val="28"/>
                  <w:szCs w:val="28"/>
                  <w:rPrChange w:id="1959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</w:rPr>
                  </w:rPrChange>
                </w:rPr>
                <w:t>Hiển thị form đăng nhập</w:t>
              </w:r>
            </w:ins>
          </w:p>
        </w:tc>
        <w:tc>
          <w:tcPr>
            <w:tcW w:w="810" w:type="pct"/>
            <w:vAlign w:val="center"/>
            <w:tcPrChange w:id="1960" w:author="NTL 101238" w:date="2024-06-02T20:34:00Z" w16du:dateUtc="2024-06-02T13:34:00Z">
              <w:tcPr>
                <w:tcW w:w="810" w:type="pct"/>
              </w:tcPr>
            </w:tcPrChange>
          </w:tcPr>
          <w:p w14:paraId="57A22679" w14:textId="77777777" w:rsidR="00AF634D" w:rsidRPr="00541AF1" w:rsidRDefault="00AF634D" w:rsidP="00655A27">
            <w:pPr>
              <w:pStyle w:val="ListParagraph"/>
              <w:spacing w:line="360" w:lineRule="auto"/>
              <w:ind w:left="0"/>
              <w:jc w:val="center"/>
              <w:rPr>
                <w:ins w:id="1961" w:author="NTL 101238" w:date="2024-06-02T20:06:00Z" w16du:dateUtc="2024-06-02T13:06:00Z"/>
                <w:rFonts w:asciiTheme="majorHAnsi" w:hAnsiTheme="majorHAnsi" w:cstheme="majorHAnsi"/>
                <w:sz w:val="28"/>
                <w:szCs w:val="28"/>
                <w:rPrChange w:id="1962" w:author="NTL 101238" w:date="2024-06-02T21:16:00Z" w16du:dateUtc="2024-06-02T14:16:00Z">
                  <w:rPr>
                    <w:ins w:id="1963" w:author="NTL 101238" w:date="2024-06-02T20:06:00Z" w16du:dateUtc="2024-06-02T13:06:00Z"/>
                    <w:rFonts w:cs="Times New Roman"/>
                    <w:sz w:val="28"/>
                    <w:szCs w:val="28"/>
                  </w:rPr>
                </w:rPrChange>
              </w:rPr>
            </w:pPr>
            <w:ins w:id="1964" w:author="NTL 101238" w:date="2024-06-02T20:06:00Z" w16du:dateUtc="2024-06-02T13:06:00Z">
              <w:r w:rsidRPr="00541AF1">
                <w:rPr>
                  <w:rFonts w:asciiTheme="majorHAnsi" w:hAnsiTheme="majorHAnsi" w:cstheme="majorHAnsi"/>
                  <w:sz w:val="28"/>
                  <w:szCs w:val="28"/>
                  <w:rPrChange w:id="1965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</w:rPr>
                  </w:rPrChange>
                </w:rPr>
                <w:t>Hiển thị form đăng nhập</w:t>
              </w:r>
            </w:ins>
          </w:p>
        </w:tc>
        <w:tc>
          <w:tcPr>
            <w:tcW w:w="558" w:type="pct"/>
            <w:vAlign w:val="center"/>
            <w:tcPrChange w:id="1966" w:author="NTL 101238" w:date="2024-06-02T20:34:00Z" w16du:dateUtc="2024-06-02T13:34:00Z">
              <w:tcPr>
                <w:tcW w:w="558" w:type="pct"/>
              </w:tcPr>
            </w:tcPrChange>
          </w:tcPr>
          <w:p w14:paraId="02AACEE5" w14:textId="77777777" w:rsidR="00AF634D" w:rsidRPr="00541AF1" w:rsidRDefault="00AF634D" w:rsidP="00655A27">
            <w:pPr>
              <w:pStyle w:val="ListParagraph"/>
              <w:spacing w:line="360" w:lineRule="auto"/>
              <w:ind w:left="0"/>
              <w:jc w:val="center"/>
              <w:rPr>
                <w:ins w:id="1967" w:author="NTL 101238" w:date="2024-06-02T20:06:00Z" w16du:dateUtc="2024-06-02T13:06:00Z"/>
                <w:rFonts w:asciiTheme="majorHAnsi" w:hAnsiTheme="majorHAnsi" w:cstheme="majorHAnsi"/>
                <w:sz w:val="28"/>
                <w:szCs w:val="28"/>
                <w:rPrChange w:id="1968" w:author="NTL 101238" w:date="2024-06-02T21:16:00Z" w16du:dateUtc="2024-06-02T14:16:00Z">
                  <w:rPr>
                    <w:ins w:id="1969" w:author="NTL 101238" w:date="2024-06-02T20:06:00Z" w16du:dateUtc="2024-06-02T13:06:00Z"/>
                    <w:rFonts w:cs="Times New Roman"/>
                    <w:sz w:val="28"/>
                    <w:szCs w:val="28"/>
                  </w:rPr>
                </w:rPrChange>
              </w:rPr>
            </w:pPr>
            <w:ins w:id="1970" w:author="NTL 101238" w:date="2024-06-02T20:06:00Z" w16du:dateUtc="2024-06-02T13:06:00Z">
              <w:r w:rsidRPr="00541AF1">
                <w:rPr>
                  <w:rFonts w:asciiTheme="majorHAnsi" w:hAnsiTheme="majorHAnsi" w:cstheme="majorHAnsi"/>
                  <w:sz w:val="28"/>
                  <w:szCs w:val="28"/>
                  <w:rPrChange w:id="1971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</w:rPr>
                  </w:rPrChange>
                </w:rPr>
                <w:t>pass</w:t>
              </w:r>
            </w:ins>
          </w:p>
        </w:tc>
      </w:tr>
      <w:tr w:rsidR="00AF634D" w:rsidRPr="00541AF1" w14:paraId="5CF31440" w14:textId="77777777" w:rsidTr="00655A27">
        <w:trPr>
          <w:ins w:id="1972" w:author="NTL 101238" w:date="2024-06-02T20:06:00Z"/>
        </w:trPr>
        <w:tc>
          <w:tcPr>
            <w:tcW w:w="413" w:type="pct"/>
            <w:vAlign w:val="center"/>
            <w:tcPrChange w:id="1973" w:author="NTL 101238" w:date="2024-06-02T20:34:00Z" w16du:dateUtc="2024-06-02T13:34:00Z">
              <w:tcPr>
                <w:tcW w:w="413" w:type="pct"/>
                <w:vAlign w:val="center"/>
              </w:tcPr>
            </w:tcPrChange>
          </w:tcPr>
          <w:p w14:paraId="5AD0BA9D" w14:textId="77777777" w:rsidR="00AF634D" w:rsidRPr="00541AF1" w:rsidRDefault="00AF634D" w:rsidP="00655A27">
            <w:pPr>
              <w:spacing w:line="360" w:lineRule="auto"/>
              <w:jc w:val="center"/>
              <w:rPr>
                <w:ins w:id="1974" w:author="NTL 101238" w:date="2024-06-02T20:06:00Z" w16du:dateUtc="2024-06-02T13:06:00Z"/>
                <w:rFonts w:asciiTheme="majorHAnsi" w:hAnsiTheme="majorHAnsi" w:cstheme="majorHAnsi"/>
                <w:sz w:val="28"/>
                <w:szCs w:val="28"/>
                <w:rPrChange w:id="1975" w:author="NTL 101238" w:date="2024-06-02T21:16:00Z" w16du:dateUtc="2024-06-02T14:16:00Z">
                  <w:rPr>
                    <w:ins w:id="1976" w:author="NTL 101238" w:date="2024-06-02T20:06:00Z" w16du:dateUtc="2024-06-02T13:06:00Z"/>
                    <w:rFonts w:cs="Times New Roman"/>
                    <w:sz w:val="28"/>
                    <w:szCs w:val="28"/>
                  </w:rPr>
                </w:rPrChange>
              </w:rPr>
            </w:pPr>
            <w:ins w:id="1977" w:author="NTL 101238" w:date="2024-06-02T20:06:00Z" w16du:dateUtc="2024-06-02T13:06:00Z">
              <w:r w:rsidRPr="00541AF1">
                <w:rPr>
                  <w:rFonts w:asciiTheme="majorHAnsi" w:hAnsiTheme="majorHAnsi" w:cstheme="majorHAnsi"/>
                  <w:sz w:val="28"/>
                  <w:szCs w:val="28"/>
                  <w:rPrChange w:id="1978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</w:rPr>
                  </w:rPrChange>
                </w:rPr>
                <w:t>2</w:t>
              </w:r>
            </w:ins>
          </w:p>
        </w:tc>
        <w:tc>
          <w:tcPr>
            <w:tcW w:w="923" w:type="pct"/>
            <w:vAlign w:val="center"/>
            <w:tcPrChange w:id="1979" w:author="NTL 101238" w:date="2024-06-02T20:34:00Z" w16du:dateUtc="2024-06-02T13:34:00Z">
              <w:tcPr>
                <w:tcW w:w="923" w:type="pct"/>
              </w:tcPr>
            </w:tcPrChange>
          </w:tcPr>
          <w:p w14:paraId="1493F161" w14:textId="77777777" w:rsidR="00AF634D" w:rsidRPr="00541AF1" w:rsidRDefault="00AF634D" w:rsidP="00655A27">
            <w:pPr>
              <w:spacing w:line="360" w:lineRule="auto"/>
              <w:jc w:val="center"/>
              <w:rPr>
                <w:ins w:id="1980" w:author="NTL 101238" w:date="2024-06-02T20:06:00Z" w16du:dateUtc="2024-06-02T13:06:00Z"/>
                <w:rFonts w:asciiTheme="majorHAnsi" w:hAnsiTheme="majorHAnsi" w:cstheme="majorHAnsi"/>
                <w:sz w:val="28"/>
                <w:szCs w:val="28"/>
                <w:rPrChange w:id="1981" w:author="NTL 101238" w:date="2024-06-02T21:16:00Z" w16du:dateUtc="2024-06-02T14:16:00Z">
                  <w:rPr>
                    <w:ins w:id="1982" w:author="NTL 101238" w:date="2024-06-02T20:06:00Z" w16du:dateUtc="2024-06-02T13:06:00Z"/>
                    <w:rFonts w:cs="Times New Roman"/>
                    <w:sz w:val="28"/>
                    <w:szCs w:val="28"/>
                  </w:rPr>
                </w:rPrChange>
              </w:rPr>
            </w:pPr>
            <w:ins w:id="1983" w:author="NTL 101238" w:date="2024-06-02T20:06:00Z" w16du:dateUtc="2024-06-02T13:06:00Z">
              <w:r w:rsidRPr="00541AF1">
                <w:rPr>
                  <w:rFonts w:asciiTheme="majorHAnsi" w:hAnsiTheme="majorHAnsi" w:cstheme="majorHAnsi"/>
                  <w:sz w:val="28"/>
                  <w:szCs w:val="28"/>
                  <w:rPrChange w:id="1984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</w:rPr>
                  </w:rPrChange>
                </w:rPr>
                <w:t xml:space="preserve">Nhập </w:t>
              </w:r>
              <w:r w:rsidRPr="00541AF1">
                <w:rPr>
                  <w:rFonts w:asciiTheme="majorHAnsi" w:hAnsiTheme="majorHAnsi" w:cstheme="majorHAnsi"/>
                  <w:sz w:val="28"/>
                  <w:szCs w:val="28"/>
                  <w:lang w:val="en-US"/>
                  <w:rPrChange w:id="1985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  <w:lang w:val="en-US"/>
                    </w:rPr>
                  </w:rPrChange>
                </w:rPr>
                <w:t>tên đăng nhập</w:t>
              </w:r>
            </w:ins>
          </w:p>
        </w:tc>
        <w:tc>
          <w:tcPr>
            <w:tcW w:w="1148" w:type="pct"/>
            <w:vAlign w:val="center"/>
            <w:tcPrChange w:id="1986" w:author="NTL 101238" w:date="2024-06-02T20:34:00Z" w16du:dateUtc="2024-06-02T13:34:00Z">
              <w:tcPr>
                <w:tcW w:w="1148" w:type="pct"/>
              </w:tcPr>
            </w:tcPrChange>
          </w:tcPr>
          <w:p w14:paraId="0A9FCFA3" w14:textId="22C194C7" w:rsidR="00AF634D" w:rsidRPr="00541AF1" w:rsidRDefault="0036305C" w:rsidP="00655A27">
            <w:pPr>
              <w:pStyle w:val="ListParagraph"/>
              <w:spacing w:line="360" w:lineRule="auto"/>
              <w:ind w:left="0"/>
              <w:jc w:val="center"/>
              <w:rPr>
                <w:ins w:id="1987" w:author="NTL 101238" w:date="2024-06-02T20:06:00Z" w16du:dateUtc="2024-06-02T13:06:00Z"/>
                <w:rFonts w:asciiTheme="majorHAnsi" w:hAnsiTheme="majorHAnsi" w:cstheme="majorHAnsi"/>
                <w:sz w:val="28"/>
                <w:szCs w:val="28"/>
                <w:rPrChange w:id="1988" w:author="NTL 101238" w:date="2024-06-02T21:16:00Z" w16du:dateUtc="2024-06-02T14:16:00Z">
                  <w:rPr>
                    <w:ins w:id="1989" w:author="NTL 101238" w:date="2024-06-02T20:06:00Z" w16du:dateUtc="2024-06-02T13:06:00Z"/>
                    <w:rFonts w:cs="Times New Roman"/>
                    <w:sz w:val="28"/>
                    <w:szCs w:val="28"/>
                  </w:rPr>
                </w:rPrChange>
              </w:rPr>
            </w:pPr>
            <w:ins w:id="1990" w:author="NTL 101238" w:date="2024-06-02T20:09:00Z" w16du:dateUtc="2024-06-02T13:09:00Z">
              <w:r w:rsidRPr="00541AF1">
                <w:rPr>
                  <w:rFonts w:asciiTheme="majorHAnsi" w:hAnsiTheme="majorHAnsi" w:cstheme="majorHAnsi"/>
                  <w:sz w:val="28"/>
                  <w:szCs w:val="28"/>
                  <w:shd w:val="clear" w:color="auto" w:fill="FFFFFF"/>
                  <w:rPrChange w:id="1991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  <w:shd w:val="clear" w:color="auto" w:fill="FFFFFF"/>
                    </w:rPr>
                  </w:rPrChange>
                </w:rPr>
                <w:t>user@@example.com</w:t>
              </w:r>
            </w:ins>
          </w:p>
        </w:tc>
        <w:tc>
          <w:tcPr>
            <w:tcW w:w="1148" w:type="pct"/>
            <w:vAlign w:val="center"/>
            <w:tcPrChange w:id="1992" w:author="NTL 101238" w:date="2024-06-02T20:34:00Z" w16du:dateUtc="2024-06-02T13:34:00Z">
              <w:tcPr>
                <w:tcW w:w="1148" w:type="pct"/>
              </w:tcPr>
            </w:tcPrChange>
          </w:tcPr>
          <w:p w14:paraId="2FED58F0" w14:textId="77777777" w:rsidR="00AF634D" w:rsidRPr="00541AF1" w:rsidRDefault="00AF634D" w:rsidP="00655A27">
            <w:pPr>
              <w:pStyle w:val="ListParagraph"/>
              <w:spacing w:line="360" w:lineRule="auto"/>
              <w:ind w:left="0"/>
              <w:jc w:val="center"/>
              <w:rPr>
                <w:ins w:id="1993" w:author="NTL 101238" w:date="2024-06-02T20:06:00Z" w16du:dateUtc="2024-06-02T13:06:00Z"/>
                <w:rFonts w:asciiTheme="majorHAnsi" w:hAnsiTheme="majorHAnsi" w:cstheme="majorHAnsi"/>
                <w:sz w:val="28"/>
                <w:szCs w:val="28"/>
                <w:rPrChange w:id="1994" w:author="NTL 101238" w:date="2024-06-02T21:16:00Z" w16du:dateUtc="2024-06-02T14:16:00Z">
                  <w:rPr>
                    <w:ins w:id="1995" w:author="NTL 101238" w:date="2024-06-02T20:06:00Z" w16du:dateUtc="2024-06-02T13:06:00Z"/>
                    <w:rFonts w:cs="Times New Roman"/>
                    <w:sz w:val="28"/>
                    <w:szCs w:val="28"/>
                  </w:rPr>
                </w:rPrChange>
              </w:rPr>
            </w:pPr>
            <w:ins w:id="1996" w:author="NTL 101238" w:date="2024-06-02T20:06:00Z" w16du:dateUtc="2024-06-02T13:06:00Z">
              <w:r w:rsidRPr="00541AF1">
                <w:rPr>
                  <w:rFonts w:asciiTheme="majorHAnsi" w:hAnsiTheme="majorHAnsi" w:cstheme="majorHAnsi"/>
                  <w:sz w:val="28"/>
                  <w:szCs w:val="28"/>
                  <w:rPrChange w:id="1997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</w:rPr>
                  </w:rPrChange>
                </w:rPr>
                <w:t>Hiển thị tài khoản vừa nhập</w:t>
              </w:r>
            </w:ins>
          </w:p>
        </w:tc>
        <w:tc>
          <w:tcPr>
            <w:tcW w:w="810" w:type="pct"/>
            <w:vAlign w:val="center"/>
            <w:tcPrChange w:id="1998" w:author="NTL 101238" w:date="2024-06-02T20:34:00Z" w16du:dateUtc="2024-06-02T13:34:00Z">
              <w:tcPr>
                <w:tcW w:w="810" w:type="pct"/>
              </w:tcPr>
            </w:tcPrChange>
          </w:tcPr>
          <w:p w14:paraId="3F79B5EC" w14:textId="77777777" w:rsidR="00AF634D" w:rsidRPr="00541AF1" w:rsidRDefault="00AF634D" w:rsidP="00655A27">
            <w:pPr>
              <w:pStyle w:val="ListParagraph"/>
              <w:spacing w:line="360" w:lineRule="auto"/>
              <w:ind w:left="0"/>
              <w:jc w:val="center"/>
              <w:rPr>
                <w:ins w:id="1999" w:author="NTL 101238" w:date="2024-06-02T20:06:00Z" w16du:dateUtc="2024-06-02T13:06:00Z"/>
                <w:rFonts w:asciiTheme="majorHAnsi" w:hAnsiTheme="majorHAnsi" w:cstheme="majorHAnsi"/>
                <w:sz w:val="28"/>
                <w:szCs w:val="28"/>
                <w:rPrChange w:id="2000" w:author="NTL 101238" w:date="2024-06-02T21:16:00Z" w16du:dateUtc="2024-06-02T14:16:00Z">
                  <w:rPr>
                    <w:ins w:id="2001" w:author="NTL 101238" w:date="2024-06-02T20:06:00Z" w16du:dateUtc="2024-06-02T13:06:00Z"/>
                    <w:rFonts w:cs="Times New Roman"/>
                    <w:sz w:val="28"/>
                    <w:szCs w:val="28"/>
                  </w:rPr>
                </w:rPrChange>
              </w:rPr>
            </w:pPr>
            <w:ins w:id="2002" w:author="NTL 101238" w:date="2024-06-02T20:06:00Z" w16du:dateUtc="2024-06-02T13:06:00Z">
              <w:r w:rsidRPr="00541AF1">
                <w:rPr>
                  <w:rFonts w:asciiTheme="majorHAnsi" w:hAnsiTheme="majorHAnsi" w:cstheme="majorHAnsi"/>
                  <w:sz w:val="28"/>
                  <w:szCs w:val="28"/>
                  <w:rPrChange w:id="2003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</w:rPr>
                  </w:rPrChange>
                </w:rPr>
                <w:t>Hiển thị tài khoản vừa nhập</w:t>
              </w:r>
            </w:ins>
          </w:p>
        </w:tc>
        <w:tc>
          <w:tcPr>
            <w:tcW w:w="558" w:type="pct"/>
            <w:vAlign w:val="center"/>
            <w:tcPrChange w:id="2004" w:author="NTL 101238" w:date="2024-06-02T20:34:00Z" w16du:dateUtc="2024-06-02T13:34:00Z">
              <w:tcPr>
                <w:tcW w:w="558" w:type="pct"/>
              </w:tcPr>
            </w:tcPrChange>
          </w:tcPr>
          <w:p w14:paraId="3B44E432" w14:textId="77777777" w:rsidR="00AF634D" w:rsidRPr="00541AF1" w:rsidRDefault="00AF634D" w:rsidP="00655A27">
            <w:pPr>
              <w:pStyle w:val="ListParagraph"/>
              <w:spacing w:line="360" w:lineRule="auto"/>
              <w:ind w:left="0"/>
              <w:jc w:val="center"/>
              <w:rPr>
                <w:ins w:id="2005" w:author="NTL 101238" w:date="2024-06-02T20:06:00Z" w16du:dateUtc="2024-06-02T13:06:00Z"/>
                <w:rFonts w:asciiTheme="majorHAnsi" w:hAnsiTheme="majorHAnsi" w:cstheme="majorHAnsi"/>
                <w:sz w:val="28"/>
                <w:szCs w:val="28"/>
                <w:rPrChange w:id="2006" w:author="NTL 101238" w:date="2024-06-02T21:16:00Z" w16du:dateUtc="2024-06-02T14:16:00Z">
                  <w:rPr>
                    <w:ins w:id="2007" w:author="NTL 101238" w:date="2024-06-02T20:06:00Z" w16du:dateUtc="2024-06-02T13:06:00Z"/>
                    <w:rFonts w:cs="Times New Roman"/>
                    <w:sz w:val="28"/>
                    <w:szCs w:val="28"/>
                  </w:rPr>
                </w:rPrChange>
              </w:rPr>
            </w:pPr>
            <w:ins w:id="2008" w:author="NTL 101238" w:date="2024-06-02T20:06:00Z" w16du:dateUtc="2024-06-02T13:06:00Z">
              <w:r w:rsidRPr="00541AF1">
                <w:rPr>
                  <w:rFonts w:asciiTheme="majorHAnsi" w:hAnsiTheme="majorHAnsi" w:cstheme="majorHAnsi"/>
                  <w:sz w:val="28"/>
                  <w:szCs w:val="28"/>
                  <w:rPrChange w:id="2009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</w:rPr>
                  </w:rPrChange>
                </w:rPr>
                <w:t>pass</w:t>
              </w:r>
            </w:ins>
          </w:p>
        </w:tc>
      </w:tr>
      <w:tr w:rsidR="00F462FD" w:rsidRPr="00541AF1" w14:paraId="3B8DF7DE" w14:textId="77777777" w:rsidTr="00655A27">
        <w:trPr>
          <w:ins w:id="2010" w:author="NTL 101238" w:date="2024-06-02T20:06:00Z"/>
        </w:trPr>
        <w:tc>
          <w:tcPr>
            <w:tcW w:w="413" w:type="pct"/>
            <w:vAlign w:val="center"/>
            <w:tcPrChange w:id="2011" w:author="NTL 101238" w:date="2024-06-02T20:34:00Z" w16du:dateUtc="2024-06-02T13:34:00Z">
              <w:tcPr>
                <w:tcW w:w="413" w:type="pct"/>
                <w:vAlign w:val="center"/>
              </w:tcPr>
            </w:tcPrChange>
          </w:tcPr>
          <w:p w14:paraId="745CBD07" w14:textId="5CCC4D0B" w:rsidR="00F462FD" w:rsidRPr="00541AF1" w:rsidRDefault="00F462FD" w:rsidP="00655A27">
            <w:pPr>
              <w:pStyle w:val="ListParagraph"/>
              <w:spacing w:line="360" w:lineRule="auto"/>
              <w:ind w:left="0"/>
              <w:jc w:val="center"/>
              <w:rPr>
                <w:ins w:id="2012" w:author="NTL 101238" w:date="2024-06-02T20:06:00Z" w16du:dateUtc="2024-06-02T13:06:00Z"/>
                <w:rFonts w:asciiTheme="majorHAnsi" w:hAnsiTheme="majorHAnsi" w:cstheme="majorHAnsi"/>
                <w:sz w:val="28"/>
                <w:szCs w:val="28"/>
                <w:rPrChange w:id="2013" w:author="NTL 101238" w:date="2024-06-02T21:16:00Z" w16du:dateUtc="2024-06-02T14:16:00Z">
                  <w:rPr>
                    <w:ins w:id="2014" w:author="NTL 101238" w:date="2024-06-02T20:06:00Z" w16du:dateUtc="2024-06-02T13:06:00Z"/>
                    <w:rFonts w:cs="Times New Roman"/>
                    <w:sz w:val="28"/>
                    <w:szCs w:val="28"/>
                  </w:rPr>
                </w:rPrChange>
              </w:rPr>
            </w:pPr>
            <w:ins w:id="2015" w:author="NTL 101238" w:date="2024-06-02T20:17:00Z" w16du:dateUtc="2024-06-02T13:17:00Z">
              <w:r w:rsidRPr="00541AF1">
                <w:rPr>
                  <w:rFonts w:asciiTheme="majorHAnsi" w:hAnsiTheme="majorHAnsi" w:cstheme="majorHAnsi"/>
                  <w:sz w:val="28"/>
                  <w:szCs w:val="28"/>
                  <w:rPrChange w:id="2016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</w:rPr>
                  </w:rPrChange>
                </w:rPr>
                <w:t>3</w:t>
              </w:r>
            </w:ins>
          </w:p>
        </w:tc>
        <w:tc>
          <w:tcPr>
            <w:tcW w:w="923" w:type="pct"/>
            <w:vAlign w:val="center"/>
            <w:tcPrChange w:id="2017" w:author="NTL 101238" w:date="2024-06-02T20:34:00Z" w16du:dateUtc="2024-06-02T13:34:00Z">
              <w:tcPr>
                <w:tcW w:w="923" w:type="pct"/>
              </w:tcPr>
            </w:tcPrChange>
          </w:tcPr>
          <w:p w14:paraId="24CCB752" w14:textId="6D2FC7DC" w:rsidR="00F462FD" w:rsidRPr="00541AF1" w:rsidRDefault="00F462FD" w:rsidP="00655A27">
            <w:pPr>
              <w:pStyle w:val="ListParagraph"/>
              <w:spacing w:line="360" w:lineRule="auto"/>
              <w:ind w:left="0"/>
              <w:jc w:val="center"/>
              <w:rPr>
                <w:ins w:id="2018" w:author="NTL 101238" w:date="2024-06-02T20:06:00Z" w16du:dateUtc="2024-06-02T13:06:00Z"/>
                <w:rFonts w:asciiTheme="majorHAnsi" w:hAnsiTheme="majorHAnsi" w:cstheme="majorHAnsi"/>
                <w:sz w:val="28"/>
                <w:szCs w:val="28"/>
                <w:lang w:val="en-US"/>
                <w:rPrChange w:id="2019" w:author="NTL 101238" w:date="2024-06-02T21:16:00Z" w16du:dateUtc="2024-06-02T14:16:00Z">
                  <w:rPr>
                    <w:ins w:id="2020" w:author="NTL 101238" w:date="2024-06-02T20:06:00Z" w16du:dateUtc="2024-06-02T13:06:00Z"/>
                    <w:rFonts w:cs="Times New Roman"/>
                    <w:sz w:val="28"/>
                    <w:szCs w:val="28"/>
                    <w:lang w:val="en-US"/>
                  </w:rPr>
                </w:rPrChange>
              </w:rPr>
            </w:pPr>
            <w:ins w:id="2021" w:author="NTL 101238" w:date="2024-06-02T20:17:00Z" w16du:dateUtc="2024-06-02T13:17:00Z">
              <w:r w:rsidRPr="00541AF1">
                <w:rPr>
                  <w:rFonts w:asciiTheme="majorHAnsi" w:hAnsiTheme="majorHAnsi" w:cstheme="majorHAnsi"/>
                  <w:sz w:val="28"/>
                  <w:szCs w:val="28"/>
                  <w:lang w:val="en-US"/>
                  <w:rPrChange w:id="2022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  <w:lang w:val="en-US"/>
                    </w:rPr>
                  </w:rPrChange>
                </w:rPr>
                <w:t>Ấn tiếp tục</w:t>
              </w:r>
            </w:ins>
          </w:p>
        </w:tc>
        <w:tc>
          <w:tcPr>
            <w:tcW w:w="1148" w:type="pct"/>
            <w:vAlign w:val="center"/>
            <w:tcPrChange w:id="2023" w:author="NTL 101238" w:date="2024-06-02T20:34:00Z" w16du:dateUtc="2024-06-02T13:34:00Z">
              <w:tcPr>
                <w:tcW w:w="1148" w:type="pct"/>
              </w:tcPr>
            </w:tcPrChange>
          </w:tcPr>
          <w:p w14:paraId="5CA18F57" w14:textId="5D1339C2" w:rsidR="00F462FD" w:rsidRPr="00541AF1" w:rsidRDefault="00F462FD" w:rsidP="00655A27">
            <w:pPr>
              <w:pStyle w:val="ListParagraph"/>
              <w:spacing w:line="360" w:lineRule="auto"/>
              <w:ind w:left="0"/>
              <w:jc w:val="center"/>
              <w:rPr>
                <w:ins w:id="2024" w:author="NTL 101238" w:date="2024-06-02T20:06:00Z" w16du:dateUtc="2024-06-02T13:06:00Z"/>
                <w:rFonts w:asciiTheme="majorHAnsi" w:hAnsiTheme="majorHAnsi" w:cstheme="majorHAnsi"/>
                <w:sz w:val="28"/>
                <w:szCs w:val="28"/>
                <w:rPrChange w:id="2025" w:author="NTL 101238" w:date="2024-06-02T21:16:00Z" w16du:dateUtc="2024-06-02T14:16:00Z">
                  <w:rPr>
                    <w:ins w:id="2026" w:author="NTL 101238" w:date="2024-06-02T20:06:00Z" w16du:dateUtc="2024-06-02T13:06:00Z"/>
                    <w:rFonts w:cs="Times New Roman"/>
                    <w:sz w:val="28"/>
                    <w:szCs w:val="28"/>
                  </w:rPr>
                </w:rPrChange>
              </w:rPr>
            </w:pPr>
          </w:p>
        </w:tc>
        <w:tc>
          <w:tcPr>
            <w:tcW w:w="1148" w:type="pct"/>
            <w:vAlign w:val="center"/>
            <w:tcPrChange w:id="2027" w:author="NTL 101238" w:date="2024-06-02T20:34:00Z" w16du:dateUtc="2024-06-02T13:34:00Z">
              <w:tcPr>
                <w:tcW w:w="1148" w:type="pct"/>
              </w:tcPr>
            </w:tcPrChange>
          </w:tcPr>
          <w:p w14:paraId="3D04F28B" w14:textId="254EF80A" w:rsidR="00F462FD" w:rsidRPr="00541AF1" w:rsidRDefault="00F462FD" w:rsidP="00655A27">
            <w:pPr>
              <w:pStyle w:val="ListParagraph"/>
              <w:spacing w:line="360" w:lineRule="auto"/>
              <w:ind w:left="0"/>
              <w:jc w:val="center"/>
              <w:rPr>
                <w:ins w:id="2028" w:author="NTL 101238" w:date="2024-06-02T20:06:00Z" w16du:dateUtc="2024-06-02T13:06:00Z"/>
                <w:rFonts w:asciiTheme="majorHAnsi" w:hAnsiTheme="majorHAnsi" w:cstheme="majorHAnsi"/>
                <w:sz w:val="28"/>
                <w:szCs w:val="28"/>
                <w:rPrChange w:id="2029" w:author="NTL 101238" w:date="2024-06-02T21:16:00Z" w16du:dateUtc="2024-06-02T14:16:00Z">
                  <w:rPr>
                    <w:ins w:id="2030" w:author="NTL 101238" w:date="2024-06-02T20:06:00Z" w16du:dateUtc="2024-06-02T13:06:00Z"/>
                    <w:rFonts w:cs="Times New Roman"/>
                    <w:sz w:val="28"/>
                    <w:szCs w:val="28"/>
                  </w:rPr>
                </w:rPrChange>
              </w:rPr>
            </w:pPr>
            <w:ins w:id="2031" w:author="NTL 101238" w:date="2024-06-02T20:17:00Z" w16du:dateUtc="2024-06-02T13:17:00Z">
              <w:r w:rsidRPr="00541AF1">
                <w:rPr>
                  <w:rFonts w:asciiTheme="majorHAnsi" w:hAnsiTheme="majorHAnsi" w:cstheme="majorHAnsi"/>
                  <w:sz w:val="28"/>
                  <w:szCs w:val="28"/>
                  <w:rPrChange w:id="2032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</w:rPr>
                  </w:rPrChange>
                </w:rPr>
                <w:t>Thông báo không hợp lệ</w:t>
              </w:r>
            </w:ins>
          </w:p>
        </w:tc>
        <w:tc>
          <w:tcPr>
            <w:tcW w:w="810" w:type="pct"/>
            <w:vAlign w:val="center"/>
            <w:tcPrChange w:id="2033" w:author="NTL 101238" w:date="2024-06-02T20:34:00Z" w16du:dateUtc="2024-06-02T13:34:00Z">
              <w:tcPr>
                <w:tcW w:w="810" w:type="pct"/>
              </w:tcPr>
            </w:tcPrChange>
          </w:tcPr>
          <w:p w14:paraId="01D99498" w14:textId="09CA2D2C" w:rsidR="00F462FD" w:rsidRPr="00541AF1" w:rsidRDefault="00F462FD" w:rsidP="00655A27">
            <w:pPr>
              <w:pStyle w:val="ListParagraph"/>
              <w:spacing w:line="360" w:lineRule="auto"/>
              <w:ind w:left="0"/>
              <w:jc w:val="center"/>
              <w:rPr>
                <w:ins w:id="2034" w:author="NTL 101238" w:date="2024-06-02T20:06:00Z" w16du:dateUtc="2024-06-02T13:06:00Z"/>
                <w:rFonts w:asciiTheme="majorHAnsi" w:hAnsiTheme="majorHAnsi" w:cstheme="majorHAnsi"/>
                <w:sz w:val="28"/>
                <w:szCs w:val="28"/>
                <w:rPrChange w:id="2035" w:author="NTL 101238" w:date="2024-06-02T21:16:00Z" w16du:dateUtc="2024-06-02T14:16:00Z">
                  <w:rPr>
                    <w:ins w:id="2036" w:author="NTL 101238" w:date="2024-06-02T20:06:00Z" w16du:dateUtc="2024-06-02T13:06:00Z"/>
                    <w:rFonts w:cs="Times New Roman"/>
                    <w:sz w:val="28"/>
                    <w:szCs w:val="28"/>
                  </w:rPr>
                </w:rPrChange>
              </w:rPr>
            </w:pPr>
            <w:ins w:id="2037" w:author="NTL 101238" w:date="2024-06-02T20:17:00Z" w16du:dateUtc="2024-06-02T13:17:00Z">
              <w:r w:rsidRPr="00541AF1">
                <w:rPr>
                  <w:rFonts w:asciiTheme="majorHAnsi" w:hAnsiTheme="majorHAnsi" w:cstheme="majorHAnsi"/>
                  <w:sz w:val="28"/>
                  <w:szCs w:val="28"/>
                  <w:rPrChange w:id="2038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</w:rPr>
                  </w:rPrChange>
                </w:rPr>
                <w:t>Thông báo không hợp lệ</w:t>
              </w:r>
            </w:ins>
          </w:p>
        </w:tc>
        <w:tc>
          <w:tcPr>
            <w:tcW w:w="558" w:type="pct"/>
            <w:vAlign w:val="center"/>
            <w:tcPrChange w:id="2039" w:author="NTL 101238" w:date="2024-06-02T20:34:00Z" w16du:dateUtc="2024-06-02T13:34:00Z">
              <w:tcPr>
                <w:tcW w:w="558" w:type="pct"/>
              </w:tcPr>
            </w:tcPrChange>
          </w:tcPr>
          <w:p w14:paraId="13263362" w14:textId="5289E7F0" w:rsidR="00F462FD" w:rsidRPr="00541AF1" w:rsidRDefault="00F462FD" w:rsidP="00655A27">
            <w:pPr>
              <w:pStyle w:val="ListParagraph"/>
              <w:spacing w:line="360" w:lineRule="auto"/>
              <w:ind w:left="0"/>
              <w:jc w:val="center"/>
              <w:rPr>
                <w:ins w:id="2040" w:author="NTL 101238" w:date="2024-06-02T20:06:00Z" w16du:dateUtc="2024-06-02T13:06:00Z"/>
                <w:rFonts w:asciiTheme="majorHAnsi" w:hAnsiTheme="majorHAnsi" w:cstheme="majorHAnsi"/>
                <w:sz w:val="28"/>
                <w:szCs w:val="28"/>
                <w:rPrChange w:id="2041" w:author="NTL 101238" w:date="2024-06-02T21:16:00Z" w16du:dateUtc="2024-06-02T14:16:00Z">
                  <w:rPr>
                    <w:ins w:id="2042" w:author="NTL 101238" w:date="2024-06-02T20:06:00Z" w16du:dateUtc="2024-06-02T13:06:00Z"/>
                    <w:rFonts w:cs="Times New Roman"/>
                    <w:sz w:val="28"/>
                    <w:szCs w:val="28"/>
                  </w:rPr>
                </w:rPrChange>
              </w:rPr>
            </w:pPr>
            <w:ins w:id="2043" w:author="NTL 101238" w:date="2024-06-02T20:17:00Z" w16du:dateUtc="2024-06-02T13:17:00Z">
              <w:r w:rsidRPr="00541AF1">
                <w:rPr>
                  <w:rFonts w:asciiTheme="majorHAnsi" w:hAnsiTheme="majorHAnsi" w:cstheme="majorHAnsi"/>
                  <w:sz w:val="28"/>
                  <w:szCs w:val="28"/>
                  <w:rPrChange w:id="2044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</w:rPr>
                  </w:rPrChange>
                </w:rPr>
                <w:t>pass</w:t>
              </w:r>
            </w:ins>
          </w:p>
        </w:tc>
      </w:tr>
      <w:tr w:rsidR="00F462FD" w:rsidRPr="00541AF1" w14:paraId="52F74651" w14:textId="77777777" w:rsidTr="00655A27">
        <w:trPr>
          <w:ins w:id="2045" w:author="NTL 101238" w:date="2024-06-02T20:06:00Z"/>
        </w:trPr>
        <w:tc>
          <w:tcPr>
            <w:tcW w:w="413" w:type="pct"/>
            <w:vAlign w:val="center"/>
            <w:tcPrChange w:id="2046" w:author="NTL 101238" w:date="2024-06-02T20:34:00Z" w16du:dateUtc="2024-06-02T13:34:00Z">
              <w:tcPr>
                <w:tcW w:w="413" w:type="pct"/>
                <w:vAlign w:val="center"/>
              </w:tcPr>
            </w:tcPrChange>
          </w:tcPr>
          <w:p w14:paraId="506AD225" w14:textId="3236A37E" w:rsidR="00F462FD" w:rsidRPr="00541AF1" w:rsidRDefault="00F462FD" w:rsidP="00655A27">
            <w:pPr>
              <w:pStyle w:val="ListParagraph"/>
              <w:spacing w:line="360" w:lineRule="auto"/>
              <w:ind w:left="0"/>
              <w:jc w:val="center"/>
              <w:rPr>
                <w:ins w:id="2047" w:author="NTL 101238" w:date="2024-06-02T20:06:00Z" w16du:dateUtc="2024-06-02T13:06:00Z"/>
                <w:rFonts w:asciiTheme="majorHAnsi" w:hAnsiTheme="majorHAnsi" w:cstheme="majorHAnsi"/>
                <w:sz w:val="28"/>
                <w:szCs w:val="28"/>
                <w:rPrChange w:id="2048" w:author="NTL 101238" w:date="2024-06-02T21:16:00Z" w16du:dateUtc="2024-06-02T14:16:00Z">
                  <w:rPr>
                    <w:ins w:id="2049" w:author="NTL 101238" w:date="2024-06-02T20:06:00Z" w16du:dateUtc="2024-06-02T13:06:00Z"/>
                    <w:rFonts w:cs="Times New Roman"/>
                    <w:sz w:val="28"/>
                    <w:szCs w:val="28"/>
                  </w:rPr>
                </w:rPrChange>
              </w:rPr>
            </w:pPr>
            <w:ins w:id="2050" w:author="NTL 101238" w:date="2024-06-02T20:17:00Z" w16du:dateUtc="2024-06-02T13:17:00Z">
              <w:r w:rsidRPr="00541AF1">
                <w:rPr>
                  <w:rFonts w:asciiTheme="majorHAnsi" w:hAnsiTheme="majorHAnsi" w:cstheme="majorHAnsi"/>
                  <w:sz w:val="28"/>
                  <w:szCs w:val="28"/>
                  <w:lang w:val="en-US"/>
                  <w:rPrChange w:id="2051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  <w:lang w:val="en-US"/>
                    </w:rPr>
                  </w:rPrChange>
                </w:rPr>
                <w:t>4</w:t>
              </w:r>
            </w:ins>
          </w:p>
        </w:tc>
        <w:tc>
          <w:tcPr>
            <w:tcW w:w="923" w:type="pct"/>
            <w:vAlign w:val="center"/>
            <w:tcPrChange w:id="2052" w:author="NTL 101238" w:date="2024-06-02T20:34:00Z" w16du:dateUtc="2024-06-02T13:34:00Z">
              <w:tcPr>
                <w:tcW w:w="923" w:type="pct"/>
              </w:tcPr>
            </w:tcPrChange>
          </w:tcPr>
          <w:p w14:paraId="2D0CAEC2" w14:textId="19C3E2FC" w:rsidR="00F462FD" w:rsidRPr="00541AF1" w:rsidRDefault="00F462FD" w:rsidP="00655A27">
            <w:pPr>
              <w:pStyle w:val="ListParagraph"/>
              <w:spacing w:line="360" w:lineRule="auto"/>
              <w:ind w:left="0"/>
              <w:jc w:val="center"/>
              <w:rPr>
                <w:ins w:id="2053" w:author="NTL 101238" w:date="2024-06-02T20:06:00Z" w16du:dateUtc="2024-06-02T13:06:00Z"/>
                <w:rFonts w:asciiTheme="majorHAnsi" w:hAnsiTheme="majorHAnsi" w:cstheme="majorHAnsi"/>
                <w:sz w:val="28"/>
                <w:szCs w:val="28"/>
                <w:rPrChange w:id="2054" w:author="NTL 101238" w:date="2024-06-02T21:16:00Z" w16du:dateUtc="2024-06-02T14:16:00Z">
                  <w:rPr>
                    <w:ins w:id="2055" w:author="NTL 101238" w:date="2024-06-02T20:06:00Z" w16du:dateUtc="2024-06-02T13:06:00Z"/>
                    <w:rFonts w:cs="Times New Roman"/>
                    <w:sz w:val="28"/>
                    <w:szCs w:val="28"/>
                  </w:rPr>
                </w:rPrChange>
              </w:rPr>
            </w:pPr>
            <w:ins w:id="2056" w:author="NTL 101238" w:date="2024-06-02T20:17:00Z" w16du:dateUtc="2024-06-02T13:17:00Z">
              <w:r w:rsidRPr="00541AF1">
                <w:rPr>
                  <w:rFonts w:asciiTheme="majorHAnsi" w:hAnsiTheme="majorHAnsi" w:cstheme="majorHAnsi"/>
                  <w:sz w:val="28"/>
                  <w:szCs w:val="28"/>
                  <w:rPrChange w:id="2057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</w:rPr>
                  </w:rPrChange>
                </w:rPr>
                <w:t xml:space="preserve">Nhập </w:t>
              </w:r>
              <w:r w:rsidRPr="00541AF1">
                <w:rPr>
                  <w:rFonts w:asciiTheme="majorHAnsi" w:hAnsiTheme="majorHAnsi" w:cstheme="majorHAnsi"/>
                  <w:sz w:val="28"/>
                  <w:szCs w:val="28"/>
                  <w:lang w:val="en-US"/>
                  <w:rPrChange w:id="2058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  <w:lang w:val="en-US"/>
                    </w:rPr>
                  </w:rPrChange>
                </w:rPr>
                <w:t>mật khẩu</w:t>
              </w:r>
            </w:ins>
          </w:p>
        </w:tc>
        <w:tc>
          <w:tcPr>
            <w:tcW w:w="1148" w:type="pct"/>
            <w:vAlign w:val="center"/>
            <w:tcPrChange w:id="2059" w:author="NTL 101238" w:date="2024-06-02T20:34:00Z" w16du:dateUtc="2024-06-02T13:34:00Z">
              <w:tcPr>
                <w:tcW w:w="1148" w:type="pct"/>
              </w:tcPr>
            </w:tcPrChange>
          </w:tcPr>
          <w:p w14:paraId="5A990FBB" w14:textId="32D8D316" w:rsidR="00F462FD" w:rsidRPr="00541AF1" w:rsidRDefault="00F462FD" w:rsidP="00655A27">
            <w:pPr>
              <w:pStyle w:val="ListParagraph"/>
              <w:spacing w:line="360" w:lineRule="auto"/>
              <w:ind w:left="0"/>
              <w:jc w:val="center"/>
              <w:rPr>
                <w:ins w:id="2060" w:author="NTL 101238" w:date="2024-06-02T20:06:00Z" w16du:dateUtc="2024-06-02T13:06:00Z"/>
                <w:rFonts w:asciiTheme="majorHAnsi" w:hAnsiTheme="majorHAnsi" w:cstheme="majorHAnsi"/>
                <w:sz w:val="28"/>
                <w:szCs w:val="28"/>
                <w:rPrChange w:id="2061" w:author="NTL 101238" w:date="2024-06-02T21:16:00Z" w16du:dateUtc="2024-06-02T14:16:00Z">
                  <w:rPr>
                    <w:ins w:id="2062" w:author="NTL 101238" w:date="2024-06-02T20:06:00Z" w16du:dateUtc="2024-06-02T13:06:00Z"/>
                    <w:rFonts w:cs="Times New Roman"/>
                    <w:sz w:val="28"/>
                    <w:szCs w:val="28"/>
                  </w:rPr>
                </w:rPrChange>
              </w:rPr>
            </w:pPr>
            <w:ins w:id="2063" w:author="NTL 101238" w:date="2024-06-02T20:17:00Z" w16du:dateUtc="2024-06-02T13:17:00Z">
              <w:r w:rsidRPr="00541AF1">
                <w:rPr>
                  <w:rFonts w:asciiTheme="majorHAnsi" w:hAnsiTheme="majorHAnsi" w:cstheme="majorHAnsi"/>
                  <w:sz w:val="28"/>
                  <w:szCs w:val="28"/>
                  <w:lang w:val="en-US"/>
                  <w:rPrChange w:id="2064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  <w:lang w:val="en-US"/>
                    </w:rPr>
                  </w:rPrChange>
                </w:rPr>
                <w:t>Không hiển thị</w:t>
              </w:r>
            </w:ins>
          </w:p>
        </w:tc>
        <w:tc>
          <w:tcPr>
            <w:tcW w:w="1148" w:type="pct"/>
            <w:vAlign w:val="center"/>
            <w:tcPrChange w:id="2065" w:author="NTL 101238" w:date="2024-06-02T20:34:00Z" w16du:dateUtc="2024-06-02T13:34:00Z">
              <w:tcPr>
                <w:tcW w:w="1148" w:type="pct"/>
              </w:tcPr>
            </w:tcPrChange>
          </w:tcPr>
          <w:p w14:paraId="3CFD6F2C" w14:textId="66859B08" w:rsidR="00F462FD" w:rsidRPr="00541AF1" w:rsidRDefault="00F462FD" w:rsidP="00655A27">
            <w:pPr>
              <w:pStyle w:val="ListParagraph"/>
              <w:spacing w:line="360" w:lineRule="auto"/>
              <w:ind w:left="0"/>
              <w:jc w:val="center"/>
              <w:rPr>
                <w:ins w:id="2066" w:author="NTL 101238" w:date="2024-06-02T20:06:00Z" w16du:dateUtc="2024-06-02T13:06:00Z"/>
                <w:rFonts w:asciiTheme="majorHAnsi" w:hAnsiTheme="majorHAnsi" w:cstheme="majorHAnsi"/>
                <w:sz w:val="28"/>
                <w:szCs w:val="28"/>
                <w:lang w:val="en-US"/>
                <w:rPrChange w:id="2067" w:author="NTL 101238" w:date="2024-06-02T21:16:00Z" w16du:dateUtc="2024-06-02T14:16:00Z">
                  <w:rPr>
                    <w:ins w:id="2068" w:author="NTL 101238" w:date="2024-06-02T20:06:00Z" w16du:dateUtc="2024-06-02T13:06:00Z"/>
                    <w:rFonts w:cs="Times New Roman"/>
                    <w:sz w:val="28"/>
                    <w:szCs w:val="28"/>
                    <w:lang w:val="en-US"/>
                  </w:rPr>
                </w:rPrChange>
              </w:rPr>
            </w:pPr>
          </w:p>
        </w:tc>
        <w:tc>
          <w:tcPr>
            <w:tcW w:w="810" w:type="pct"/>
            <w:vAlign w:val="center"/>
            <w:tcPrChange w:id="2069" w:author="NTL 101238" w:date="2024-06-02T20:34:00Z" w16du:dateUtc="2024-06-02T13:34:00Z">
              <w:tcPr>
                <w:tcW w:w="810" w:type="pct"/>
              </w:tcPr>
            </w:tcPrChange>
          </w:tcPr>
          <w:p w14:paraId="619EB696" w14:textId="17AB6245" w:rsidR="00F462FD" w:rsidRPr="00607C67" w:rsidRDefault="00607C67" w:rsidP="00655A27">
            <w:pPr>
              <w:pStyle w:val="ListParagraph"/>
              <w:spacing w:line="360" w:lineRule="auto"/>
              <w:ind w:left="0"/>
              <w:jc w:val="center"/>
              <w:rPr>
                <w:ins w:id="2070" w:author="NTL 101238" w:date="2024-06-02T20:06:00Z" w16du:dateUtc="2024-06-02T13:06:00Z"/>
                <w:rFonts w:asciiTheme="majorHAnsi" w:hAnsiTheme="majorHAnsi" w:cstheme="majorHAnsi"/>
                <w:sz w:val="28"/>
                <w:szCs w:val="28"/>
                <w:lang w:val="en-US"/>
                <w:rPrChange w:id="2071" w:author="NTL 101238" w:date="2024-06-03T13:13:00Z" w16du:dateUtc="2024-06-03T06:13:00Z">
                  <w:rPr>
                    <w:ins w:id="2072" w:author="NTL 101238" w:date="2024-06-02T20:06:00Z" w16du:dateUtc="2024-06-02T13:06:00Z"/>
                    <w:rFonts w:cs="Times New Roman"/>
                    <w:sz w:val="28"/>
                    <w:szCs w:val="28"/>
                  </w:rPr>
                </w:rPrChange>
              </w:rPr>
            </w:pPr>
            <w:ins w:id="2073" w:author="NTL 101238" w:date="2024-06-03T13:13:00Z" w16du:dateUtc="2024-06-03T06:13:00Z">
              <w:r>
                <w:rPr>
                  <w:rFonts w:asciiTheme="majorHAnsi" w:hAnsiTheme="majorHAnsi" w:cstheme="majorHAnsi"/>
                  <w:sz w:val="28"/>
                  <w:szCs w:val="28"/>
                  <w:lang w:val="en-US"/>
                </w:rPr>
                <w:t>Không hiển thị</w:t>
              </w:r>
            </w:ins>
          </w:p>
        </w:tc>
        <w:tc>
          <w:tcPr>
            <w:tcW w:w="558" w:type="pct"/>
            <w:vAlign w:val="center"/>
            <w:tcPrChange w:id="2074" w:author="NTL 101238" w:date="2024-06-02T20:34:00Z" w16du:dateUtc="2024-06-02T13:34:00Z">
              <w:tcPr>
                <w:tcW w:w="558" w:type="pct"/>
              </w:tcPr>
            </w:tcPrChange>
          </w:tcPr>
          <w:p w14:paraId="20CF7CE6" w14:textId="010DED24" w:rsidR="00F462FD" w:rsidRPr="00541AF1" w:rsidRDefault="00F462FD" w:rsidP="00655A27">
            <w:pPr>
              <w:pStyle w:val="ListParagraph"/>
              <w:keepNext/>
              <w:spacing w:line="360" w:lineRule="auto"/>
              <w:ind w:left="0"/>
              <w:jc w:val="center"/>
              <w:rPr>
                <w:ins w:id="2075" w:author="NTL 101238" w:date="2024-06-02T20:06:00Z" w16du:dateUtc="2024-06-02T13:06:00Z"/>
                <w:rFonts w:asciiTheme="majorHAnsi" w:hAnsiTheme="majorHAnsi" w:cstheme="majorHAnsi"/>
                <w:sz w:val="28"/>
                <w:szCs w:val="28"/>
                <w:rPrChange w:id="2076" w:author="NTL 101238" w:date="2024-06-02T21:16:00Z" w16du:dateUtc="2024-06-02T14:16:00Z">
                  <w:rPr>
                    <w:ins w:id="2077" w:author="NTL 101238" w:date="2024-06-02T20:06:00Z" w16du:dateUtc="2024-06-02T13:06:00Z"/>
                    <w:rFonts w:cs="Times New Roman"/>
                    <w:sz w:val="28"/>
                    <w:szCs w:val="28"/>
                  </w:rPr>
                </w:rPrChange>
              </w:rPr>
            </w:pPr>
            <w:ins w:id="2078" w:author="NTL 101238" w:date="2024-06-02T20:17:00Z" w16du:dateUtc="2024-06-02T13:17:00Z">
              <w:r w:rsidRPr="00541AF1">
                <w:rPr>
                  <w:rFonts w:asciiTheme="majorHAnsi" w:hAnsiTheme="majorHAnsi" w:cstheme="majorHAnsi"/>
                  <w:sz w:val="28"/>
                  <w:szCs w:val="28"/>
                  <w:rPrChange w:id="2079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</w:rPr>
                  </w:rPrChange>
                </w:rPr>
                <w:t>pass</w:t>
              </w:r>
            </w:ins>
          </w:p>
        </w:tc>
      </w:tr>
    </w:tbl>
    <w:p w14:paraId="289CD53A" w14:textId="2DCCA341" w:rsidR="00AF634D" w:rsidRPr="00541AF1" w:rsidRDefault="00AF634D" w:rsidP="00AF634D">
      <w:pPr>
        <w:spacing w:beforeLines="120" w:before="288" w:afterLines="120" w:after="288" w:line="360" w:lineRule="auto"/>
        <w:rPr>
          <w:ins w:id="2080" w:author="NTL 101238" w:date="2024-06-02T20:06:00Z" w16du:dateUtc="2024-06-02T13:06:00Z"/>
          <w:rFonts w:asciiTheme="majorHAnsi" w:hAnsiTheme="majorHAnsi" w:cstheme="majorHAnsi"/>
          <w:sz w:val="28"/>
          <w:szCs w:val="28"/>
          <w:shd w:val="clear" w:color="auto" w:fill="FFFFFF"/>
          <w:lang w:val="en-US"/>
          <w:rPrChange w:id="2081" w:author="NTL 101238" w:date="2024-06-02T21:16:00Z" w16du:dateUtc="2024-06-02T14:16:00Z">
            <w:rPr>
              <w:ins w:id="2082" w:author="NTL 101238" w:date="2024-06-02T20:06:00Z" w16du:dateUtc="2024-06-02T13:06:00Z"/>
              <w:rFonts w:cs="Times New Roman"/>
              <w:sz w:val="28"/>
              <w:szCs w:val="28"/>
              <w:shd w:val="clear" w:color="auto" w:fill="FFFFFF"/>
              <w:lang w:val="en-US"/>
            </w:rPr>
          </w:rPrChange>
        </w:rPr>
      </w:pPr>
      <w:ins w:id="2083" w:author="NTL 101238" w:date="2024-06-02T20:06:00Z" w16du:dateUtc="2024-06-02T13:06:00Z">
        <w:r w:rsidRPr="00541AF1">
          <w:rPr>
            <w:rFonts w:asciiTheme="majorHAnsi" w:hAnsiTheme="majorHAnsi" w:cstheme="majorHAnsi"/>
            <w:sz w:val="28"/>
            <w:szCs w:val="28"/>
            <w:shd w:val="clear" w:color="auto" w:fill="FFFFFF"/>
            <w:rPrChange w:id="2084" w:author="NTL 101238" w:date="2024-06-02T21:16:00Z" w16du:dateUtc="2024-06-02T14:16:00Z">
              <w:rPr>
                <w:rFonts w:cs="Times New Roman"/>
                <w:sz w:val="28"/>
                <w:szCs w:val="28"/>
                <w:shd w:val="clear" w:color="auto" w:fill="FFFFFF"/>
              </w:rPr>
            </w:rPrChange>
          </w:rPr>
          <w:t xml:space="preserve">Testcase </w:t>
        </w:r>
      </w:ins>
      <w:ins w:id="2085" w:author="NTL 101238" w:date="2024-06-02T20:07:00Z" w16du:dateUtc="2024-06-02T13:07:00Z">
        <w:r w:rsidR="00D05CF9" w:rsidRPr="00541AF1">
          <w:rPr>
            <w:rFonts w:asciiTheme="majorHAnsi" w:hAnsiTheme="majorHAnsi" w:cstheme="majorHAnsi"/>
            <w:sz w:val="28"/>
            <w:szCs w:val="28"/>
            <w:shd w:val="clear" w:color="auto" w:fill="FFFFFF"/>
            <w:lang w:val="en-US"/>
            <w:rPrChange w:id="2086" w:author="NTL 101238" w:date="2024-06-02T21:16:00Z" w16du:dateUtc="2024-06-02T14:16:00Z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</w:rPrChange>
          </w:rPr>
          <w:t>6</w:t>
        </w:r>
      </w:ins>
      <w:ins w:id="2087" w:author="NTL 101238" w:date="2024-06-02T20:06:00Z" w16du:dateUtc="2024-06-02T13:06:00Z">
        <w:r w:rsidRPr="00541AF1">
          <w:rPr>
            <w:rFonts w:asciiTheme="majorHAnsi" w:hAnsiTheme="majorHAnsi" w:cstheme="majorHAnsi"/>
            <w:sz w:val="28"/>
            <w:szCs w:val="28"/>
            <w:shd w:val="clear" w:color="auto" w:fill="FFFFFF"/>
            <w:rPrChange w:id="2088" w:author="NTL 101238" w:date="2024-06-02T21:16:00Z" w16du:dateUtc="2024-06-02T14:16:00Z">
              <w:rPr>
                <w:rFonts w:cs="Times New Roman"/>
                <w:sz w:val="28"/>
                <w:szCs w:val="28"/>
                <w:shd w:val="clear" w:color="auto" w:fill="FFFFFF"/>
              </w:rPr>
            </w:rPrChange>
          </w:rPr>
          <w:t xml:space="preserve">: </w:t>
        </w:r>
        <w:r w:rsidRPr="00541AF1">
          <w:rPr>
            <w:rFonts w:asciiTheme="majorHAnsi" w:hAnsiTheme="majorHAnsi" w:cstheme="majorHAnsi"/>
            <w:sz w:val="28"/>
            <w:szCs w:val="28"/>
            <w:shd w:val="clear" w:color="auto" w:fill="FFFFFF"/>
            <w:lang w:val="en-US"/>
            <w:rPrChange w:id="2089" w:author="NTL 101238" w:date="2024-06-02T21:16:00Z" w16du:dateUtc="2024-06-02T14:16:00Z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</w:rPrChange>
          </w:rPr>
          <w:t xml:space="preserve">Email </w:t>
        </w:r>
      </w:ins>
      <w:ins w:id="2090" w:author="NTL 101238" w:date="2024-06-02T20:09:00Z" w16du:dateUtc="2024-06-02T13:09:00Z">
        <w:r w:rsidR="0036305C" w:rsidRPr="00541AF1">
          <w:rPr>
            <w:rFonts w:asciiTheme="majorHAnsi" w:hAnsiTheme="majorHAnsi" w:cstheme="majorHAnsi"/>
            <w:sz w:val="28"/>
            <w:szCs w:val="28"/>
            <w:shd w:val="clear" w:color="auto" w:fill="FFFFFF"/>
            <w:lang w:val="en-US"/>
            <w:rPrChange w:id="2091" w:author="NTL 101238" w:date="2024-06-02T21:16:00Z" w16du:dateUtc="2024-06-02T14:16:00Z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</w:rPrChange>
          </w:rPr>
          <w:t>không chứa tên miền</w:t>
        </w:r>
      </w:ins>
    </w:p>
    <w:tbl>
      <w:tblPr>
        <w:tblStyle w:val="TableGrid"/>
        <w:tblW w:w="5218" w:type="pct"/>
        <w:tblLayout w:type="fixed"/>
        <w:tblLook w:val="04A0" w:firstRow="1" w:lastRow="0" w:firstColumn="1" w:lastColumn="0" w:noHBand="0" w:noVBand="1"/>
        <w:tblPrChange w:id="2092" w:author="NTL 101238" w:date="2024-06-02T20:34:00Z" w16du:dateUtc="2024-06-02T13:34:00Z">
          <w:tblPr>
            <w:tblStyle w:val="TableGrid"/>
            <w:tblW w:w="5218" w:type="pct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778"/>
        <w:gridCol w:w="1737"/>
        <w:gridCol w:w="2160"/>
        <w:gridCol w:w="2160"/>
        <w:gridCol w:w="1524"/>
        <w:gridCol w:w="1050"/>
        <w:tblGridChange w:id="2093">
          <w:tblGrid>
            <w:gridCol w:w="778"/>
            <w:gridCol w:w="1737"/>
            <w:gridCol w:w="2160"/>
            <w:gridCol w:w="2160"/>
            <w:gridCol w:w="1524"/>
            <w:gridCol w:w="1050"/>
          </w:tblGrid>
        </w:tblGridChange>
      </w:tblGrid>
      <w:tr w:rsidR="00AF634D" w:rsidRPr="00541AF1" w14:paraId="2C25F79A" w14:textId="77777777" w:rsidTr="00655A27">
        <w:trPr>
          <w:trHeight w:val="1340"/>
          <w:ins w:id="2094" w:author="NTL 101238" w:date="2024-06-02T20:06:00Z"/>
          <w:trPrChange w:id="2095" w:author="NTL 101238" w:date="2024-06-02T20:34:00Z" w16du:dateUtc="2024-06-02T13:34:00Z">
            <w:trPr>
              <w:trHeight w:val="1340"/>
            </w:trPr>
          </w:trPrChange>
        </w:trPr>
        <w:tc>
          <w:tcPr>
            <w:tcW w:w="413" w:type="pct"/>
            <w:vAlign w:val="center"/>
            <w:tcPrChange w:id="2096" w:author="NTL 101238" w:date="2024-06-02T20:34:00Z" w16du:dateUtc="2024-06-02T13:34:00Z">
              <w:tcPr>
                <w:tcW w:w="413" w:type="pct"/>
                <w:vAlign w:val="center"/>
              </w:tcPr>
            </w:tcPrChange>
          </w:tcPr>
          <w:p w14:paraId="23ACD74E" w14:textId="77777777" w:rsidR="00AF634D" w:rsidRPr="00541AF1" w:rsidRDefault="00AF634D" w:rsidP="00655A27">
            <w:pPr>
              <w:pStyle w:val="ListParagraph"/>
              <w:spacing w:line="360" w:lineRule="auto"/>
              <w:ind w:left="0"/>
              <w:jc w:val="center"/>
              <w:rPr>
                <w:ins w:id="2097" w:author="NTL 101238" w:date="2024-06-02T20:06:00Z" w16du:dateUtc="2024-06-02T13:06:00Z"/>
                <w:rFonts w:asciiTheme="majorHAnsi" w:hAnsiTheme="majorHAnsi" w:cstheme="majorHAnsi"/>
                <w:b/>
                <w:bCs/>
                <w:sz w:val="28"/>
                <w:szCs w:val="28"/>
                <w:rPrChange w:id="2098" w:author="NTL 101238" w:date="2024-06-02T21:16:00Z" w16du:dateUtc="2024-06-02T14:16:00Z">
                  <w:rPr>
                    <w:ins w:id="2099" w:author="NTL 101238" w:date="2024-06-02T20:06:00Z" w16du:dateUtc="2024-06-02T13:06:00Z"/>
                    <w:rFonts w:cs="Times New Roman"/>
                    <w:b/>
                    <w:bCs/>
                    <w:sz w:val="28"/>
                    <w:szCs w:val="28"/>
                  </w:rPr>
                </w:rPrChange>
              </w:rPr>
            </w:pPr>
            <w:ins w:id="2100" w:author="NTL 101238" w:date="2024-06-02T20:06:00Z" w16du:dateUtc="2024-06-02T13:06:00Z">
              <w:r w:rsidRPr="00541AF1">
                <w:rPr>
                  <w:rFonts w:asciiTheme="majorHAnsi" w:hAnsiTheme="majorHAnsi" w:cstheme="majorHAnsi"/>
                  <w:b/>
                  <w:bCs/>
                  <w:sz w:val="28"/>
                  <w:szCs w:val="28"/>
                  <w:rPrChange w:id="2101" w:author="NTL 101238" w:date="2024-06-02T21:16:00Z" w16du:dateUtc="2024-06-02T14:16:00Z">
                    <w:rPr>
                      <w:rFonts w:cs="Times New Roman"/>
                      <w:b/>
                      <w:bCs/>
                      <w:sz w:val="28"/>
                      <w:szCs w:val="28"/>
                    </w:rPr>
                  </w:rPrChange>
                </w:rPr>
                <w:t>Bước</w:t>
              </w:r>
            </w:ins>
          </w:p>
        </w:tc>
        <w:tc>
          <w:tcPr>
            <w:tcW w:w="923" w:type="pct"/>
            <w:vAlign w:val="center"/>
            <w:tcPrChange w:id="2102" w:author="NTL 101238" w:date="2024-06-02T20:34:00Z" w16du:dateUtc="2024-06-02T13:34:00Z">
              <w:tcPr>
                <w:tcW w:w="923" w:type="pct"/>
                <w:vAlign w:val="center"/>
              </w:tcPr>
            </w:tcPrChange>
          </w:tcPr>
          <w:p w14:paraId="38CC9EE2" w14:textId="77777777" w:rsidR="00AF634D" w:rsidRPr="00541AF1" w:rsidRDefault="00AF634D" w:rsidP="00655A27">
            <w:pPr>
              <w:pStyle w:val="ListParagraph"/>
              <w:spacing w:line="360" w:lineRule="auto"/>
              <w:ind w:left="0"/>
              <w:jc w:val="center"/>
              <w:rPr>
                <w:ins w:id="2103" w:author="NTL 101238" w:date="2024-06-02T20:06:00Z" w16du:dateUtc="2024-06-02T13:06:00Z"/>
                <w:rFonts w:asciiTheme="majorHAnsi" w:hAnsiTheme="majorHAnsi" w:cstheme="majorHAnsi"/>
                <w:b/>
                <w:bCs/>
                <w:sz w:val="28"/>
                <w:szCs w:val="28"/>
                <w:rPrChange w:id="2104" w:author="NTL 101238" w:date="2024-06-02T21:16:00Z" w16du:dateUtc="2024-06-02T14:16:00Z">
                  <w:rPr>
                    <w:ins w:id="2105" w:author="NTL 101238" w:date="2024-06-02T20:06:00Z" w16du:dateUtc="2024-06-02T13:06:00Z"/>
                    <w:rFonts w:cs="Times New Roman"/>
                    <w:b/>
                    <w:bCs/>
                    <w:sz w:val="28"/>
                    <w:szCs w:val="28"/>
                  </w:rPr>
                </w:rPrChange>
              </w:rPr>
            </w:pPr>
            <w:ins w:id="2106" w:author="NTL 101238" w:date="2024-06-02T20:06:00Z" w16du:dateUtc="2024-06-02T13:06:00Z">
              <w:r w:rsidRPr="00541AF1">
                <w:rPr>
                  <w:rFonts w:asciiTheme="majorHAnsi" w:hAnsiTheme="majorHAnsi" w:cstheme="majorHAnsi"/>
                  <w:b/>
                  <w:bCs/>
                  <w:sz w:val="28"/>
                  <w:szCs w:val="28"/>
                  <w:rPrChange w:id="2107" w:author="NTL 101238" w:date="2024-06-02T21:16:00Z" w16du:dateUtc="2024-06-02T14:16:00Z">
                    <w:rPr>
                      <w:rFonts w:cs="Times New Roman"/>
                      <w:b/>
                      <w:bCs/>
                      <w:sz w:val="28"/>
                      <w:szCs w:val="28"/>
                    </w:rPr>
                  </w:rPrChange>
                </w:rPr>
                <w:t>Hành động</w:t>
              </w:r>
            </w:ins>
          </w:p>
        </w:tc>
        <w:tc>
          <w:tcPr>
            <w:tcW w:w="1148" w:type="pct"/>
            <w:vAlign w:val="center"/>
            <w:tcPrChange w:id="2108" w:author="NTL 101238" w:date="2024-06-02T20:34:00Z" w16du:dateUtc="2024-06-02T13:34:00Z">
              <w:tcPr>
                <w:tcW w:w="1148" w:type="pct"/>
                <w:vAlign w:val="center"/>
              </w:tcPr>
            </w:tcPrChange>
          </w:tcPr>
          <w:p w14:paraId="1CF80BE3" w14:textId="77777777" w:rsidR="00AF634D" w:rsidRPr="00541AF1" w:rsidRDefault="00AF634D" w:rsidP="00655A27">
            <w:pPr>
              <w:pStyle w:val="ListParagraph"/>
              <w:spacing w:line="360" w:lineRule="auto"/>
              <w:ind w:left="0"/>
              <w:jc w:val="center"/>
              <w:rPr>
                <w:ins w:id="2109" w:author="NTL 101238" w:date="2024-06-02T20:06:00Z" w16du:dateUtc="2024-06-02T13:06:00Z"/>
                <w:rFonts w:asciiTheme="majorHAnsi" w:hAnsiTheme="majorHAnsi" w:cstheme="majorHAnsi"/>
                <w:b/>
                <w:bCs/>
                <w:sz w:val="28"/>
                <w:szCs w:val="28"/>
                <w:rPrChange w:id="2110" w:author="NTL 101238" w:date="2024-06-02T21:16:00Z" w16du:dateUtc="2024-06-02T14:16:00Z">
                  <w:rPr>
                    <w:ins w:id="2111" w:author="NTL 101238" w:date="2024-06-02T20:06:00Z" w16du:dateUtc="2024-06-02T13:06:00Z"/>
                    <w:rFonts w:cs="Times New Roman"/>
                    <w:b/>
                    <w:bCs/>
                    <w:sz w:val="28"/>
                    <w:szCs w:val="28"/>
                  </w:rPr>
                </w:rPrChange>
              </w:rPr>
            </w:pPr>
            <w:ins w:id="2112" w:author="NTL 101238" w:date="2024-06-02T20:06:00Z" w16du:dateUtc="2024-06-02T13:06:00Z">
              <w:r w:rsidRPr="00541AF1">
                <w:rPr>
                  <w:rFonts w:asciiTheme="majorHAnsi" w:hAnsiTheme="majorHAnsi" w:cstheme="majorHAnsi"/>
                  <w:b/>
                  <w:bCs/>
                  <w:sz w:val="28"/>
                  <w:szCs w:val="28"/>
                  <w:rPrChange w:id="2113" w:author="NTL 101238" w:date="2024-06-02T21:16:00Z" w16du:dateUtc="2024-06-02T14:16:00Z">
                    <w:rPr>
                      <w:rFonts w:cs="Times New Roman"/>
                      <w:b/>
                      <w:bCs/>
                      <w:sz w:val="28"/>
                      <w:szCs w:val="28"/>
                    </w:rPr>
                  </w:rPrChange>
                </w:rPr>
                <w:t>Dữ liệu</w:t>
              </w:r>
            </w:ins>
          </w:p>
        </w:tc>
        <w:tc>
          <w:tcPr>
            <w:tcW w:w="1148" w:type="pct"/>
            <w:vAlign w:val="center"/>
            <w:tcPrChange w:id="2114" w:author="NTL 101238" w:date="2024-06-02T20:34:00Z" w16du:dateUtc="2024-06-02T13:34:00Z">
              <w:tcPr>
                <w:tcW w:w="1148" w:type="pct"/>
                <w:vAlign w:val="center"/>
              </w:tcPr>
            </w:tcPrChange>
          </w:tcPr>
          <w:p w14:paraId="72ECB763" w14:textId="77777777" w:rsidR="00AF634D" w:rsidRPr="00541AF1" w:rsidRDefault="00AF634D" w:rsidP="00655A27">
            <w:pPr>
              <w:pStyle w:val="ListParagraph"/>
              <w:spacing w:line="360" w:lineRule="auto"/>
              <w:ind w:left="0"/>
              <w:jc w:val="center"/>
              <w:rPr>
                <w:ins w:id="2115" w:author="NTL 101238" w:date="2024-06-02T20:06:00Z" w16du:dateUtc="2024-06-02T13:06:00Z"/>
                <w:rFonts w:asciiTheme="majorHAnsi" w:hAnsiTheme="majorHAnsi" w:cstheme="majorHAnsi"/>
                <w:b/>
                <w:bCs/>
                <w:sz w:val="28"/>
                <w:szCs w:val="28"/>
                <w:rPrChange w:id="2116" w:author="NTL 101238" w:date="2024-06-02T21:16:00Z" w16du:dateUtc="2024-06-02T14:16:00Z">
                  <w:rPr>
                    <w:ins w:id="2117" w:author="NTL 101238" w:date="2024-06-02T20:06:00Z" w16du:dateUtc="2024-06-02T13:06:00Z"/>
                    <w:rFonts w:cs="Times New Roman"/>
                    <w:b/>
                    <w:bCs/>
                    <w:sz w:val="28"/>
                    <w:szCs w:val="28"/>
                  </w:rPr>
                </w:rPrChange>
              </w:rPr>
            </w:pPr>
            <w:ins w:id="2118" w:author="NTL 101238" w:date="2024-06-02T20:06:00Z" w16du:dateUtc="2024-06-02T13:06:00Z">
              <w:r w:rsidRPr="00541AF1">
                <w:rPr>
                  <w:rFonts w:asciiTheme="majorHAnsi" w:hAnsiTheme="majorHAnsi" w:cstheme="majorHAnsi"/>
                  <w:b/>
                  <w:bCs/>
                  <w:sz w:val="28"/>
                  <w:szCs w:val="28"/>
                  <w:rPrChange w:id="2119" w:author="NTL 101238" w:date="2024-06-02T21:16:00Z" w16du:dateUtc="2024-06-02T14:16:00Z">
                    <w:rPr>
                      <w:rFonts w:cs="Times New Roman"/>
                      <w:b/>
                      <w:bCs/>
                      <w:sz w:val="28"/>
                      <w:szCs w:val="28"/>
                    </w:rPr>
                  </w:rPrChange>
                </w:rPr>
                <w:t>Kết quả mong muốn</w:t>
              </w:r>
            </w:ins>
          </w:p>
        </w:tc>
        <w:tc>
          <w:tcPr>
            <w:tcW w:w="810" w:type="pct"/>
            <w:vAlign w:val="center"/>
            <w:tcPrChange w:id="2120" w:author="NTL 101238" w:date="2024-06-02T20:34:00Z" w16du:dateUtc="2024-06-02T13:34:00Z">
              <w:tcPr>
                <w:tcW w:w="810" w:type="pct"/>
                <w:vAlign w:val="center"/>
              </w:tcPr>
            </w:tcPrChange>
          </w:tcPr>
          <w:p w14:paraId="7E444C71" w14:textId="77777777" w:rsidR="00AF634D" w:rsidRPr="00541AF1" w:rsidRDefault="00AF634D" w:rsidP="00655A27">
            <w:pPr>
              <w:pStyle w:val="ListParagraph"/>
              <w:spacing w:line="360" w:lineRule="auto"/>
              <w:ind w:left="0"/>
              <w:jc w:val="center"/>
              <w:rPr>
                <w:ins w:id="2121" w:author="NTL 101238" w:date="2024-06-02T20:06:00Z" w16du:dateUtc="2024-06-02T13:06:00Z"/>
                <w:rFonts w:asciiTheme="majorHAnsi" w:hAnsiTheme="majorHAnsi" w:cstheme="majorHAnsi"/>
                <w:b/>
                <w:bCs/>
                <w:sz w:val="28"/>
                <w:szCs w:val="28"/>
                <w:rPrChange w:id="2122" w:author="NTL 101238" w:date="2024-06-02T21:16:00Z" w16du:dateUtc="2024-06-02T14:16:00Z">
                  <w:rPr>
                    <w:ins w:id="2123" w:author="NTL 101238" w:date="2024-06-02T20:06:00Z" w16du:dateUtc="2024-06-02T13:06:00Z"/>
                    <w:rFonts w:cs="Times New Roman"/>
                    <w:b/>
                    <w:bCs/>
                    <w:sz w:val="28"/>
                    <w:szCs w:val="28"/>
                  </w:rPr>
                </w:rPrChange>
              </w:rPr>
            </w:pPr>
            <w:ins w:id="2124" w:author="NTL 101238" w:date="2024-06-02T20:06:00Z" w16du:dateUtc="2024-06-02T13:06:00Z">
              <w:r w:rsidRPr="00541AF1">
                <w:rPr>
                  <w:rFonts w:asciiTheme="majorHAnsi" w:hAnsiTheme="majorHAnsi" w:cstheme="majorHAnsi"/>
                  <w:b/>
                  <w:bCs/>
                  <w:sz w:val="28"/>
                  <w:szCs w:val="28"/>
                  <w:rPrChange w:id="2125" w:author="NTL 101238" w:date="2024-06-02T21:16:00Z" w16du:dateUtc="2024-06-02T14:16:00Z">
                    <w:rPr>
                      <w:rFonts w:cs="Times New Roman"/>
                      <w:b/>
                      <w:bCs/>
                      <w:sz w:val="28"/>
                      <w:szCs w:val="28"/>
                    </w:rPr>
                  </w:rPrChange>
                </w:rPr>
                <w:t>Kết quả thực tế</w:t>
              </w:r>
            </w:ins>
          </w:p>
        </w:tc>
        <w:tc>
          <w:tcPr>
            <w:tcW w:w="558" w:type="pct"/>
            <w:vAlign w:val="center"/>
            <w:tcPrChange w:id="2126" w:author="NTL 101238" w:date="2024-06-02T20:34:00Z" w16du:dateUtc="2024-06-02T13:34:00Z">
              <w:tcPr>
                <w:tcW w:w="558" w:type="pct"/>
                <w:vAlign w:val="center"/>
              </w:tcPr>
            </w:tcPrChange>
          </w:tcPr>
          <w:p w14:paraId="1D359871" w14:textId="77777777" w:rsidR="00AF634D" w:rsidRPr="00541AF1" w:rsidRDefault="00AF634D" w:rsidP="00655A27">
            <w:pPr>
              <w:pStyle w:val="ListParagraph"/>
              <w:spacing w:line="360" w:lineRule="auto"/>
              <w:ind w:left="0"/>
              <w:jc w:val="center"/>
              <w:rPr>
                <w:ins w:id="2127" w:author="NTL 101238" w:date="2024-06-02T20:06:00Z" w16du:dateUtc="2024-06-02T13:06:00Z"/>
                <w:rFonts w:asciiTheme="majorHAnsi" w:hAnsiTheme="majorHAnsi" w:cstheme="majorHAnsi"/>
                <w:b/>
                <w:bCs/>
                <w:sz w:val="28"/>
                <w:szCs w:val="28"/>
                <w:rPrChange w:id="2128" w:author="NTL 101238" w:date="2024-06-02T21:16:00Z" w16du:dateUtc="2024-06-02T14:16:00Z">
                  <w:rPr>
                    <w:ins w:id="2129" w:author="NTL 101238" w:date="2024-06-02T20:06:00Z" w16du:dateUtc="2024-06-02T13:06:00Z"/>
                    <w:rFonts w:cs="Times New Roman"/>
                    <w:b/>
                    <w:bCs/>
                    <w:sz w:val="28"/>
                    <w:szCs w:val="28"/>
                  </w:rPr>
                </w:rPrChange>
              </w:rPr>
            </w:pPr>
            <w:ins w:id="2130" w:author="NTL 101238" w:date="2024-06-02T20:06:00Z" w16du:dateUtc="2024-06-02T13:06:00Z">
              <w:r w:rsidRPr="00541AF1">
                <w:rPr>
                  <w:rFonts w:asciiTheme="majorHAnsi" w:hAnsiTheme="majorHAnsi" w:cstheme="majorHAnsi"/>
                  <w:b/>
                  <w:bCs/>
                  <w:sz w:val="28"/>
                  <w:szCs w:val="28"/>
                  <w:rPrChange w:id="2131" w:author="NTL 101238" w:date="2024-06-02T21:16:00Z" w16du:dateUtc="2024-06-02T14:16:00Z">
                    <w:rPr>
                      <w:rFonts w:cs="Times New Roman"/>
                      <w:b/>
                      <w:bCs/>
                      <w:sz w:val="28"/>
                      <w:szCs w:val="28"/>
                    </w:rPr>
                  </w:rPrChange>
                </w:rPr>
                <w:t>Trạng thái</w:t>
              </w:r>
            </w:ins>
          </w:p>
        </w:tc>
      </w:tr>
      <w:tr w:rsidR="00AF634D" w:rsidRPr="00541AF1" w14:paraId="60F664E2" w14:textId="77777777" w:rsidTr="00655A27">
        <w:trPr>
          <w:ins w:id="2132" w:author="NTL 101238" w:date="2024-06-02T20:06:00Z"/>
        </w:trPr>
        <w:tc>
          <w:tcPr>
            <w:tcW w:w="413" w:type="pct"/>
            <w:vAlign w:val="center"/>
            <w:tcPrChange w:id="2133" w:author="NTL 101238" w:date="2024-06-02T20:34:00Z" w16du:dateUtc="2024-06-02T13:34:00Z">
              <w:tcPr>
                <w:tcW w:w="413" w:type="pct"/>
                <w:vAlign w:val="center"/>
              </w:tcPr>
            </w:tcPrChange>
          </w:tcPr>
          <w:p w14:paraId="47988C89" w14:textId="77777777" w:rsidR="00AF634D" w:rsidRPr="00541AF1" w:rsidRDefault="00AF634D" w:rsidP="00655A27">
            <w:pPr>
              <w:spacing w:line="360" w:lineRule="auto"/>
              <w:ind w:left="22"/>
              <w:jc w:val="center"/>
              <w:rPr>
                <w:ins w:id="2134" w:author="NTL 101238" w:date="2024-06-02T20:06:00Z" w16du:dateUtc="2024-06-02T13:06:00Z"/>
                <w:rFonts w:asciiTheme="majorHAnsi" w:hAnsiTheme="majorHAnsi" w:cstheme="majorHAnsi"/>
                <w:sz w:val="28"/>
                <w:szCs w:val="28"/>
                <w:rPrChange w:id="2135" w:author="NTL 101238" w:date="2024-06-02T21:16:00Z" w16du:dateUtc="2024-06-02T14:16:00Z">
                  <w:rPr>
                    <w:ins w:id="2136" w:author="NTL 101238" w:date="2024-06-02T20:06:00Z" w16du:dateUtc="2024-06-02T13:06:00Z"/>
                    <w:rFonts w:cs="Times New Roman"/>
                    <w:sz w:val="28"/>
                    <w:szCs w:val="28"/>
                  </w:rPr>
                </w:rPrChange>
              </w:rPr>
            </w:pPr>
            <w:ins w:id="2137" w:author="NTL 101238" w:date="2024-06-02T20:06:00Z" w16du:dateUtc="2024-06-02T13:06:00Z">
              <w:r w:rsidRPr="00541AF1">
                <w:rPr>
                  <w:rFonts w:asciiTheme="majorHAnsi" w:hAnsiTheme="majorHAnsi" w:cstheme="majorHAnsi"/>
                  <w:sz w:val="28"/>
                  <w:szCs w:val="28"/>
                  <w:rPrChange w:id="2138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</w:rPr>
                  </w:rPrChange>
                </w:rPr>
                <w:t>1</w:t>
              </w:r>
            </w:ins>
          </w:p>
        </w:tc>
        <w:tc>
          <w:tcPr>
            <w:tcW w:w="923" w:type="pct"/>
            <w:vAlign w:val="center"/>
            <w:tcPrChange w:id="2139" w:author="NTL 101238" w:date="2024-06-02T20:34:00Z" w16du:dateUtc="2024-06-02T13:34:00Z">
              <w:tcPr>
                <w:tcW w:w="923" w:type="pct"/>
              </w:tcPr>
            </w:tcPrChange>
          </w:tcPr>
          <w:p w14:paraId="42544973" w14:textId="77777777" w:rsidR="00AF634D" w:rsidRPr="00541AF1" w:rsidRDefault="00AF634D" w:rsidP="00655A27">
            <w:pPr>
              <w:spacing w:line="360" w:lineRule="auto"/>
              <w:ind w:left="22"/>
              <w:jc w:val="center"/>
              <w:rPr>
                <w:ins w:id="2140" w:author="NTL 101238" w:date="2024-06-02T20:06:00Z" w16du:dateUtc="2024-06-02T13:06:00Z"/>
                <w:rFonts w:asciiTheme="majorHAnsi" w:hAnsiTheme="majorHAnsi" w:cstheme="majorHAnsi"/>
                <w:sz w:val="28"/>
                <w:szCs w:val="28"/>
                <w:rPrChange w:id="2141" w:author="NTL 101238" w:date="2024-06-02T21:16:00Z" w16du:dateUtc="2024-06-02T14:16:00Z">
                  <w:rPr>
                    <w:ins w:id="2142" w:author="NTL 101238" w:date="2024-06-02T20:06:00Z" w16du:dateUtc="2024-06-02T13:06:00Z"/>
                    <w:rFonts w:cs="Times New Roman"/>
                    <w:sz w:val="28"/>
                    <w:szCs w:val="28"/>
                  </w:rPr>
                </w:rPrChange>
              </w:rPr>
            </w:pPr>
            <w:ins w:id="2143" w:author="NTL 101238" w:date="2024-06-02T20:06:00Z" w16du:dateUtc="2024-06-02T13:06:00Z">
              <w:r w:rsidRPr="00541AF1">
                <w:rPr>
                  <w:rFonts w:asciiTheme="majorHAnsi" w:hAnsiTheme="majorHAnsi" w:cstheme="majorHAnsi"/>
                  <w:sz w:val="28"/>
                  <w:szCs w:val="28"/>
                  <w:rPrChange w:id="2144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</w:rPr>
                  </w:rPrChange>
                </w:rPr>
                <w:t>Mở trang đăng nhập</w:t>
              </w:r>
            </w:ins>
          </w:p>
        </w:tc>
        <w:tc>
          <w:tcPr>
            <w:tcW w:w="1148" w:type="pct"/>
            <w:vAlign w:val="center"/>
            <w:tcPrChange w:id="2145" w:author="NTL 101238" w:date="2024-06-02T20:34:00Z" w16du:dateUtc="2024-06-02T13:34:00Z">
              <w:tcPr>
                <w:tcW w:w="1148" w:type="pct"/>
              </w:tcPr>
            </w:tcPrChange>
          </w:tcPr>
          <w:p w14:paraId="369286E9" w14:textId="77777777" w:rsidR="00AF634D" w:rsidRPr="00541AF1" w:rsidRDefault="00AF634D" w:rsidP="00655A27">
            <w:pPr>
              <w:pStyle w:val="ListParagraph"/>
              <w:spacing w:line="360" w:lineRule="auto"/>
              <w:ind w:left="0"/>
              <w:jc w:val="center"/>
              <w:rPr>
                <w:ins w:id="2146" w:author="NTL 101238" w:date="2024-06-02T20:06:00Z" w16du:dateUtc="2024-06-02T13:06:00Z"/>
                <w:rFonts w:asciiTheme="majorHAnsi" w:hAnsiTheme="majorHAnsi" w:cstheme="majorHAnsi"/>
                <w:sz w:val="28"/>
                <w:szCs w:val="28"/>
                <w:lang w:val="en-US"/>
                <w:rPrChange w:id="2147" w:author="NTL 101238" w:date="2024-06-02T21:16:00Z" w16du:dateUtc="2024-06-02T14:16:00Z">
                  <w:rPr>
                    <w:ins w:id="2148" w:author="NTL 101238" w:date="2024-06-02T20:06:00Z" w16du:dateUtc="2024-06-02T13:06:00Z"/>
                    <w:rFonts w:cs="Times New Roman"/>
                    <w:sz w:val="28"/>
                    <w:szCs w:val="28"/>
                    <w:lang w:val="en-US"/>
                  </w:rPr>
                </w:rPrChange>
              </w:rPr>
            </w:pPr>
            <w:ins w:id="2149" w:author="NTL 101238" w:date="2024-06-02T20:06:00Z" w16du:dateUtc="2024-06-02T13:06:00Z">
              <w:r w:rsidRPr="00541AF1">
                <w:rPr>
                  <w:rFonts w:asciiTheme="majorHAnsi" w:hAnsiTheme="majorHAnsi" w:cstheme="majorHAnsi"/>
                  <w:sz w:val="28"/>
                  <w:szCs w:val="28"/>
                  <w:lang w:val="en-US"/>
                  <w:rPrChange w:id="2150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  <w:lang w:val="en-US"/>
                    </w:rPr>
                  </w:rPrChange>
                </w:rPr>
                <w:fldChar w:fldCharType="begin"/>
              </w:r>
              <w:r w:rsidRPr="00541AF1">
                <w:rPr>
                  <w:rFonts w:asciiTheme="majorHAnsi" w:hAnsiTheme="majorHAnsi" w:cstheme="majorHAnsi"/>
                  <w:sz w:val="28"/>
                  <w:szCs w:val="28"/>
                  <w:lang w:val="en-US"/>
                  <w:rPrChange w:id="2151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  <w:lang w:val="en-US"/>
                    </w:rPr>
                  </w:rPrChange>
                </w:rPr>
                <w:instrText>HYPERLINK "https://www.amazon.com/ap/signin?openid.pape.max_auth_age=0&amp;openid.return_to=https%3A%2F%2Fwww.amazon.com%2Fs%3Fk%3Da%2Bmazon%2Bcom%26adgrpid%3D127260490003%26hvadid%3D585479351039%26hvdev%3Dc%26hvlocphy%3D9040331%26hvnetw%3Dg%26hvqmt%3Db%26hvrand%3D17007436482859152777%26hvtargid%3Dkwd-321362582074%26hydadcr%3D27983_14525522%26tag%3Dhydglogoo-20%26ref%3Dnav_signin&amp;openid.identity=http%3A%2F%2Fspecs.openid.net%2Fauth%2F2.0%2Fidentifier_select&amp;openid.assoc_handle=usflex&amp;openid.mode=checkid_setup&amp;openid.claimed_id=http%3A%2F%2Fspecs.openid.net%2Fauth%2F2.0%2Fidentifier_select&amp;openid.ns=http%3A%2F%2Fspecs.openid.net%2Fauth%2F2.0"</w:instrText>
              </w:r>
              <w:r w:rsidRPr="00DD7BE7">
                <w:rPr>
                  <w:rFonts w:asciiTheme="majorHAnsi" w:hAnsiTheme="majorHAnsi" w:cstheme="majorHAnsi"/>
                  <w:sz w:val="28"/>
                  <w:szCs w:val="28"/>
                  <w:lang w:val="en-US"/>
                </w:rPr>
              </w:r>
              <w:r w:rsidRPr="00541AF1">
                <w:rPr>
                  <w:rFonts w:asciiTheme="majorHAnsi" w:hAnsiTheme="majorHAnsi" w:cstheme="majorHAnsi"/>
                  <w:sz w:val="28"/>
                  <w:szCs w:val="28"/>
                  <w:lang w:val="en-US"/>
                  <w:rPrChange w:id="2152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  <w:lang w:val="en-US"/>
                    </w:rPr>
                  </w:rPrChange>
                </w:rPr>
                <w:fldChar w:fldCharType="separate"/>
              </w:r>
              <w:r w:rsidRPr="00541AF1">
                <w:rPr>
                  <w:rStyle w:val="Hyperlink"/>
                  <w:rFonts w:asciiTheme="majorHAnsi" w:hAnsiTheme="majorHAnsi" w:cstheme="majorHAnsi"/>
                  <w:rPrChange w:id="2153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  <w:lang w:val="en-US"/>
                    </w:rPr>
                  </w:rPrChange>
                </w:rPr>
                <w:t>URL Login Amazon</w:t>
              </w:r>
              <w:r w:rsidRPr="00541AF1">
                <w:rPr>
                  <w:rFonts w:asciiTheme="majorHAnsi" w:hAnsiTheme="majorHAnsi" w:cstheme="majorHAnsi"/>
                  <w:sz w:val="28"/>
                  <w:szCs w:val="28"/>
                  <w:lang w:val="en-US"/>
                  <w:rPrChange w:id="2154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  <w:lang w:val="en-US"/>
                    </w:rPr>
                  </w:rPrChange>
                </w:rPr>
                <w:fldChar w:fldCharType="end"/>
              </w:r>
            </w:ins>
          </w:p>
          <w:p w14:paraId="2E4E7316" w14:textId="77777777" w:rsidR="00AF634D" w:rsidRPr="00541AF1" w:rsidRDefault="00AF634D" w:rsidP="00655A27">
            <w:pPr>
              <w:pStyle w:val="ListParagraph"/>
              <w:spacing w:line="360" w:lineRule="auto"/>
              <w:ind w:left="0"/>
              <w:jc w:val="center"/>
              <w:rPr>
                <w:ins w:id="2155" w:author="NTL 101238" w:date="2024-06-02T20:06:00Z" w16du:dateUtc="2024-06-02T13:06:00Z"/>
                <w:rFonts w:asciiTheme="majorHAnsi" w:hAnsiTheme="majorHAnsi" w:cstheme="majorHAnsi"/>
                <w:sz w:val="28"/>
                <w:szCs w:val="28"/>
                <w:lang w:val="en-US"/>
                <w:rPrChange w:id="2156" w:author="NTL 101238" w:date="2024-06-02T21:16:00Z" w16du:dateUtc="2024-06-02T14:16:00Z">
                  <w:rPr>
                    <w:ins w:id="2157" w:author="NTL 101238" w:date="2024-06-02T20:06:00Z" w16du:dateUtc="2024-06-02T13:06:00Z"/>
                    <w:rFonts w:cs="Times New Roman"/>
                    <w:sz w:val="28"/>
                    <w:szCs w:val="28"/>
                    <w:lang w:val="en-US"/>
                  </w:rPr>
                </w:rPrChange>
              </w:rPr>
            </w:pPr>
          </w:p>
        </w:tc>
        <w:tc>
          <w:tcPr>
            <w:tcW w:w="1148" w:type="pct"/>
            <w:vAlign w:val="center"/>
            <w:tcPrChange w:id="2158" w:author="NTL 101238" w:date="2024-06-02T20:34:00Z" w16du:dateUtc="2024-06-02T13:34:00Z">
              <w:tcPr>
                <w:tcW w:w="1148" w:type="pct"/>
              </w:tcPr>
            </w:tcPrChange>
          </w:tcPr>
          <w:p w14:paraId="12A1CFB0" w14:textId="77777777" w:rsidR="00AF634D" w:rsidRPr="00541AF1" w:rsidRDefault="00AF634D" w:rsidP="00655A27">
            <w:pPr>
              <w:pStyle w:val="ListParagraph"/>
              <w:spacing w:line="360" w:lineRule="auto"/>
              <w:ind w:left="0"/>
              <w:jc w:val="center"/>
              <w:rPr>
                <w:ins w:id="2159" w:author="NTL 101238" w:date="2024-06-02T20:06:00Z" w16du:dateUtc="2024-06-02T13:06:00Z"/>
                <w:rFonts w:asciiTheme="majorHAnsi" w:hAnsiTheme="majorHAnsi" w:cstheme="majorHAnsi"/>
                <w:sz w:val="28"/>
                <w:szCs w:val="28"/>
                <w:rPrChange w:id="2160" w:author="NTL 101238" w:date="2024-06-02T21:16:00Z" w16du:dateUtc="2024-06-02T14:16:00Z">
                  <w:rPr>
                    <w:ins w:id="2161" w:author="NTL 101238" w:date="2024-06-02T20:06:00Z" w16du:dateUtc="2024-06-02T13:06:00Z"/>
                    <w:rFonts w:cs="Times New Roman"/>
                    <w:sz w:val="28"/>
                    <w:szCs w:val="28"/>
                  </w:rPr>
                </w:rPrChange>
              </w:rPr>
            </w:pPr>
            <w:ins w:id="2162" w:author="NTL 101238" w:date="2024-06-02T20:06:00Z" w16du:dateUtc="2024-06-02T13:06:00Z">
              <w:r w:rsidRPr="00541AF1">
                <w:rPr>
                  <w:rFonts w:asciiTheme="majorHAnsi" w:hAnsiTheme="majorHAnsi" w:cstheme="majorHAnsi"/>
                  <w:sz w:val="28"/>
                  <w:szCs w:val="28"/>
                  <w:rPrChange w:id="2163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</w:rPr>
                  </w:rPrChange>
                </w:rPr>
                <w:t>Hiển thị form đăng nhập</w:t>
              </w:r>
            </w:ins>
          </w:p>
        </w:tc>
        <w:tc>
          <w:tcPr>
            <w:tcW w:w="810" w:type="pct"/>
            <w:vAlign w:val="center"/>
            <w:tcPrChange w:id="2164" w:author="NTL 101238" w:date="2024-06-02T20:34:00Z" w16du:dateUtc="2024-06-02T13:34:00Z">
              <w:tcPr>
                <w:tcW w:w="810" w:type="pct"/>
              </w:tcPr>
            </w:tcPrChange>
          </w:tcPr>
          <w:p w14:paraId="64A94B5B" w14:textId="77777777" w:rsidR="00AF634D" w:rsidRPr="00541AF1" w:rsidRDefault="00AF634D" w:rsidP="00655A27">
            <w:pPr>
              <w:pStyle w:val="ListParagraph"/>
              <w:spacing w:line="360" w:lineRule="auto"/>
              <w:ind w:left="0"/>
              <w:jc w:val="center"/>
              <w:rPr>
                <w:ins w:id="2165" w:author="NTL 101238" w:date="2024-06-02T20:06:00Z" w16du:dateUtc="2024-06-02T13:06:00Z"/>
                <w:rFonts w:asciiTheme="majorHAnsi" w:hAnsiTheme="majorHAnsi" w:cstheme="majorHAnsi"/>
                <w:sz w:val="28"/>
                <w:szCs w:val="28"/>
                <w:rPrChange w:id="2166" w:author="NTL 101238" w:date="2024-06-02T21:16:00Z" w16du:dateUtc="2024-06-02T14:16:00Z">
                  <w:rPr>
                    <w:ins w:id="2167" w:author="NTL 101238" w:date="2024-06-02T20:06:00Z" w16du:dateUtc="2024-06-02T13:06:00Z"/>
                    <w:rFonts w:cs="Times New Roman"/>
                    <w:sz w:val="28"/>
                    <w:szCs w:val="28"/>
                  </w:rPr>
                </w:rPrChange>
              </w:rPr>
            </w:pPr>
            <w:ins w:id="2168" w:author="NTL 101238" w:date="2024-06-02T20:06:00Z" w16du:dateUtc="2024-06-02T13:06:00Z">
              <w:r w:rsidRPr="00541AF1">
                <w:rPr>
                  <w:rFonts w:asciiTheme="majorHAnsi" w:hAnsiTheme="majorHAnsi" w:cstheme="majorHAnsi"/>
                  <w:sz w:val="28"/>
                  <w:szCs w:val="28"/>
                  <w:rPrChange w:id="2169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</w:rPr>
                  </w:rPrChange>
                </w:rPr>
                <w:t>Hiển thị form đăng nhập</w:t>
              </w:r>
            </w:ins>
          </w:p>
        </w:tc>
        <w:tc>
          <w:tcPr>
            <w:tcW w:w="558" w:type="pct"/>
            <w:vAlign w:val="center"/>
            <w:tcPrChange w:id="2170" w:author="NTL 101238" w:date="2024-06-02T20:34:00Z" w16du:dateUtc="2024-06-02T13:34:00Z">
              <w:tcPr>
                <w:tcW w:w="558" w:type="pct"/>
              </w:tcPr>
            </w:tcPrChange>
          </w:tcPr>
          <w:p w14:paraId="4DBCD9A5" w14:textId="77777777" w:rsidR="00AF634D" w:rsidRPr="00541AF1" w:rsidRDefault="00AF634D" w:rsidP="00655A27">
            <w:pPr>
              <w:pStyle w:val="ListParagraph"/>
              <w:spacing w:line="360" w:lineRule="auto"/>
              <w:ind w:left="0"/>
              <w:jc w:val="center"/>
              <w:rPr>
                <w:ins w:id="2171" w:author="NTL 101238" w:date="2024-06-02T20:06:00Z" w16du:dateUtc="2024-06-02T13:06:00Z"/>
                <w:rFonts w:asciiTheme="majorHAnsi" w:hAnsiTheme="majorHAnsi" w:cstheme="majorHAnsi"/>
                <w:sz w:val="28"/>
                <w:szCs w:val="28"/>
                <w:rPrChange w:id="2172" w:author="NTL 101238" w:date="2024-06-02T21:16:00Z" w16du:dateUtc="2024-06-02T14:16:00Z">
                  <w:rPr>
                    <w:ins w:id="2173" w:author="NTL 101238" w:date="2024-06-02T20:06:00Z" w16du:dateUtc="2024-06-02T13:06:00Z"/>
                    <w:rFonts w:cs="Times New Roman"/>
                    <w:sz w:val="28"/>
                    <w:szCs w:val="28"/>
                  </w:rPr>
                </w:rPrChange>
              </w:rPr>
            </w:pPr>
            <w:ins w:id="2174" w:author="NTL 101238" w:date="2024-06-02T20:06:00Z" w16du:dateUtc="2024-06-02T13:06:00Z">
              <w:r w:rsidRPr="00541AF1">
                <w:rPr>
                  <w:rFonts w:asciiTheme="majorHAnsi" w:hAnsiTheme="majorHAnsi" w:cstheme="majorHAnsi"/>
                  <w:sz w:val="28"/>
                  <w:szCs w:val="28"/>
                  <w:rPrChange w:id="2175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</w:rPr>
                  </w:rPrChange>
                </w:rPr>
                <w:t>pass</w:t>
              </w:r>
            </w:ins>
          </w:p>
        </w:tc>
      </w:tr>
      <w:tr w:rsidR="00AF634D" w:rsidRPr="00541AF1" w14:paraId="054D5DD1" w14:textId="77777777" w:rsidTr="00655A27">
        <w:trPr>
          <w:ins w:id="2176" w:author="NTL 101238" w:date="2024-06-02T20:06:00Z"/>
        </w:trPr>
        <w:tc>
          <w:tcPr>
            <w:tcW w:w="413" w:type="pct"/>
            <w:vAlign w:val="center"/>
            <w:tcPrChange w:id="2177" w:author="NTL 101238" w:date="2024-06-02T20:34:00Z" w16du:dateUtc="2024-06-02T13:34:00Z">
              <w:tcPr>
                <w:tcW w:w="413" w:type="pct"/>
                <w:vAlign w:val="center"/>
              </w:tcPr>
            </w:tcPrChange>
          </w:tcPr>
          <w:p w14:paraId="6789190D" w14:textId="77777777" w:rsidR="00AF634D" w:rsidRPr="00541AF1" w:rsidRDefault="00AF634D" w:rsidP="00655A27">
            <w:pPr>
              <w:spacing w:line="360" w:lineRule="auto"/>
              <w:jc w:val="center"/>
              <w:rPr>
                <w:ins w:id="2178" w:author="NTL 101238" w:date="2024-06-02T20:06:00Z" w16du:dateUtc="2024-06-02T13:06:00Z"/>
                <w:rFonts w:asciiTheme="majorHAnsi" w:hAnsiTheme="majorHAnsi" w:cstheme="majorHAnsi"/>
                <w:sz w:val="28"/>
                <w:szCs w:val="28"/>
                <w:rPrChange w:id="2179" w:author="NTL 101238" w:date="2024-06-02T21:16:00Z" w16du:dateUtc="2024-06-02T14:16:00Z">
                  <w:rPr>
                    <w:ins w:id="2180" w:author="NTL 101238" w:date="2024-06-02T20:06:00Z" w16du:dateUtc="2024-06-02T13:06:00Z"/>
                    <w:rFonts w:cs="Times New Roman"/>
                    <w:sz w:val="28"/>
                    <w:szCs w:val="28"/>
                  </w:rPr>
                </w:rPrChange>
              </w:rPr>
            </w:pPr>
            <w:ins w:id="2181" w:author="NTL 101238" w:date="2024-06-02T20:06:00Z" w16du:dateUtc="2024-06-02T13:06:00Z">
              <w:r w:rsidRPr="00541AF1">
                <w:rPr>
                  <w:rFonts w:asciiTheme="majorHAnsi" w:hAnsiTheme="majorHAnsi" w:cstheme="majorHAnsi"/>
                  <w:sz w:val="28"/>
                  <w:szCs w:val="28"/>
                  <w:rPrChange w:id="2182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</w:rPr>
                  </w:rPrChange>
                </w:rPr>
                <w:t>2</w:t>
              </w:r>
            </w:ins>
          </w:p>
        </w:tc>
        <w:tc>
          <w:tcPr>
            <w:tcW w:w="923" w:type="pct"/>
            <w:vAlign w:val="center"/>
            <w:tcPrChange w:id="2183" w:author="NTL 101238" w:date="2024-06-02T20:34:00Z" w16du:dateUtc="2024-06-02T13:34:00Z">
              <w:tcPr>
                <w:tcW w:w="923" w:type="pct"/>
              </w:tcPr>
            </w:tcPrChange>
          </w:tcPr>
          <w:p w14:paraId="1192F798" w14:textId="77777777" w:rsidR="00AF634D" w:rsidRPr="00541AF1" w:rsidRDefault="00AF634D" w:rsidP="00655A27">
            <w:pPr>
              <w:spacing w:line="360" w:lineRule="auto"/>
              <w:jc w:val="center"/>
              <w:rPr>
                <w:ins w:id="2184" w:author="NTL 101238" w:date="2024-06-02T20:06:00Z" w16du:dateUtc="2024-06-02T13:06:00Z"/>
                <w:rFonts w:asciiTheme="majorHAnsi" w:hAnsiTheme="majorHAnsi" w:cstheme="majorHAnsi"/>
                <w:sz w:val="28"/>
                <w:szCs w:val="28"/>
                <w:rPrChange w:id="2185" w:author="NTL 101238" w:date="2024-06-02T21:16:00Z" w16du:dateUtc="2024-06-02T14:16:00Z">
                  <w:rPr>
                    <w:ins w:id="2186" w:author="NTL 101238" w:date="2024-06-02T20:06:00Z" w16du:dateUtc="2024-06-02T13:06:00Z"/>
                    <w:rFonts w:cs="Times New Roman"/>
                    <w:sz w:val="28"/>
                    <w:szCs w:val="28"/>
                  </w:rPr>
                </w:rPrChange>
              </w:rPr>
            </w:pPr>
            <w:ins w:id="2187" w:author="NTL 101238" w:date="2024-06-02T20:06:00Z" w16du:dateUtc="2024-06-02T13:06:00Z">
              <w:r w:rsidRPr="00541AF1">
                <w:rPr>
                  <w:rFonts w:asciiTheme="majorHAnsi" w:hAnsiTheme="majorHAnsi" w:cstheme="majorHAnsi"/>
                  <w:sz w:val="28"/>
                  <w:szCs w:val="28"/>
                  <w:rPrChange w:id="2188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</w:rPr>
                  </w:rPrChange>
                </w:rPr>
                <w:t xml:space="preserve">Nhập </w:t>
              </w:r>
              <w:r w:rsidRPr="00541AF1">
                <w:rPr>
                  <w:rFonts w:asciiTheme="majorHAnsi" w:hAnsiTheme="majorHAnsi" w:cstheme="majorHAnsi"/>
                  <w:sz w:val="28"/>
                  <w:szCs w:val="28"/>
                  <w:lang w:val="en-US"/>
                  <w:rPrChange w:id="2189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  <w:lang w:val="en-US"/>
                    </w:rPr>
                  </w:rPrChange>
                </w:rPr>
                <w:t>tên đăng nhập</w:t>
              </w:r>
            </w:ins>
          </w:p>
        </w:tc>
        <w:tc>
          <w:tcPr>
            <w:tcW w:w="1148" w:type="pct"/>
            <w:vAlign w:val="center"/>
            <w:tcPrChange w:id="2190" w:author="NTL 101238" w:date="2024-06-02T20:34:00Z" w16du:dateUtc="2024-06-02T13:34:00Z">
              <w:tcPr>
                <w:tcW w:w="1148" w:type="pct"/>
              </w:tcPr>
            </w:tcPrChange>
          </w:tcPr>
          <w:p w14:paraId="4E313CF6" w14:textId="0392FB11" w:rsidR="00AF634D" w:rsidRPr="00541AF1" w:rsidRDefault="0036305C" w:rsidP="00655A27">
            <w:pPr>
              <w:pStyle w:val="ListParagraph"/>
              <w:spacing w:line="360" w:lineRule="auto"/>
              <w:ind w:left="0"/>
              <w:jc w:val="center"/>
              <w:rPr>
                <w:ins w:id="2191" w:author="NTL 101238" w:date="2024-06-02T20:06:00Z" w16du:dateUtc="2024-06-02T13:06:00Z"/>
                <w:rFonts w:asciiTheme="majorHAnsi" w:hAnsiTheme="majorHAnsi" w:cstheme="majorHAnsi"/>
                <w:sz w:val="28"/>
                <w:szCs w:val="28"/>
                <w:rPrChange w:id="2192" w:author="NTL 101238" w:date="2024-06-02T21:16:00Z" w16du:dateUtc="2024-06-02T14:16:00Z">
                  <w:rPr>
                    <w:ins w:id="2193" w:author="NTL 101238" w:date="2024-06-02T20:06:00Z" w16du:dateUtc="2024-06-02T13:06:00Z"/>
                    <w:rFonts w:cs="Times New Roman"/>
                    <w:sz w:val="28"/>
                    <w:szCs w:val="28"/>
                  </w:rPr>
                </w:rPrChange>
              </w:rPr>
            </w:pPr>
            <w:ins w:id="2194" w:author="NTL 101238" w:date="2024-06-02T20:09:00Z" w16du:dateUtc="2024-06-02T13:09:00Z">
              <w:r w:rsidRPr="00541AF1">
                <w:rPr>
                  <w:rFonts w:asciiTheme="majorHAnsi" w:hAnsiTheme="majorHAnsi" w:cstheme="majorHAnsi"/>
                  <w:sz w:val="28"/>
                  <w:szCs w:val="28"/>
                  <w:shd w:val="clear" w:color="auto" w:fill="FFFFFF"/>
                  <w:rPrChange w:id="2195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  <w:shd w:val="clear" w:color="auto" w:fill="FFFFFF"/>
                    </w:rPr>
                  </w:rPrChange>
                </w:rPr>
                <w:t>user@.com</w:t>
              </w:r>
            </w:ins>
          </w:p>
        </w:tc>
        <w:tc>
          <w:tcPr>
            <w:tcW w:w="1148" w:type="pct"/>
            <w:vAlign w:val="center"/>
            <w:tcPrChange w:id="2196" w:author="NTL 101238" w:date="2024-06-02T20:34:00Z" w16du:dateUtc="2024-06-02T13:34:00Z">
              <w:tcPr>
                <w:tcW w:w="1148" w:type="pct"/>
              </w:tcPr>
            </w:tcPrChange>
          </w:tcPr>
          <w:p w14:paraId="51FC92CA" w14:textId="77777777" w:rsidR="00AF634D" w:rsidRPr="00541AF1" w:rsidRDefault="00AF634D" w:rsidP="00655A27">
            <w:pPr>
              <w:pStyle w:val="ListParagraph"/>
              <w:spacing w:line="360" w:lineRule="auto"/>
              <w:ind w:left="0"/>
              <w:jc w:val="center"/>
              <w:rPr>
                <w:ins w:id="2197" w:author="NTL 101238" w:date="2024-06-02T20:06:00Z" w16du:dateUtc="2024-06-02T13:06:00Z"/>
                <w:rFonts w:asciiTheme="majorHAnsi" w:hAnsiTheme="majorHAnsi" w:cstheme="majorHAnsi"/>
                <w:sz w:val="28"/>
                <w:szCs w:val="28"/>
                <w:rPrChange w:id="2198" w:author="NTL 101238" w:date="2024-06-02T21:16:00Z" w16du:dateUtc="2024-06-02T14:16:00Z">
                  <w:rPr>
                    <w:ins w:id="2199" w:author="NTL 101238" w:date="2024-06-02T20:06:00Z" w16du:dateUtc="2024-06-02T13:06:00Z"/>
                    <w:rFonts w:cs="Times New Roman"/>
                    <w:sz w:val="28"/>
                    <w:szCs w:val="28"/>
                  </w:rPr>
                </w:rPrChange>
              </w:rPr>
            </w:pPr>
            <w:ins w:id="2200" w:author="NTL 101238" w:date="2024-06-02T20:06:00Z" w16du:dateUtc="2024-06-02T13:06:00Z">
              <w:r w:rsidRPr="00541AF1">
                <w:rPr>
                  <w:rFonts w:asciiTheme="majorHAnsi" w:hAnsiTheme="majorHAnsi" w:cstheme="majorHAnsi"/>
                  <w:sz w:val="28"/>
                  <w:szCs w:val="28"/>
                  <w:rPrChange w:id="2201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</w:rPr>
                  </w:rPrChange>
                </w:rPr>
                <w:t>Hiển thị tài khoản vừa nhập</w:t>
              </w:r>
            </w:ins>
          </w:p>
        </w:tc>
        <w:tc>
          <w:tcPr>
            <w:tcW w:w="810" w:type="pct"/>
            <w:vAlign w:val="center"/>
            <w:tcPrChange w:id="2202" w:author="NTL 101238" w:date="2024-06-02T20:34:00Z" w16du:dateUtc="2024-06-02T13:34:00Z">
              <w:tcPr>
                <w:tcW w:w="810" w:type="pct"/>
              </w:tcPr>
            </w:tcPrChange>
          </w:tcPr>
          <w:p w14:paraId="61983F06" w14:textId="77777777" w:rsidR="00AF634D" w:rsidRPr="00541AF1" w:rsidRDefault="00AF634D" w:rsidP="00655A27">
            <w:pPr>
              <w:pStyle w:val="ListParagraph"/>
              <w:spacing w:line="360" w:lineRule="auto"/>
              <w:ind w:left="0"/>
              <w:jc w:val="center"/>
              <w:rPr>
                <w:ins w:id="2203" w:author="NTL 101238" w:date="2024-06-02T20:06:00Z" w16du:dateUtc="2024-06-02T13:06:00Z"/>
                <w:rFonts w:asciiTheme="majorHAnsi" w:hAnsiTheme="majorHAnsi" w:cstheme="majorHAnsi"/>
                <w:sz w:val="28"/>
                <w:szCs w:val="28"/>
                <w:rPrChange w:id="2204" w:author="NTL 101238" w:date="2024-06-02T21:16:00Z" w16du:dateUtc="2024-06-02T14:16:00Z">
                  <w:rPr>
                    <w:ins w:id="2205" w:author="NTL 101238" w:date="2024-06-02T20:06:00Z" w16du:dateUtc="2024-06-02T13:06:00Z"/>
                    <w:rFonts w:cs="Times New Roman"/>
                    <w:sz w:val="28"/>
                    <w:szCs w:val="28"/>
                  </w:rPr>
                </w:rPrChange>
              </w:rPr>
            </w:pPr>
            <w:ins w:id="2206" w:author="NTL 101238" w:date="2024-06-02T20:06:00Z" w16du:dateUtc="2024-06-02T13:06:00Z">
              <w:r w:rsidRPr="00541AF1">
                <w:rPr>
                  <w:rFonts w:asciiTheme="majorHAnsi" w:hAnsiTheme="majorHAnsi" w:cstheme="majorHAnsi"/>
                  <w:sz w:val="28"/>
                  <w:szCs w:val="28"/>
                  <w:rPrChange w:id="2207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</w:rPr>
                  </w:rPrChange>
                </w:rPr>
                <w:t>Hiển thị tài khoản vừa nhập</w:t>
              </w:r>
            </w:ins>
          </w:p>
        </w:tc>
        <w:tc>
          <w:tcPr>
            <w:tcW w:w="558" w:type="pct"/>
            <w:vAlign w:val="center"/>
            <w:tcPrChange w:id="2208" w:author="NTL 101238" w:date="2024-06-02T20:34:00Z" w16du:dateUtc="2024-06-02T13:34:00Z">
              <w:tcPr>
                <w:tcW w:w="558" w:type="pct"/>
              </w:tcPr>
            </w:tcPrChange>
          </w:tcPr>
          <w:p w14:paraId="28B6BBBF" w14:textId="77777777" w:rsidR="00AF634D" w:rsidRPr="00541AF1" w:rsidRDefault="00AF634D" w:rsidP="00655A27">
            <w:pPr>
              <w:pStyle w:val="ListParagraph"/>
              <w:spacing w:line="360" w:lineRule="auto"/>
              <w:ind w:left="0"/>
              <w:jc w:val="center"/>
              <w:rPr>
                <w:ins w:id="2209" w:author="NTL 101238" w:date="2024-06-02T20:06:00Z" w16du:dateUtc="2024-06-02T13:06:00Z"/>
                <w:rFonts w:asciiTheme="majorHAnsi" w:hAnsiTheme="majorHAnsi" w:cstheme="majorHAnsi"/>
                <w:sz w:val="28"/>
                <w:szCs w:val="28"/>
                <w:rPrChange w:id="2210" w:author="NTL 101238" w:date="2024-06-02T21:16:00Z" w16du:dateUtc="2024-06-02T14:16:00Z">
                  <w:rPr>
                    <w:ins w:id="2211" w:author="NTL 101238" w:date="2024-06-02T20:06:00Z" w16du:dateUtc="2024-06-02T13:06:00Z"/>
                    <w:rFonts w:cs="Times New Roman"/>
                    <w:sz w:val="28"/>
                    <w:szCs w:val="28"/>
                  </w:rPr>
                </w:rPrChange>
              </w:rPr>
            </w:pPr>
            <w:ins w:id="2212" w:author="NTL 101238" w:date="2024-06-02T20:06:00Z" w16du:dateUtc="2024-06-02T13:06:00Z">
              <w:r w:rsidRPr="00541AF1">
                <w:rPr>
                  <w:rFonts w:asciiTheme="majorHAnsi" w:hAnsiTheme="majorHAnsi" w:cstheme="majorHAnsi"/>
                  <w:sz w:val="28"/>
                  <w:szCs w:val="28"/>
                  <w:rPrChange w:id="2213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</w:rPr>
                  </w:rPrChange>
                </w:rPr>
                <w:t>pass</w:t>
              </w:r>
            </w:ins>
          </w:p>
        </w:tc>
      </w:tr>
      <w:tr w:rsidR="00F462FD" w:rsidRPr="00541AF1" w14:paraId="51F0BBDA" w14:textId="77777777" w:rsidTr="00655A27">
        <w:trPr>
          <w:ins w:id="2214" w:author="NTL 101238" w:date="2024-06-02T20:06:00Z"/>
        </w:trPr>
        <w:tc>
          <w:tcPr>
            <w:tcW w:w="413" w:type="pct"/>
            <w:vAlign w:val="center"/>
            <w:tcPrChange w:id="2215" w:author="NTL 101238" w:date="2024-06-02T20:34:00Z" w16du:dateUtc="2024-06-02T13:34:00Z">
              <w:tcPr>
                <w:tcW w:w="413" w:type="pct"/>
                <w:vAlign w:val="center"/>
              </w:tcPr>
            </w:tcPrChange>
          </w:tcPr>
          <w:p w14:paraId="0414BCB9" w14:textId="442EFC87" w:rsidR="00F462FD" w:rsidRPr="00541AF1" w:rsidRDefault="00F462FD" w:rsidP="00655A27">
            <w:pPr>
              <w:pStyle w:val="ListParagraph"/>
              <w:spacing w:line="360" w:lineRule="auto"/>
              <w:ind w:left="0"/>
              <w:jc w:val="center"/>
              <w:rPr>
                <w:ins w:id="2216" w:author="NTL 101238" w:date="2024-06-02T20:06:00Z" w16du:dateUtc="2024-06-02T13:06:00Z"/>
                <w:rFonts w:asciiTheme="majorHAnsi" w:hAnsiTheme="majorHAnsi" w:cstheme="majorHAnsi"/>
                <w:sz w:val="28"/>
                <w:szCs w:val="28"/>
                <w:rPrChange w:id="2217" w:author="NTL 101238" w:date="2024-06-02T21:16:00Z" w16du:dateUtc="2024-06-02T14:16:00Z">
                  <w:rPr>
                    <w:ins w:id="2218" w:author="NTL 101238" w:date="2024-06-02T20:06:00Z" w16du:dateUtc="2024-06-02T13:06:00Z"/>
                    <w:rFonts w:cs="Times New Roman"/>
                    <w:sz w:val="28"/>
                    <w:szCs w:val="28"/>
                  </w:rPr>
                </w:rPrChange>
              </w:rPr>
            </w:pPr>
            <w:ins w:id="2219" w:author="NTL 101238" w:date="2024-06-02T20:17:00Z" w16du:dateUtc="2024-06-02T13:17:00Z">
              <w:r w:rsidRPr="00541AF1">
                <w:rPr>
                  <w:rFonts w:asciiTheme="majorHAnsi" w:hAnsiTheme="majorHAnsi" w:cstheme="majorHAnsi"/>
                  <w:sz w:val="28"/>
                  <w:szCs w:val="28"/>
                  <w:rPrChange w:id="2220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</w:rPr>
                  </w:rPrChange>
                </w:rPr>
                <w:lastRenderedPageBreak/>
                <w:t>3</w:t>
              </w:r>
            </w:ins>
          </w:p>
        </w:tc>
        <w:tc>
          <w:tcPr>
            <w:tcW w:w="923" w:type="pct"/>
            <w:vAlign w:val="center"/>
            <w:tcPrChange w:id="2221" w:author="NTL 101238" w:date="2024-06-02T20:34:00Z" w16du:dateUtc="2024-06-02T13:34:00Z">
              <w:tcPr>
                <w:tcW w:w="923" w:type="pct"/>
              </w:tcPr>
            </w:tcPrChange>
          </w:tcPr>
          <w:p w14:paraId="2A98B59D" w14:textId="1DA4929C" w:rsidR="00F462FD" w:rsidRPr="00541AF1" w:rsidRDefault="00F462FD" w:rsidP="00655A27">
            <w:pPr>
              <w:pStyle w:val="ListParagraph"/>
              <w:spacing w:line="360" w:lineRule="auto"/>
              <w:ind w:left="0"/>
              <w:jc w:val="center"/>
              <w:rPr>
                <w:ins w:id="2222" w:author="NTL 101238" w:date="2024-06-02T20:06:00Z" w16du:dateUtc="2024-06-02T13:06:00Z"/>
                <w:rFonts w:asciiTheme="majorHAnsi" w:hAnsiTheme="majorHAnsi" w:cstheme="majorHAnsi"/>
                <w:sz w:val="28"/>
                <w:szCs w:val="28"/>
                <w:lang w:val="en-US"/>
                <w:rPrChange w:id="2223" w:author="NTL 101238" w:date="2024-06-02T21:16:00Z" w16du:dateUtc="2024-06-02T14:16:00Z">
                  <w:rPr>
                    <w:ins w:id="2224" w:author="NTL 101238" w:date="2024-06-02T20:06:00Z" w16du:dateUtc="2024-06-02T13:06:00Z"/>
                    <w:rFonts w:cs="Times New Roman"/>
                    <w:sz w:val="28"/>
                    <w:szCs w:val="28"/>
                    <w:lang w:val="en-US"/>
                  </w:rPr>
                </w:rPrChange>
              </w:rPr>
            </w:pPr>
            <w:ins w:id="2225" w:author="NTL 101238" w:date="2024-06-02T20:17:00Z" w16du:dateUtc="2024-06-02T13:17:00Z">
              <w:r w:rsidRPr="00541AF1">
                <w:rPr>
                  <w:rFonts w:asciiTheme="majorHAnsi" w:hAnsiTheme="majorHAnsi" w:cstheme="majorHAnsi"/>
                  <w:sz w:val="28"/>
                  <w:szCs w:val="28"/>
                  <w:lang w:val="en-US"/>
                  <w:rPrChange w:id="2226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  <w:lang w:val="en-US"/>
                    </w:rPr>
                  </w:rPrChange>
                </w:rPr>
                <w:t>Ấn tiếp tục</w:t>
              </w:r>
            </w:ins>
          </w:p>
        </w:tc>
        <w:tc>
          <w:tcPr>
            <w:tcW w:w="1148" w:type="pct"/>
            <w:vAlign w:val="center"/>
            <w:tcPrChange w:id="2227" w:author="NTL 101238" w:date="2024-06-02T20:34:00Z" w16du:dateUtc="2024-06-02T13:34:00Z">
              <w:tcPr>
                <w:tcW w:w="1148" w:type="pct"/>
              </w:tcPr>
            </w:tcPrChange>
          </w:tcPr>
          <w:p w14:paraId="3F7C088C" w14:textId="4D992FD5" w:rsidR="00F462FD" w:rsidRPr="00541AF1" w:rsidRDefault="00F462FD" w:rsidP="00655A27">
            <w:pPr>
              <w:pStyle w:val="ListParagraph"/>
              <w:spacing w:line="360" w:lineRule="auto"/>
              <w:ind w:left="0"/>
              <w:jc w:val="center"/>
              <w:rPr>
                <w:ins w:id="2228" w:author="NTL 101238" w:date="2024-06-02T20:06:00Z" w16du:dateUtc="2024-06-02T13:06:00Z"/>
                <w:rFonts w:asciiTheme="majorHAnsi" w:hAnsiTheme="majorHAnsi" w:cstheme="majorHAnsi"/>
                <w:sz w:val="28"/>
                <w:szCs w:val="28"/>
                <w:rPrChange w:id="2229" w:author="NTL 101238" w:date="2024-06-02T21:16:00Z" w16du:dateUtc="2024-06-02T14:16:00Z">
                  <w:rPr>
                    <w:ins w:id="2230" w:author="NTL 101238" w:date="2024-06-02T20:06:00Z" w16du:dateUtc="2024-06-02T13:06:00Z"/>
                    <w:rFonts w:cs="Times New Roman"/>
                    <w:sz w:val="28"/>
                    <w:szCs w:val="28"/>
                  </w:rPr>
                </w:rPrChange>
              </w:rPr>
            </w:pPr>
          </w:p>
        </w:tc>
        <w:tc>
          <w:tcPr>
            <w:tcW w:w="1148" w:type="pct"/>
            <w:vAlign w:val="center"/>
            <w:tcPrChange w:id="2231" w:author="NTL 101238" w:date="2024-06-02T20:34:00Z" w16du:dateUtc="2024-06-02T13:34:00Z">
              <w:tcPr>
                <w:tcW w:w="1148" w:type="pct"/>
              </w:tcPr>
            </w:tcPrChange>
          </w:tcPr>
          <w:p w14:paraId="1460CBC3" w14:textId="77A0A29B" w:rsidR="00F462FD" w:rsidRPr="00541AF1" w:rsidRDefault="00F462FD" w:rsidP="00655A27">
            <w:pPr>
              <w:pStyle w:val="ListParagraph"/>
              <w:spacing w:line="360" w:lineRule="auto"/>
              <w:ind w:left="0"/>
              <w:jc w:val="center"/>
              <w:rPr>
                <w:ins w:id="2232" w:author="NTL 101238" w:date="2024-06-02T20:06:00Z" w16du:dateUtc="2024-06-02T13:06:00Z"/>
                <w:rFonts w:asciiTheme="majorHAnsi" w:hAnsiTheme="majorHAnsi" w:cstheme="majorHAnsi"/>
                <w:sz w:val="28"/>
                <w:szCs w:val="28"/>
                <w:rPrChange w:id="2233" w:author="NTL 101238" w:date="2024-06-02T21:16:00Z" w16du:dateUtc="2024-06-02T14:16:00Z">
                  <w:rPr>
                    <w:ins w:id="2234" w:author="NTL 101238" w:date="2024-06-02T20:06:00Z" w16du:dateUtc="2024-06-02T13:06:00Z"/>
                    <w:rFonts w:cs="Times New Roman"/>
                    <w:sz w:val="28"/>
                    <w:szCs w:val="28"/>
                  </w:rPr>
                </w:rPrChange>
              </w:rPr>
            </w:pPr>
            <w:ins w:id="2235" w:author="NTL 101238" w:date="2024-06-02T20:17:00Z" w16du:dateUtc="2024-06-02T13:17:00Z">
              <w:r w:rsidRPr="00541AF1">
                <w:rPr>
                  <w:rFonts w:asciiTheme="majorHAnsi" w:hAnsiTheme="majorHAnsi" w:cstheme="majorHAnsi"/>
                  <w:sz w:val="28"/>
                  <w:szCs w:val="28"/>
                  <w:rPrChange w:id="2236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</w:rPr>
                  </w:rPrChange>
                </w:rPr>
                <w:t>Thông báo không hợp lệ</w:t>
              </w:r>
            </w:ins>
          </w:p>
        </w:tc>
        <w:tc>
          <w:tcPr>
            <w:tcW w:w="810" w:type="pct"/>
            <w:vAlign w:val="center"/>
            <w:tcPrChange w:id="2237" w:author="NTL 101238" w:date="2024-06-02T20:34:00Z" w16du:dateUtc="2024-06-02T13:34:00Z">
              <w:tcPr>
                <w:tcW w:w="810" w:type="pct"/>
              </w:tcPr>
            </w:tcPrChange>
          </w:tcPr>
          <w:p w14:paraId="6075B6B4" w14:textId="6FA02B4F" w:rsidR="00F462FD" w:rsidRPr="00541AF1" w:rsidRDefault="00F462FD" w:rsidP="00655A27">
            <w:pPr>
              <w:pStyle w:val="ListParagraph"/>
              <w:spacing w:line="360" w:lineRule="auto"/>
              <w:ind w:left="0"/>
              <w:jc w:val="center"/>
              <w:rPr>
                <w:ins w:id="2238" w:author="NTL 101238" w:date="2024-06-02T20:06:00Z" w16du:dateUtc="2024-06-02T13:06:00Z"/>
                <w:rFonts w:asciiTheme="majorHAnsi" w:hAnsiTheme="majorHAnsi" w:cstheme="majorHAnsi"/>
                <w:sz w:val="28"/>
                <w:szCs w:val="28"/>
                <w:rPrChange w:id="2239" w:author="NTL 101238" w:date="2024-06-02T21:16:00Z" w16du:dateUtc="2024-06-02T14:16:00Z">
                  <w:rPr>
                    <w:ins w:id="2240" w:author="NTL 101238" w:date="2024-06-02T20:06:00Z" w16du:dateUtc="2024-06-02T13:06:00Z"/>
                    <w:rFonts w:cs="Times New Roman"/>
                    <w:sz w:val="28"/>
                    <w:szCs w:val="28"/>
                  </w:rPr>
                </w:rPrChange>
              </w:rPr>
            </w:pPr>
            <w:ins w:id="2241" w:author="NTL 101238" w:date="2024-06-02T20:17:00Z" w16du:dateUtc="2024-06-02T13:17:00Z">
              <w:r w:rsidRPr="00541AF1">
                <w:rPr>
                  <w:rFonts w:asciiTheme="majorHAnsi" w:hAnsiTheme="majorHAnsi" w:cstheme="majorHAnsi"/>
                  <w:sz w:val="28"/>
                  <w:szCs w:val="28"/>
                  <w:rPrChange w:id="2242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</w:rPr>
                  </w:rPrChange>
                </w:rPr>
                <w:t>Thông báo không hợp lệ</w:t>
              </w:r>
            </w:ins>
          </w:p>
        </w:tc>
        <w:tc>
          <w:tcPr>
            <w:tcW w:w="558" w:type="pct"/>
            <w:vAlign w:val="center"/>
            <w:tcPrChange w:id="2243" w:author="NTL 101238" w:date="2024-06-02T20:34:00Z" w16du:dateUtc="2024-06-02T13:34:00Z">
              <w:tcPr>
                <w:tcW w:w="558" w:type="pct"/>
              </w:tcPr>
            </w:tcPrChange>
          </w:tcPr>
          <w:p w14:paraId="1EEF0071" w14:textId="18FBF8D0" w:rsidR="00F462FD" w:rsidRPr="00541AF1" w:rsidRDefault="00F462FD" w:rsidP="00655A27">
            <w:pPr>
              <w:pStyle w:val="ListParagraph"/>
              <w:spacing w:line="360" w:lineRule="auto"/>
              <w:ind w:left="0"/>
              <w:jc w:val="center"/>
              <w:rPr>
                <w:ins w:id="2244" w:author="NTL 101238" w:date="2024-06-02T20:06:00Z" w16du:dateUtc="2024-06-02T13:06:00Z"/>
                <w:rFonts w:asciiTheme="majorHAnsi" w:hAnsiTheme="majorHAnsi" w:cstheme="majorHAnsi"/>
                <w:sz w:val="28"/>
                <w:szCs w:val="28"/>
                <w:rPrChange w:id="2245" w:author="NTL 101238" w:date="2024-06-02T21:16:00Z" w16du:dateUtc="2024-06-02T14:16:00Z">
                  <w:rPr>
                    <w:ins w:id="2246" w:author="NTL 101238" w:date="2024-06-02T20:06:00Z" w16du:dateUtc="2024-06-02T13:06:00Z"/>
                    <w:rFonts w:cs="Times New Roman"/>
                    <w:sz w:val="28"/>
                    <w:szCs w:val="28"/>
                  </w:rPr>
                </w:rPrChange>
              </w:rPr>
            </w:pPr>
            <w:ins w:id="2247" w:author="NTL 101238" w:date="2024-06-02T20:17:00Z" w16du:dateUtc="2024-06-02T13:17:00Z">
              <w:r w:rsidRPr="00541AF1">
                <w:rPr>
                  <w:rFonts w:asciiTheme="majorHAnsi" w:hAnsiTheme="majorHAnsi" w:cstheme="majorHAnsi"/>
                  <w:sz w:val="28"/>
                  <w:szCs w:val="28"/>
                  <w:rPrChange w:id="2248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</w:rPr>
                  </w:rPrChange>
                </w:rPr>
                <w:t>pass</w:t>
              </w:r>
            </w:ins>
          </w:p>
        </w:tc>
      </w:tr>
      <w:tr w:rsidR="00F462FD" w:rsidRPr="00541AF1" w14:paraId="52077B7D" w14:textId="77777777" w:rsidTr="00655A27">
        <w:trPr>
          <w:ins w:id="2249" w:author="NTL 101238" w:date="2024-06-02T20:06:00Z"/>
        </w:trPr>
        <w:tc>
          <w:tcPr>
            <w:tcW w:w="413" w:type="pct"/>
            <w:vAlign w:val="center"/>
            <w:tcPrChange w:id="2250" w:author="NTL 101238" w:date="2024-06-02T20:34:00Z" w16du:dateUtc="2024-06-02T13:34:00Z">
              <w:tcPr>
                <w:tcW w:w="413" w:type="pct"/>
                <w:vAlign w:val="center"/>
              </w:tcPr>
            </w:tcPrChange>
          </w:tcPr>
          <w:p w14:paraId="1B637B01" w14:textId="2B5071EC" w:rsidR="00F462FD" w:rsidRPr="00541AF1" w:rsidRDefault="00F462FD" w:rsidP="00655A27">
            <w:pPr>
              <w:pStyle w:val="ListParagraph"/>
              <w:spacing w:line="360" w:lineRule="auto"/>
              <w:ind w:left="0"/>
              <w:jc w:val="center"/>
              <w:rPr>
                <w:ins w:id="2251" w:author="NTL 101238" w:date="2024-06-02T20:06:00Z" w16du:dateUtc="2024-06-02T13:06:00Z"/>
                <w:rFonts w:asciiTheme="majorHAnsi" w:hAnsiTheme="majorHAnsi" w:cstheme="majorHAnsi"/>
                <w:sz w:val="28"/>
                <w:szCs w:val="28"/>
                <w:rPrChange w:id="2252" w:author="NTL 101238" w:date="2024-06-02T21:16:00Z" w16du:dateUtc="2024-06-02T14:16:00Z">
                  <w:rPr>
                    <w:ins w:id="2253" w:author="NTL 101238" w:date="2024-06-02T20:06:00Z" w16du:dateUtc="2024-06-02T13:06:00Z"/>
                    <w:rFonts w:cs="Times New Roman"/>
                    <w:sz w:val="28"/>
                    <w:szCs w:val="28"/>
                  </w:rPr>
                </w:rPrChange>
              </w:rPr>
            </w:pPr>
            <w:ins w:id="2254" w:author="NTL 101238" w:date="2024-06-02T20:17:00Z" w16du:dateUtc="2024-06-02T13:17:00Z">
              <w:r w:rsidRPr="00541AF1">
                <w:rPr>
                  <w:rFonts w:asciiTheme="majorHAnsi" w:hAnsiTheme="majorHAnsi" w:cstheme="majorHAnsi"/>
                  <w:sz w:val="28"/>
                  <w:szCs w:val="28"/>
                  <w:lang w:val="en-US"/>
                  <w:rPrChange w:id="2255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  <w:lang w:val="en-US"/>
                    </w:rPr>
                  </w:rPrChange>
                </w:rPr>
                <w:t>4</w:t>
              </w:r>
            </w:ins>
          </w:p>
        </w:tc>
        <w:tc>
          <w:tcPr>
            <w:tcW w:w="923" w:type="pct"/>
            <w:vAlign w:val="center"/>
            <w:tcPrChange w:id="2256" w:author="NTL 101238" w:date="2024-06-02T20:34:00Z" w16du:dateUtc="2024-06-02T13:34:00Z">
              <w:tcPr>
                <w:tcW w:w="923" w:type="pct"/>
              </w:tcPr>
            </w:tcPrChange>
          </w:tcPr>
          <w:p w14:paraId="5272A2EA" w14:textId="1592538B" w:rsidR="00F462FD" w:rsidRPr="00541AF1" w:rsidRDefault="00F462FD" w:rsidP="00655A27">
            <w:pPr>
              <w:pStyle w:val="ListParagraph"/>
              <w:spacing w:line="360" w:lineRule="auto"/>
              <w:ind w:left="0"/>
              <w:jc w:val="center"/>
              <w:rPr>
                <w:ins w:id="2257" w:author="NTL 101238" w:date="2024-06-02T20:06:00Z" w16du:dateUtc="2024-06-02T13:06:00Z"/>
                <w:rFonts w:asciiTheme="majorHAnsi" w:hAnsiTheme="majorHAnsi" w:cstheme="majorHAnsi"/>
                <w:sz w:val="28"/>
                <w:szCs w:val="28"/>
                <w:rPrChange w:id="2258" w:author="NTL 101238" w:date="2024-06-02T21:16:00Z" w16du:dateUtc="2024-06-02T14:16:00Z">
                  <w:rPr>
                    <w:ins w:id="2259" w:author="NTL 101238" w:date="2024-06-02T20:06:00Z" w16du:dateUtc="2024-06-02T13:06:00Z"/>
                    <w:rFonts w:cs="Times New Roman"/>
                    <w:sz w:val="28"/>
                    <w:szCs w:val="28"/>
                  </w:rPr>
                </w:rPrChange>
              </w:rPr>
            </w:pPr>
            <w:ins w:id="2260" w:author="NTL 101238" w:date="2024-06-02T20:17:00Z" w16du:dateUtc="2024-06-02T13:17:00Z">
              <w:r w:rsidRPr="00541AF1">
                <w:rPr>
                  <w:rFonts w:asciiTheme="majorHAnsi" w:hAnsiTheme="majorHAnsi" w:cstheme="majorHAnsi"/>
                  <w:sz w:val="28"/>
                  <w:szCs w:val="28"/>
                  <w:rPrChange w:id="2261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</w:rPr>
                  </w:rPrChange>
                </w:rPr>
                <w:t xml:space="preserve">Nhập </w:t>
              </w:r>
              <w:r w:rsidRPr="00541AF1">
                <w:rPr>
                  <w:rFonts w:asciiTheme="majorHAnsi" w:hAnsiTheme="majorHAnsi" w:cstheme="majorHAnsi"/>
                  <w:sz w:val="28"/>
                  <w:szCs w:val="28"/>
                  <w:lang w:val="en-US"/>
                  <w:rPrChange w:id="2262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  <w:lang w:val="en-US"/>
                    </w:rPr>
                  </w:rPrChange>
                </w:rPr>
                <w:t>mật khẩu</w:t>
              </w:r>
            </w:ins>
          </w:p>
        </w:tc>
        <w:tc>
          <w:tcPr>
            <w:tcW w:w="1148" w:type="pct"/>
            <w:vAlign w:val="center"/>
            <w:tcPrChange w:id="2263" w:author="NTL 101238" w:date="2024-06-02T20:34:00Z" w16du:dateUtc="2024-06-02T13:34:00Z">
              <w:tcPr>
                <w:tcW w:w="1148" w:type="pct"/>
              </w:tcPr>
            </w:tcPrChange>
          </w:tcPr>
          <w:p w14:paraId="12E0C4C6" w14:textId="2D8DD011" w:rsidR="00F462FD" w:rsidRPr="00541AF1" w:rsidRDefault="00F462FD" w:rsidP="00655A27">
            <w:pPr>
              <w:pStyle w:val="ListParagraph"/>
              <w:spacing w:line="360" w:lineRule="auto"/>
              <w:ind w:left="0"/>
              <w:jc w:val="center"/>
              <w:rPr>
                <w:ins w:id="2264" w:author="NTL 101238" w:date="2024-06-02T20:06:00Z" w16du:dateUtc="2024-06-02T13:06:00Z"/>
                <w:rFonts w:asciiTheme="majorHAnsi" w:hAnsiTheme="majorHAnsi" w:cstheme="majorHAnsi"/>
                <w:sz w:val="28"/>
                <w:szCs w:val="28"/>
                <w:rPrChange w:id="2265" w:author="NTL 101238" w:date="2024-06-02T21:16:00Z" w16du:dateUtc="2024-06-02T14:16:00Z">
                  <w:rPr>
                    <w:ins w:id="2266" w:author="NTL 101238" w:date="2024-06-02T20:06:00Z" w16du:dateUtc="2024-06-02T13:06:00Z"/>
                    <w:rFonts w:cs="Times New Roman"/>
                    <w:sz w:val="28"/>
                    <w:szCs w:val="28"/>
                  </w:rPr>
                </w:rPrChange>
              </w:rPr>
            </w:pPr>
            <w:ins w:id="2267" w:author="NTL 101238" w:date="2024-06-02T20:17:00Z" w16du:dateUtc="2024-06-02T13:17:00Z">
              <w:r w:rsidRPr="00541AF1">
                <w:rPr>
                  <w:rFonts w:asciiTheme="majorHAnsi" w:hAnsiTheme="majorHAnsi" w:cstheme="majorHAnsi"/>
                  <w:sz w:val="28"/>
                  <w:szCs w:val="28"/>
                  <w:lang w:val="en-US"/>
                  <w:rPrChange w:id="2268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  <w:lang w:val="en-US"/>
                    </w:rPr>
                  </w:rPrChange>
                </w:rPr>
                <w:t>Không hiển thị</w:t>
              </w:r>
            </w:ins>
          </w:p>
        </w:tc>
        <w:tc>
          <w:tcPr>
            <w:tcW w:w="1148" w:type="pct"/>
            <w:vAlign w:val="center"/>
            <w:tcPrChange w:id="2269" w:author="NTL 101238" w:date="2024-06-02T20:34:00Z" w16du:dateUtc="2024-06-02T13:34:00Z">
              <w:tcPr>
                <w:tcW w:w="1148" w:type="pct"/>
              </w:tcPr>
            </w:tcPrChange>
          </w:tcPr>
          <w:p w14:paraId="53E9AAA2" w14:textId="48FB9512" w:rsidR="00F462FD" w:rsidRPr="00541AF1" w:rsidRDefault="00F462FD" w:rsidP="00655A27">
            <w:pPr>
              <w:pStyle w:val="ListParagraph"/>
              <w:spacing w:line="360" w:lineRule="auto"/>
              <w:ind w:left="0"/>
              <w:jc w:val="center"/>
              <w:rPr>
                <w:ins w:id="2270" w:author="NTL 101238" w:date="2024-06-02T20:06:00Z" w16du:dateUtc="2024-06-02T13:06:00Z"/>
                <w:rFonts w:asciiTheme="majorHAnsi" w:hAnsiTheme="majorHAnsi" w:cstheme="majorHAnsi"/>
                <w:sz w:val="28"/>
                <w:szCs w:val="28"/>
                <w:lang w:val="en-US"/>
                <w:rPrChange w:id="2271" w:author="NTL 101238" w:date="2024-06-02T21:16:00Z" w16du:dateUtc="2024-06-02T14:16:00Z">
                  <w:rPr>
                    <w:ins w:id="2272" w:author="NTL 101238" w:date="2024-06-02T20:06:00Z" w16du:dateUtc="2024-06-02T13:06:00Z"/>
                    <w:rFonts w:cs="Times New Roman"/>
                    <w:sz w:val="28"/>
                    <w:szCs w:val="28"/>
                    <w:lang w:val="en-US"/>
                  </w:rPr>
                </w:rPrChange>
              </w:rPr>
            </w:pPr>
          </w:p>
        </w:tc>
        <w:tc>
          <w:tcPr>
            <w:tcW w:w="810" w:type="pct"/>
            <w:vAlign w:val="center"/>
            <w:tcPrChange w:id="2273" w:author="NTL 101238" w:date="2024-06-02T20:34:00Z" w16du:dateUtc="2024-06-02T13:34:00Z">
              <w:tcPr>
                <w:tcW w:w="810" w:type="pct"/>
              </w:tcPr>
            </w:tcPrChange>
          </w:tcPr>
          <w:p w14:paraId="4643E65D" w14:textId="2CFE0971" w:rsidR="00F462FD" w:rsidRPr="00607C67" w:rsidRDefault="00607C67" w:rsidP="00655A27">
            <w:pPr>
              <w:pStyle w:val="ListParagraph"/>
              <w:spacing w:line="360" w:lineRule="auto"/>
              <w:ind w:left="0"/>
              <w:jc w:val="center"/>
              <w:rPr>
                <w:ins w:id="2274" w:author="NTL 101238" w:date="2024-06-02T20:06:00Z" w16du:dateUtc="2024-06-02T13:06:00Z"/>
                <w:rFonts w:asciiTheme="majorHAnsi" w:hAnsiTheme="majorHAnsi" w:cstheme="majorHAnsi"/>
                <w:sz w:val="28"/>
                <w:szCs w:val="28"/>
                <w:lang w:val="en-US"/>
                <w:rPrChange w:id="2275" w:author="NTL 101238" w:date="2024-06-03T13:15:00Z" w16du:dateUtc="2024-06-03T06:15:00Z">
                  <w:rPr>
                    <w:ins w:id="2276" w:author="NTL 101238" w:date="2024-06-02T20:06:00Z" w16du:dateUtc="2024-06-02T13:06:00Z"/>
                    <w:rFonts w:cs="Times New Roman"/>
                    <w:sz w:val="28"/>
                    <w:szCs w:val="28"/>
                  </w:rPr>
                </w:rPrChange>
              </w:rPr>
            </w:pPr>
            <w:ins w:id="2277" w:author="NTL 101238" w:date="2024-06-03T13:15:00Z" w16du:dateUtc="2024-06-03T06:15:00Z">
              <w:r>
                <w:rPr>
                  <w:rFonts w:asciiTheme="majorHAnsi" w:hAnsiTheme="majorHAnsi" w:cstheme="majorHAnsi"/>
                  <w:sz w:val="28"/>
                  <w:szCs w:val="28"/>
                  <w:lang w:val="en-US"/>
                </w:rPr>
                <w:t>Không hiển thị</w:t>
              </w:r>
            </w:ins>
          </w:p>
        </w:tc>
        <w:tc>
          <w:tcPr>
            <w:tcW w:w="558" w:type="pct"/>
            <w:vAlign w:val="center"/>
            <w:tcPrChange w:id="2278" w:author="NTL 101238" w:date="2024-06-02T20:34:00Z" w16du:dateUtc="2024-06-02T13:34:00Z">
              <w:tcPr>
                <w:tcW w:w="558" w:type="pct"/>
              </w:tcPr>
            </w:tcPrChange>
          </w:tcPr>
          <w:p w14:paraId="35E94BA3" w14:textId="44F941DF" w:rsidR="00F462FD" w:rsidRPr="00541AF1" w:rsidRDefault="00F462FD" w:rsidP="00655A27">
            <w:pPr>
              <w:pStyle w:val="ListParagraph"/>
              <w:keepNext/>
              <w:spacing w:line="360" w:lineRule="auto"/>
              <w:ind w:left="0"/>
              <w:jc w:val="center"/>
              <w:rPr>
                <w:ins w:id="2279" w:author="NTL 101238" w:date="2024-06-02T20:06:00Z" w16du:dateUtc="2024-06-02T13:06:00Z"/>
                <w:rFonts w:asciiTheme="majorHAnsi" w:hAnsiTheme="majorHAnsi" w:cstheme="majorHAnsi"/>
                <w:sz w:val="28"/>
                <w:szCs w:val="28"/>
                <w:rPrChange w:id="2280" w:author="NTL 101238" w:date="2024-06-02T21:16:00Z" w16du:dateUtc="2024-06-02T14:16:00Z">
                  <w:rPr>
                    <w:ins w:id="2281" w:author="NTL 101238" w:date="2024-06-02T20:06:00Z" w16du:dateUtc="2024-06-02T13:06:00Z"/>
                    <w:rFonts w:cs="Times New Roman"/>
                    <w:sz w:val="28"/>
                    <w:szCs w:val="28"/>
                  </w:rPr>
                </w:rPrChange>
              </w:rPr>
            </w:pPr>
            <w:ins w:id="2282" w:author="NTL 101238" w:date="2024-06-02T20:17:00Z" w16du:dateUtc="2024-06-02T13:17:00Z">
              <w:r w:rsidRPr="00541AF1">
                <w:rPr>
                  <w:rFonts w:asciiTheme="majorHAnsi" w:hAnsiTheme="majorHAnsi" w:cstheme="majorHAnsi"/>
                  <w:sz w:val="28"/>
                  <w:szCs w:val="28"/>
                  <w:rPrChange w:id="2283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</w:rPr>
                  </w:rPrChange>
                </w:rPr>
                <w:t>pass</w:t>
              </w:r>
            </w:ins>
          </w:p>
        </w:tc>
      </w:tr>
    </w:tbl>
    <w:p w14:paraId="066CCFDF" w14:textId="230D40EF" w:rsidR="00AF634D" w:rsidRPr="00541AF1" w:rsidRDefault="00AF634D" w:rsidP="00AF634D">
      <w:pPr>
        <w:spacing w:beforeLines="120" w:before="288" w:afterLines="120" w:after="288" w:line="360" w:lineRule="auto"/>
        <w:rPr>
          <w:ins w:id="2284" w:author="NTL 101238" w:date="2024-06-02T20:06:00Z" w16du:dateUtc="2024-06-02T13:06:00Z"/>
          <w:rFonts w:asciiTheme="majorHAnsi" w:hAnsiTheme="majorHAnsi" w:cstheme="majorHAnsi"/>
          <w:sz w:val="28"/>
          <w:szCs w:val="28"/>
          <w:shd w:val="clear" w:color="auto" w:fill="FFFFFF"/>
          <w:rPrChange w:id="2285" w:author="NTL 101238" w:date="2024-06-02T21:16:00Z" w16du:dateUtc="2024-06-02T14:16:00Z">
            <w:rPr>
              <w:ins w:id="2286" w:author="NTL 101238" w:date="2024-06-02T20:06:00Z" w16du:dateUtc="2024-06-02T13:06:00Z"/>
              <w:rFonts w:cs="Times New Roman"/>
              <w:sz w:val="28"/>
              <w:szCs w:val="28"/>
              <w:shd w:val="clear" w:color="auto" w:fill="FFFFFF"/>
              <w:lang w:val="en-US"/>
            </w:rPr>
          </w:rPrChange>
        </w:rPr>
      </w:pPr>
      <w:ins w:id="2287" w:author="NTL 101238" w:date="2024-06-02T20:06:00Z" w16du:dateUtc="2024-06-02T13:06:00Z">
        <w:r w:rsidRPr="00541AF1">
          <w:rPr>
            <w:rFonts w:asciiTheme="majorHAnsi" w:hAnsiTheme="majorHAnsi" w:cstheme="majorHAnsi"/>
            <w:sz w:val="28"/>
            <w:szCs w:val="28"/>
            <w:shd w:val="clear" w:color="auto" w:fill="FFFFFF"/>
            <w:rPrChange w:id="2288" w:author="NTL 101238" w:date="2024-06-02T21:16:00Z" w16du:dateUtc="2024-06-02T14:16:00Z">
              <w:rPr>
                <w:rFonts w:cs="Times New Roman"/>
                <w:sz w:val="28"/>
                <w:szCs w:val="28"/>
                <w:shd w:val="clear" w:color="auto" w:fill="FFFFFF"/>
              </w:rPr>
            </w:rPrChange>
          </w:rPr>
          <w:t xml:space="preserve">Testcase </w:t>
        </w:r>
      </w:ins>
      <w:ins w:id="2289" w:author="NTL 101238" w:date="2024-06-02T20:09:00Z" w16du:dateUtc="2024-06-02T13:09:00Z">
        <w:r w:rsidR="0036305C" w:rsidRPr="00541AF1">
          <w:rPr>
            <w:rFonts w:asciiTheme="majorHAnsi" w:hAnsiTheme="majorHAnsi" w:cstheme="majorHAnsi"/>
            <w:sz w:val="28"/>
            <w:szCs w:val="28"/>
            <w:shd w:val="clear" w:color="auto" w:fill="FFFFFF"/>
            <w:rPrChange w:id="2290" w:author="NTL 101238" w:date="2024-06-02T21:16:00Z" w16du:dateUtc="2024-06-02T14:16:00Z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</w:rPrChange>
          </w:rPr>
          <w:t>7</w:t>
        </w:r>
      </w:ins>
      <w:ins w:id="2291" w:author="NTL 101238" w:date="2024-06-02T20:06:00Z" w16du:dateUtc="2024-06-02T13:06:00Z">
        <w:r w:rsidRPr="00541AF1">
          <w:rPr>
            <w:rFonts w:asciiTheme="majorHAnsi" w:hAnsiTheme="majorHAnsi" w:cstheme="majorHAnsi"/>
            <w:sz w:val="28"/>
            <w:szCs w:val="28"/>
            <w:shd w:val="clear" w:color="auto" w:fill="FFFFFF"/>
            <w:rPrChange w:id="2292" w:author="NTL 101238" w:date="2024-06-02T21:16:00Z" w16du:dateUtc="2024-06-02T14:16:00Z">
              <w:rPr>
                <w:rFonts w:cs="Times New Roman"/>
                <w:sz w:val="28"/>
                <w:szCs w:val="28"/>
                <w:shd w:val="clear" w:color="auto" w:fill="FFFFFF"/>
              </w:rPr>
            </w:rPrChange>
          </w:rPr>
          <w:t xml:space="preserve">: </w:t>
        </w:r>
      </w:ins>
      <w:ins w:id="2293" w:author="NTL 101238" w:date="2024-06-02T20:10:00Z" w16du:dateUtc="2024-06-02T13:10:00Z">
        <w:r w:rsidR="0036305C" w:rsidRPr="00541AF1">
          <w:rPr>
            <w:rFonts w:asciiTheme="majorHAnsi" w:hAnsiTheme="majorHAnsi" w:cstheme="majorHAnsi"/>
            <w:sz w:val="28"/>
            <w:szCs w:val="28"/>
            <w:shd w:val="clear" w:color="auto" w:fill="FFFFFF"/>
            <w:rPrChange w:id="2294" w:author="NTL 101238" w:date="2024-06-02T21:16:00Z" w16du:dateUtc="2024-06-02T14:16:00Z">
              <w:rPr>
                <w:rFonts w:cs="Times New Roman"/>
                <w:sz w:val="28"/>
                <w:szCs w:val="28"/>
                <w:shd w:val="clear" w:color="auto" w:fill="FFFFFF"/>
              </w:rPr>
            </w:rPrChange>
          </w:rPr>
          <w:t>Mật khẩu ít hơn 6 ký tự</w:t>
        </w:r>
      </w:ins>
    </w:p>
    <w:tbl>
      <w:tblPr>
        <w:tblStyle w:val="TableGrid"/>
        <w:tblW w:w="5218" w:type="pct"/>
        <w:tblLayout w:type="fixed"/>
        <w:tblLook w:val="04A0" w:firstRow="1" w:lastRow="0" w:firstColumn="1" w:lastColumn="0" w:noHBand="0" w:noVBand="1"/>
        <w:tblPrChange w:id="2295" w:author="NTL 101238" w:date="2024-06-02T20:34:00Z" w16du:dateUtc="2024-06-02T13:34:00Z">
          <w:tblPr>
            <w:tblStyle w:val="TableGrid"/>
            <w:tblW w:w="5218" w:type="pct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778"/>
        <w:gridCol w:w="1737"/>
        <w:gridCol w:w="2160"/>
        <w:gridCol w:w="2160"/>
        <w:gridCol w:w="1524"/>
        <w:gridCol w:w="1050"/>
        <w:tblGridChange w:id="2296">
          <w:tblGrid>
            <w:gridCol w:w="778"/>
            <w:gridCol w:w="1737"/>
            <w:gridCol w:w="2160"/>
            <w:gridCol w:w="2160"/>
            <w:gridCol w:w="1524"/>
            <w:gridCol w:w="1050"/>
          </w:tblGrid>
        </w:tblGridChange>
      </w:tblGrid>
      <w:tr w:rsidR="00AF634D" w:rsidRPr="00541AF1" w14:paraId="014E103D" w14:textId="77777777" w:rsidTr="00655A27">
        <w:trPr>
          <w:trHeight w:val="1340"/>
          <w:ins w:id="2297" w:author="NTL 101238" w:date="2024-06-02T20:06:00Z"/>
          <w:trPrChange w:id="2298" w:author="NTL 101238" w:date="2024-06-02T20:34:00Z" w16du:dateUtc="2024-06-02T13:34:00Z">
            <w:trPr>
              <w:trHeight w:val="1340"/>
            </w:trPr>
          </w:trPrChange>
        </w:trPr>
        <w:tc>
          <w:tcPr>
            <w:tcW w:w="413" w:type="pct"/>
            <w:vAlign w:val="center"/>
            <w:tcPrChange w:id="2299" w:author="NTL 101238" w:date="2024-06-02T20:34:00Z" w16du:dateUtc="2024-06-02T13:34:00Z">
              <w:tcPr>
                <w:tcW w:w="413" w:type="pct"/>
                <w:vAlign w:val="center"/>
              </w:tcPr>
            </w:tcPrChange>
          </w:tcPr>
          <w:p w14:paraId="176F52D7" w14:textId="77777777" w:rsidR="00AF634D" w:rsidRPr="00541AF1" w:rsidRDefault="00AF634D" w:rsidP="00655A27">
            <w:pPr>
              <w:pStyle w:val="ListParagraph"/>
              <w:spacing w:line="360" w:lineRule="auto"/>
              <w:ind w:left="0"/>
              <w:jc w:val="center"/>
              <w:rPr>
                <w:ins w:id="2300" w:author="NTL 101238" w:date="2024-06-02T20:06:00Z" w16du:dateUtc="2024-06-02T13:06:00Z"/>
                <w:rFonts w:asciiTheme="majorHAnsi" w:hAnsiTheme="majorHAnsi" w:cstheme="majorHAnsi"/>
                <w:b/>
                <w:bCs/>
                <w:sz w:val="28"/>
                <w:szCs w:val="28"/>
                <w:rPrChange w:id="2301" w:author="NTL 101238" w:date="2024-06-02T21:16:00Z" w16du:dateUtc="2024-06-02T14:16:00Z">
                  <w:rPr>
                    <w:ins w:id="2302" w:author="NTL 101238" w:date="2024-06-02T20:06:00Z" w16du:dateUtc="2024-06-02T13:06:00Z"/>
                    <w:rFonts w:cs="Times New Roman"/>
                    <w:b/>
                    <w:bCs/>
                    <w:sz w:val="28"/>
                    <w:szCs w:val="28"/>
                  </w:rPr>
                </w:rPrChange>
              </w:rPr>
            </w:pPr>
            <w:ins w:id="2303" w:author="NTL 101238" w:date="2024-06-02T20:06:00Z" w16du:dateUtc="2024-06-02T13:06:00Z">
              <w:r w:rsidRPr="00541AF1">
                <w:rPr>
                  <w:rFonts w:asciiTheme="majorHAnsi" w:hAnsiTheme="majorHAnsi" w:cstheme="majorHAnsi"/>
                  <w:b/>
                  <w:bCs/>
                  <w:sz w:val="28"/>
                  <w:szCs w:val="28"/>
                  <w:rPrChange w:id="2304" w:author="NTL 101238" w:date="2024-06-02T21:16:00Z" w16du:dateUtc="2024-06-02T14:16:00Z">
                    <w:rPr>
                      <w:rFonts w:cs="Times New Roman"/>
                      <w:b/>
                      <w:bCs/>
                      <w:sz w:val="28"/>
                      <w:szCs w:val="28"/>
                    </w:rPr>
                  </w:rPrChange>
                </w:rPr>
                <w:t>Bước</w:t>
              </w:r>
            </w:ins>
          </w:p>
        </w:tc>
        <w:tc>
          <w:tcPr>
            <w:tcW w:w="923" w:type="pct"/>
            <w:vAlign w:val="center"/>
            <w:tcPrChange w:id="2305" w:author="NTL 101238" w:date="2024-06-02T20:34:00Z" w16du:dateUtc="2024-06-02T13:34:00Z">
              <w:tcPr>
                <w:tcW w:w="923" w:type="pct"/>
                <w:vAlign w:val="center"/>
              </w:tcPr>
            </w:tcPrChange>
          </w:tcPr>
          <w:p w14:paraId="24C9B7C2" w14:textId="77777777" w:rsidR="00AF634D" w:rsidRPr="00541AF1" w:rsidRDefault="00AF634D" w:rsidP="00655A27">
            <w:pPr>
              <w:pStyle w:val="ListParagraph"/>
              <w:spacing w:line="360" w:lineRule="auto"/>
              <w:ind w:left="0"/>
              <w:jc w:val="center"/>
              <w:rPr>
                <w:ins w:id="2306" w:author="NTL 101238" w:date="2024-06-02T20:06:00Z" w16du:dateUtc="2024-06-02T13:06:00Z"/>
                <w:rFonts w:asciiTheme="majorHAnsi" w:hAnsiTheme="majorHAnsi" w:cstheme="majorHAnsi"/>
                <w:b/>
                <w:bCs/>
                <w:sz w:val="28"/>
                <w:szCs w:val="28"/>
                <w:rPrChange w:id="2307" w:author="NTL 101238" w:date="2024-06-02T21:16:00Z" w16du:dateUtc="2024-06-02T14:16:00Z">
                  <w:rPr>
                    <w:ins w:id="2308" w:author="NTL 101238" w:date="2024-06-02T20:06:00Z" w16du:dateUtc="2024-06-02T13:06:00Z"/>
                    <w:rFonts w:cs="Times New Roman"/>
                    <w:b/>
                    <w:bCs/>
                    <w:sz w:val="28"/>
                    <w:szCs w:val="28"/>
                  </w:rPr>
                </w:rPrChange>
              </w:rPr>
            </w:pPr>
            <w:ins w:id="2309" w:author="NTL 101238" w:date="2024-06-02T20:06:00Z" w16du:dateUtc="2024-06-02T13:06:00Z">
              <w:r w:rsidRPr="00541AF1">
                <w:rPr>
                  <w:rFonts w:asciiTheme="majorHAnsi" w:hAnsiTheme="majorHAnsi" w:cstheme="majorHAnsi"/>
                  <w:b/>
                  <w:bCs/>
                  <w:sz w:val="28"/>
                  <w:szCs w:val="28"/>
                  <w:rPrChange w:id="2310" w:author="NTL 101238" w:date="2024-06-02T21:16:00Z" w16du:dateUtc="2024-06-02T14:16:00Z">
                    <w:rPr>
                      <w:rFonts w:cs="Times New Roman"/>
                      <w:b/>
                      <w:bCs/>
                      <w:sz w:val="28"/>
                      <w:szCs w:val="28"/>
                    </w:rPr>
                  </w:rPrChange>
                </w:rPr>
                <w:t>Hành động</w:t>
              </w:r>
            </w:ins>
          </w:p>
        </w:tc>
        <w:tc>
          <w:tcPr>
            <w:tcW w:w="1148" w:type="pct"/>
            <w:vAlign w:val="center"/>
            <w:tcPrChange w:id="2311" w:author="NTL 101238" w:date="2024-06-02T20:34:00Z" w16du:dateUtc="2024-06-02T13:34:00Z">
              <w:tcPr>
                <w:tcW w:w="1148" w:type="pct"/>
                <w:vAlign w:val="center"/>
              </w:tcPr>
            </w:tcPrChange>
          </w:tcPr>
          <w:p w14:paraId="699B430C" w14:textId="77777777" w:rsidR="00AF634D" w:rsidRPr="00541AF1" w:rsidRDefault="00AF634D" w:rsidP="00655A27">
            <w:pPr>
              <w:pStyle w:val="ListParagraph"/>
              <w:spacing w:line="360" w:lineRule="auto"/>
              <w:ind w:left="0"/>
              <w:jc w:val="center"/>
              <w:rPr>
                <w:ins w:id="2312" w:author="NTL 101238" w:date="2024-06-02T20:06:00Z" w16du:dateUtc="2024-06-02T13:06:00Z"/>
                <w:rFonts w:asciiTheme="majorHAnsi" w:hAnsiTheme="majorHAnsi" w:cstheme="majorHAnsi"/>
                <w:b/>
                <w:bCs/>
                <w:sz w:val="28"/>
                <w:szCs w:val="28"/>
                <w:rPrChange w:id="2313" w:author="NTL 101238" w:date="2024-06-02T21:16:00Z" w16du:dateUtc="2024-06-02T14:16:00Z">
                  <w:rPr>
                    <w:ins w:id="2314" w:author="NTL 101238" w:date="2024-06-02T20:06:00Z" w16du:dateUtc="2024-06-02T13:06:00Z"/>
                    <w:rFonts w:cs="Times New Roman"/>
                    <w:b/>
                    <w:bCs/>
                    <w:sz w:val="28"/>
                    <w:szCs w:val="28"/>
                  </w:rPr>
                </w:rPrChange>
              </w:rPr>
            </w:pPr>
            <w:ins w:id="2315" w:author="NTL 101238" w:date="2024-06-02T20:06:00Z" w16du:dateUtc="2024-06-02T13:06:00Z">
              <w:r w:rsidRPr="00541AF1">
                <w:rPr>
                  <w:rFonts w:asciiTheme="majorHAnsi" w:hAnsiTheme="majorHAnsi" w:cstheme="majorHAnsi"/>
                  <w:b/>
                  <w:bCs/>
                  <w:sz w:val="28"/>
                  <w:szCs w:val="28"/>
                  <w:rPrChange w:id="2316" w:author="NTL 101238" w:date="2024-06-02T21:16:00Z" w16du:dateUtc="2024-06-02T14:16:00Z">
                    <w:rPr>
                      <w:rFonts w:cs="Times New Roman"/>
                      <w:b/>
                      <w:bCs/>
                      <w:sz w:val="28"/>
                      <w:szCs w:val="28"/>
                    </w:rPr>
                  </w:rPrChange>
                </w:rPr>
                <w:t>Dữ liệu</w:t>
              </w:r>
            </w:ins>
          </w:p>
        </w:tc>
        <w:tc>
          <w:tcPr>
            <w:tcW w:w="1148" w:type="pct"/>
            <w:vAlign w:val="center"/>
            <w:tcPrChange w:id="2317" w:author="NTL 101238" w:date="2024-06-02T20:34:00Z" w16du:dateUtc="2024-06-02T13:34:00Z">
              <w:tcPr>
                <w:tcW w:w="1148" w:type="pct"/>
                <w:vAlign w:val="center"/>
              </w:tcPr>
            </w:tcPrChange>
          </w:tcPr>
          <w:p w14:paraId="04681EB2" w14:textId="77777777" w:rsidR="00AF634D" w:rsidRPr="00541AF1" w:rsidRDefault="00AF634D" w:rsidP="00655A27">
            <w:pPr>
              <w:pStyle w:val="ListParagraph"/>
              <w:spacing w:line="360" w:lineRule="auto"/>
              <w:ind w:left="0"/>
              <w:jc w:val="center"/>
              <w:rPr>
                <w:ins w:id="2318" w:author="NTL 101238" w:date="2024-06-02T20:06:00Z" w16du:dateUtc="2024-06-02T13:06:00Z"/>
                <w:rFonts w:asciiTheme="majorHAnsi" w:hAnsiTheme="majorHAnsi" w:cstheme="majorHAnsi"/>
                <w:b/>
                <w:bCs/>
                <w:sz w:val="28"/>
                <w:szCs w:val="28"/>
                <w:rPrChange w:id="2319" w:author="NTL 101238" w:date="2024-06-02T21:16:00Z" w16du:dateUtc="2024-06-02T14:16:00Z">
                  <w:rPr>
                    <w:ins w:id="2320" w:author="NTL 101238" w:date="2024-06-02T20:06:00Z" w16du:dateUtc="2024-06-02T13:06:00Z"/>
                    <w:rFonts w:cs="Times New Roman"/>
                    <w:b/>
                    <w:bCs/>
                    <w:sz w:val="28"/>
                    <w:szCs w:val="28"/>
                  </w:rPr>
                </w:rPrChange>
              </w:rPr>
            </w:pPr>
            <w:ins w:id="2321" w:author="NTL 101238" w:date="2024-06-02T20:06:00Z" w16du:dateUtc="2024-06-02T13:06:00Z">
              <w:r w:rsidRPr="00541AF1">
                <w:rPr>
                  <w:rFonts w:asciiTheme="majorHAnsi" w:hAnsiTheme="majorHAnsi" w:cstheme="majorHAnsi"/>
                  <w:b/>
                  <w:bCs/>
                  <w:sz w:val="28"/>
                  <w:szCs w:val="28"/>
                  <w:rPrChange w:id="2322" w:author="NTL 101238" w:date="2024-06-02T21:16:00Z" w16du:dateUtc="2024-06-02T14:16:00Z">
                    <w:rPr>
                      <w:rFonts w:cs="Times New Roman"/>
                      <w:b/>
                      <w:bCs/>
                      <w:sz w:val="28"/>
                      <w:szCs w:val="28"/>
                    </w:rPr>
                  </w:rPrChange>
                </w:rPr>
                <w:t>Kết quả mong muốn</w:t>
              </w:r>
            </w:ins>
          </w:p>
        </w:tc>
        <w:tc>
          <w:tcPr>
            <w:tcW w:w="810" w:type="pct"/>
            <w:vAlign w:val="center"/>
            <w:tcPrChange w:id="2323" w:author="NTL 101238" w:date="2024-06-02T20:34:00Z" w16du:dateUtc="2024-06-02T13:34:00Z">
              <w:tcPr>
                <w:tcW w:w="810" w:type="pct"/>
                <w:vAlign w:val="center"/>
              </w:tcPr>
            </w:tcPrChange>
          </w:tcPr>
          <w:p w14:paraId="296E4564" w14:textId="77777777" w:rsidR="00AF634D" w:rsidRPr="00541AF1" w:rsidRDefault="00AF634D" w:rsidP="00655A27">
            <w:pPr>
              <w:pStyle w:val="ListParagraph"/>
              <w:spacing w:line="360" w:lineRule="auto"/>
              <w:ind w:left="0"/>
              <w:jc w:val="center"/>
              <w:rPr>
                <w:ins w:id="2324" w:author="NTL 101238" w:date="2024-06-02T20:06:00Z" w16du:dateUtc="2024-06-02T13:06:00Z"/>
                <w:rFonts w:asciiTheme="majorHAnsi" w:hAnsiTheme="majorHAnsi" w:cstheme="majorHAnsi"/>
                <w:b/>
                <w:bCs/>
                <w:sz w:val="28"/>
                <w:szCs w:val="28"/>
                <w:rPrChange w:id="2325" w:author="NTL 101238" w:date="2024-06-02T21:16:00Z" w16du:dateUtc="2024-06-02T14:16:00Z">
                  <w:rPr>
                    <w:ins w:id="2326" w:author="NTL 101238" w:date="2024-06-02T20:06:00Z" w16du:dateUtc="2024-06-02T13:06:00Z"/>
                    <w:rFonts w:cs="Times New Roman"/>
                    <w:b/>
                    <w:bCs/>
                    <w:sz w:val="28"/>
                    <w:szCs w:val="28"/>
                  </w:rPr>
                </w:rPrChange>
              </w:rPr>
            </w:pPr>
            <w:ins w:id="2327" w:author="NTL 101238" w:date="2024-06-02T20:06:00Z" w16du:dateUtc="2024-06-02T13:06:00Z">
              <w:r w:rsidRPr="00541AF1">
                <w:rPr>
                  <w:rFonts w:asciiTheme="majorHAnsi" w:hAnsiTheme="majorHAnsi" w:cstheme="majorHAnsi"/>
                  <w:b/>
                  <w:bCs/>
                  <w:sz w:val="28"/>
                  <w:szCs w:val="28"/>
                  <w:rPrChange w:id="2328" w:author="NTL 101238" w:date="2024-06-02T21:16:00Z" w16du:dateUtc="2024-06-02T14:16:00Z">
                    <w:rPr>
                      <w:rFonts w:cs="Times New Roman"/>
                      <w:b/>
                      <w:bCs/>
                      <w:sz w:val="28"/>
                      <w:szCs w:val="28"/>
                    </w:rPr>
                  </w:rPrChange>
                </w:rPr>
                <w:t>Kết quả thực tế</w:t>
              </w:r>
            </w:ins>
          </w:p>
        </w:tc>
        <w:tc>
          <w:tcPr>
            <w:tcW w:w="558" w:type="pct"/>
            <w:vAlign w:val="center"/>
            <w:tcPrChange w:id="2329" w:author="NTL 101238" w:date="2024-06-02T20:34:00Z" w16du:dateUtc="2024-06-02T13:34:00Z">
              <w:tcPr>
                <w:tcW w:w="558" w:type="pct"/>
                <w:vAlign w:val="center"/>
              </w:tcPr>
            </w:tcPrChange>
          </w:tcPr>
          <w:p w14:paraId="0668E60C" w14:textId="77777777" w:rsidR="00AF634D" w:rsidRPr="00541AF1" w:rsidRDefault="00AF634D" w:rsidP="00655A27">
            <w:pPr>
              <w:pStyle w:val="ListParagraph"/>
              <w:spacing w:line="360" w:lineRule="auto"/>
              <w:ind w:left="0"/>
              <w:jc w:val="center"/>
              <w:rPr>
                <w:ins w:id="2330" w:author="NTL 101238" w:date="2024-06-02T20:06:00Z" w16du:dateUtc="2024-06-02T13:06:00Z"/>
                <w:rFonts w:asciiTheme="majorHAnsi" w:hAnsiTheme="majorHAnsi" w:cstheme="majorHAnsi"/>
                <w:b/>
                <w:bCs/>
                <w:sz w:val="28"/>
                <w:szCs w:val="28"/>
                <w:rPrChange w:id="2331" w:author="NTL 101238" w:date="2024-06-02T21:16:00Z" w16du:dateUtc="2024-06-02T14:16:00Z">
                  <w:rPr>
                    <w:ins w:id="2332" w:author="NTL 101238" w:date="2024-06-02T20:06:00Z" w16du:dateUtc="2024-06-02T13:06:00Z"/>
                    <w:rFonts w:cs="Times New Roman"/>
                    <w:b/>
                    <w:bCs/>
                    <w:sz w:val="28"/>
                    <w:szCs w:val="28"/>
                  </w:rPr>
                </w:rPrChange>
              </w:rPr>
            </w:pPr>
            <w:ins w:id="2333" w:author="NTL 101238" w:date="2024-06-02T20:06:00Z" w16du:dateUtc="2024-06-02T13:06:00Z">
              <w:r w:rsidRPr="00541AF1">
                <w:rPr>
                  <w:rFonts w:asciiTheme="majorHAnsi" w:hAnsiTheme="majorHAnsi" w:cstheme="majorHAnsi"/>
                  <w:b/>
                  <w:bCs/>
                  <w:sz w:val="28"/>
                  <w:szCs w:val="28"/>
                  <w:rPrChange w:id="2334" w:author="NTL 101238" w:date="2024-06-02T21:16:00Z" w16du:dateUtc="2024-06-02T14:16:00Z">
                    <w:rPr>
                      <w:rFonts w:cs="Times New Roman"/>
                      <w:b/>
                      <w:bCs/>
                      <w:sz w:val="28"/>
                      <w:szCs w:val="28"/>
                    </w:rPr>
                  </w:rPrChange>
                </w:rPr>
                <w:t>Trạng thái</w:t>
              </w:r>
            </w:ins>
          </w:p>
        </w:tc>
      </w:tr>
      <w:tr w:rsidR="00AF634D" w:rsidRPr="00541AF1" w14:paraId="46D173FF" w14:textId="77777777" w:rsidTr="00655A27">
        <w:trPr>
          <w:ins w:id="2335" w:author="NTL 101238" w:date="2024-06-02T20:06:00Z"/>
        </w:trPr>
        <w:tc>
          <w:tcPr>
            <w:tcW w:w="413" w:type="pct"/>
            <w:vAlign w:val="center"/>
            <w:tcPrChange w:id="2336" w:author="NTL 101238" w:date="2024-06-02T20:34:00Z" w16du:dateUtc="2024-06-02T13:34:00Z">
              <w:tcPr>
                <w:tcW w:w="413" w:type="pct"/>
                <w:vAlign w:val="center"/>
              </w:tcPr>
            </w:tcPrChange>
          </w:tcPr>
          <w:p w14:paraId="2AD19847" w14:textId="77777777" w:rsidR="00AF634D" w:rsidRPr="00541AF1" w:rsidRDefault="00AF634D" w:rsidP="00655A27">
            <w:pPr>
              <w:spacing w:line="360" w:lineRule="auto"/>
              <w:ind w:left="22"/>
              <w:jc w:val="center"/>
              <w:rPr>
                <w:ins w:id="2337" w:author="NTL 101238" w:date="2024-06-02T20:06:00Z" w16du:dateUtc="2024-06-02T13:06:00Z"/>
                <w:rFonts w:asciiTheme="majorHAnsi" w:hAnsiTheme="majorHAnsi" w:cstheme="majorHAnsi"/>
                <w:sz w:val="28"/>
                <w:szCs w:val="28"/>
                <w:rPrChange w:id="2338" w:author="NTL 101238" w:date="2024-06-02T21:16:00Z" w16du:dateUtc="2024-06-02T14:16:00Z">
                  <w:rPr>
                    <w:ins w:id="2339" w:author="NTL 101238" w:date="2024-06-02T20:06:00Z" w16du:dateUtc="2024-06-02T13:06:00Z"/>
                    <w:rFonts w:cs="Times New Roman"/>
                    <w:sz w:val="28"/>
                    <w:szCs w:val="28"/>
                  </w:rPr>
                </w:rPrChange>
              </w:rPr>
            </w:pPr>
            <w:ins w:id="2340" w:author="NTL 101238" w:date="2024-06-02T20:06:00Z" w16du:dateUtc="2024-06-02T13:06:00Z">
              <w:r w:rsidRPr="00541AF1">
                <w:rPr>
                  <w:rFonts w:asciiTheme="majorHAnsi" w:hAnsiTheme="majorHAnsi" w:cstheme="majorHAnsi"/>
                  <w:sz w:val="28"/>
                  <w:szCs w:val="28"/>
                  <w:rPrChange w:id="2341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</w:rPr>
                  </w:rPrChange>
                </w:rPr>
                <w:t>1</w:t>
              </w:r>
            </w:ins>
          </w:p>
        </w:tc>
        <w:tc>
          <w:tcPr>
            <w:tcW w:w="923" w:type="pct"/>
            <w:vAlign w:val="center"/>
            <w:tcPrChange w:id="2342" w:author="NTL 101238" w:date="2024-06-02T20:34:00Z" w16du:dateUtc="2024-06-02T13:34:00Z">
              <w:tcPr>
                <w:tcW w:w="923" w:type="pct"/>
              </w:tcPr>
            </w:tcPrChange>
          </w:tcPr>
          <w:p w14:paraId="45CBA466" w14:textId="77777777" w:rsidR="00AF634D" w:rsidRPr="00541AF1" w:rsidRDefault="00AF634D" w:rsidP="00655A27">
            <w:pPr>
              <w:spacing w:line="360" w:lineRule="auto"/>
              <w:ind w:left="22"/>
              <w:jc w:val="center"/>
              <w:rPr>
                <w:ins w:id="2343" w:author="NTL 101238" w:date="2024-06-02T20:06:00Z" w16du:dateUtc="2024-06-02T13:06:00Z"/>
                <w:rFonts w:asciiTheme="majorHAnsi" w:hAnsiTheme="majorHAnsi" w:cstheme="majorHAnsi"/>
                <w:sz w:val="28"/>
                <w:szCs w:val="28"/>
                <w:rPrChange w:id="2344" w:author="NTL 101238" w:date="2024-06-02T21:16:00Z" w16du:dateUtc="2024-06-02T14:16:00Z">
                  <w:rPr>
                    <w:ins w:id="2345" w:author="NTL 101238" w:date="2024-06-02T20:06:00Z" w16du:dateUtc="2024-06-02T13:06:00Z"/>
                    <w:rFonts w:cs="Times New Roman"/>
                    <w:sz w:val="28"/>
                    <w:szCs w:val="28"/>
                  </w:rPr>
                </w:rPrChange>
              </w:rPr>
            </w:pPr>
            <w:ins w:id="2346" w:author="NTL 101238" w:date="2024-06-02T20:06:00Z" w16du:dateUtc="2024-06-02T13:06:00Z">
              <w:r w:rsidRPr="00541AF1">
                <w:rPr>
                  <w:rFonts w:asciiTheme="majorHAnsi" w:hAnsiTheme="majorHAnsi" w:cstheme="majorHAnsi"/>
                  <w:sz w:val="28"/>
                  <w:szCs w:val="28"/>
                  <w:rPrChange w:id="2347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</w:rPr>
                  </w:rPrChange>
                </w:rPr>
                <w:t>Mở trang đăng nhập</w:t>
              </w:r>
            </w:ins>
          </w:p>
        </w:tc>
        <w:tc>
          <w:tcPr>
            <w:tcW w:w="1148" w:type="pct"/>
            <w:vAlign w:val="center"/>
            <w:tcPrChange w:id="2348" w:author="NTL 101238" w:date="2024-06-02T20:34:00Z" w16du:dateUtc="2024-06-02T13:34:00Z">
              <w:tcPr>
                <w:tcW w:w="1148" w:type="pct"/>
              </w:tcPr>
            </w:tcPrChange>
          </w:tcPr>
          <w:p w14:paraId="306EC2C5" w14:textId="77777777" w:rsidR="00AF634D" w:rsidRPr="00541AF1" w:rsidRDefault="00AF634D" w:rsidP="00655A27">
            <w:pPr>
              <w:pStyle w:val="ListParagraph"/>
              <w:spacing w:line="360" w:lineRule="auto"/>
              <w:ind w:left="0"/>
              <w:jc w:val="center"/>
              <w:rPr>
                <w:ins w:id="2349" w:author="NTL 101238" w:date="2024-06-02T20:06:00Z" w16du:dateUtc="2024-06-02T13:06:00Z"/>
                <w:rFonts w:asciiTheme="majorHAnsi" w:hAnsiTheme="majorHAnsi" w:cstheme="majorHAnsi"/>
                <w:sz w:val="28"/>
                <w:szCs w:val="28"/>
                <w:lang w:val="en-US"/>
                <w:rPrChange w:id="2350" w:author="NTL 101238" w:date="2024-06-02T21:16:00Z" w16du:dateUtc="2024-06-02T14:16:00Z">
                  <w:rPr>
                    <w:ins w:id="2351" w:author="NTL 101238" w:date="2024-06-02T20:06:00Z" w16du:dateUtc="2024-06-02T13:06:00Z"/>
                    <w:rFonts w:cs="Times New Roman"/>
                    <w:sz w:val="28"/>
                    <w:szCs w:val="28"/>
                    <w:lang w:val="en-US"/>
                  </w:rPr>
                </w:rPrChange>
              </w:rPr>
            </w:pPr>
            <w:ins w:id="2352" w:author="NTL 101238" w:date="2024-06-02T20:06:00Z" w16du:dateUtc="2024-06-02T13:06:00Z">
              <w:r w:rsidRPr="00541AF1">
                <w:rPr>
                  <w:rFonts w:asciiTheme="majorHAnsi" w:hAnsiTheme="majorHAnsi" w:cstheme="majorHAnsi"/>
                  <w:sz w:val="28"/>
                  <w:szCs w:val="28"/>
                  <w:lang w:val="en-US"/>
                  <w:rPrChange w:id="2353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  <w:lang w:val="en-US"/>
                    </w:rPr>
                  </w:rPrChange>
                </w:rPr>
                <w:fldChar w:fldCharType="begin"/>
              </w:r>
              <w:r w:rsidRPr="00541AF1">
                <w:rPr>
                  <w:rFonts w:asciiTheme="majorHAnsi" w:hAnsiTheme="majorHAnsi" w:cstheme="majorHAnsi"/>
                  <w:sz w:val="28"/>
                  <w:szCs w:val="28"/>
                  <w:lang w:val="en-US"/>
                  <w:rPrChange w:id="2354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  <w:lang w:val="en-US"/>
                    </w:rPr>
                  </w:rPrChange>
                </w:rPr>
                <w:instrText>HYPERLINK "https://www.amazon.com/ap/signin?openid.pape.max_auth_age=0&amp;openid.return_to=https%3A%2F%2Fwww.amazon.com%2Fs%3Fk%3Da%2Bmazon%2Bcom%26adgrpid%3D127260490003%26hvadid%3D585479351039%26hvdev%3Dc%26hvlocphy%3D9040331%26hvnetw%3Dg%26hvqmt%3Db%26hvrand%3D17007436482859152777%26hvtargid%3Dkwd-321362582074%26hydadcr%3D27983_14525522%26tag%3Dhydglogoo-20%26ref%3Dnav_signin&amp;openid.identity=http%3A%2F%2Fspecs.openid.net%2Fauth%2F2.0%2Fidentifier_select&amp;openid.assoc_handle=usflex&amp;openid.mode=checkid_setup&amp;openid.claimed_id=http%3A%2F%2Fspecs.openid.net%2Fauth%2F2.0%2Fidentifier_select&amp;openid.ns=http%3A%2F%2Fspecs.openid.net%2Fauth%2F2.0"</w:instrText>
              </w:r>
              <w:r w:rsidRPr="00DD7BE7">
                <w:rPr>
                  <w:rFonts w:asciiTheme="majorHAnsi" w:hAnsiTheme="majorHAnsi" w:cstheme="majorHAnsi"/>
                  <w:sz w:val="28"/>
                  <w:szCs w:val="28"/>
                  <w:lang w:val="en-US"/>
                </w:rPr>
              </w:r>
              <w:r w:rsidRPr="00541AF1">
                <w:rPr>
                  <w:rFonts w:asciiTheme="majorHAnsi" w:hAnsiTheme="majorHAnsi" w:cstheme="majorHAnsi"/>
                  <w:sz w:val="28"/>
                  <w:szCs w:val="28"/>
                  <w:lang w:val="en-US"/>
                  <w:rPrChange w:id="2355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  <w:lang w:val="en-US"/>
                    </w:rPr>
                  </w:rPrChange>
                </w:rPr>
                <w:fldChar w:fldCharType="separate"/>
              </w:r>
              <w:r w:rsidRPr="00541AF1">
                <w:rPr>
                  <w:rStyle w:val="Hyperlink"/>
                  <w:rFonts w:asciiTheme="majorHAnsi" w:hAnsiTheme="majorHAnsi" w:cstheme="majorHAnsi"/>
                  <w:rPrChange w:id="2356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  <w:lang w:val="en-US"/>
                    </w:rPr>
                  </w:rPrChange>
                </w:rPr>
                <w:t>URL Login Amazon</w:t>
              </w:r>
              <w:r w:rsidRPr="00541AF1">
                <w:rPr>
                  <w:rFonts w:asciiTheme="majorHAnsi" w:hAnsiTheme="majorHAnsi" w:cstheme="majorHAnsi"/>
                  <w:sz w:val="28"/>
                  <w:szCs w:val="28"/>
                  <w:lang w:val="en-US"/>
                  <w:rPrChange w:id="2357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  <w:lang w:val="en-US"/>
                    </w:rPr>
                  </w:rPrChange>
                </w:rPr>
                <w:fldChar w:fldCharType="end"/>
              </w:r>
            </w:ins>
          </w:p>
          <w:p w14:paraId="2432DC54" w14:textId="77777777" w:rsidR="00AF634D" w:rsidRPr="00541AF1" w:rsidRDefault="00AF634D" w:rsidP="00655A27">
            <w:pPr>
              <w:pStyle w:val="ListParagraph"/>
              <w:spacing w:line="360" w:lineRule="auto"/>
              <w:ind w:left="0"/>
              <w:jc w:val="center"/>
              <w:rPr>
                <w:ins w:id="2358" w:author="NTL 101238" w:date="2024-06-02T20:06:00Z" w16du:dateUtc="2024-06-02T13:06:00Z"/>
                <w:rFonts w:asciiTheme="majorHAnsi" w:hAnsiTheme="majorHAnsi" w:cstheme="majorHAnsi"/>
                <w:sz w:val="28"/>
                <w:szCs w:val="28"/>
                <w:lang w:val="en-US"/>
                <w:rPrChange w:id="2359" w:author="NTL 101238" w:date="2024-06-02T21:16:00Z" w16du:dateUtc="2024-06-02T14:16:00Z">
                  <w:rPr>
                    <w:ins w:id="2360" w:author="NTL 101238" w:date="2024-06-02T20:06:00Z" w16du:dateUtc="2024-06-02T13:06:00Z"/>
                    <w:rFonts w:cs="Times New Roman"/>
                    <w:sz w:val="28"/>
                    <w:szCs w:val="28"/>
                    <w:lang w:val="en-US"/>
                  </w:rPr>
                </w:rPrChange>
              </w:rPr>
            </w:pPr>
          </w:p>
        </w:tc>
        <w:tc>
          <w:tcPr>
            <w:tcW w:w="1148" w:type="pct"/>
            <w:vAlign w:val="center"/>
            <w:tcPrChange w:id="2361" w:author="NTL 101238" w:date="2024-06-02T20:34:00Z" w16du:dateUtc="2024-06-02T13:34:00Z">
              <w:tcPr>
                <w:tcW w:w="1148" w:type="pct"/>
              </w:tcPr>
            </w:tcPrChange>
          </w:tcPr>
          <w:p w14:paraId="4E3B5769" w14:textId="77777777" w:rsidR="00AF634D" w:rsidRPr="00541AF1" w:rsidRDefault="00AF634D" w:rsidP="00655A27">
            <w:pPr>
              <w:pStyle w:val="ListParagraph"/>
              <w:spacing w:line="360" w:lineRule="auto"/>
              <w:ind w:left="0"/>
              <w:jc w:val="center"/>
              <w:rPr>
                <w:ins w:id="2362" w:author="NTL 101238" w:date="2024-06-02T20:06:00Z" w16du:dateUtc="2024-06-02T13:06:00Z"/>
                <w:rFonts w:asciiTheme="majorHAnsi" w:hAnsiTheme="majorHAnsi" w:cstheme="majorHAnsi"/>
                <w:sz w:val="28"/>
                <w:szCs w:val="28"/>
                <w:rPrChange w:id="2363" w:author="NTL 101238" w:date="2024-06-02T21:16:00Z" w16du:dateUtc="2024-06-02T14:16:00Z">
                  <w:rPr>
                    <w:ins w:id="2364" w:author="NTL 101238" w:date="2024-06-02T20:06:00Z" w16du:dateUtc="2024-06-02T13:06:00Z"/>
                    <w:rFonts w:cs="Times New Roman"/>
                    <w:sz w:val="28"/>
                    <w:szCs w:val="28"/>
                  </w:rPr>
                </w:rPrChange>
              </w:rPr>
            </w:pPr>
            <w:ins w:id="2365" w:author="NTL 101238" w:date="2024-06-02T20:06:00Z" w16du:dateUtc="2024-06-02T13:06:00Z">
              <w:r w:rsidRPr="00541AF1">
                <w:rPr>
                  <w:rFonts w:asciiTheme="majorHAnsi" w:hAnsiTheme="majorHAnsi" w:cstheme="majorHAnsi"/>
                  <w:sz w:val="28"/>
                  <w:szCs w:val="28"/>
                  <w:rPrChange w:id="2366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</w:rPr>
                  </w:rPrChange>
                </w:rPr>
                <w:t>Hiển thị form đăng nhập</w:t>
              </w:r>
            </w:ins>
          </w:p>
        </w:tc>
        <w:tc>
          <w:tcPr>
            <w:tcW w:w="810" w:type="pct"/>
            <w:vAlign w:val="center"/>
            <w:tcPrChange w:id="2367" w:author="NTL 101238" w:date="2024-06-02T20:34:00Z" w16du:dateUtc="2024-06-02T13:34:00Z">
              <w:tcPr>
                <w:tcW w:w="810" w:type="pct"/>
              </w:tcPr>
            </w:tcPrChange>
          </w:tcPr>
          <w:p w14:paraId="55952944" w14:textId="77777777" w:rsidR="00AF634D" w:rsidRPr="00541AF1" w:rsidRDefault="00AF634D" w:rsidP="00655A27">
            <w:pPr>
              <w:pStyle w:val="ListParagraph"/>
              <w:spacing w:line="360" w:lineRule="auto"/>
              <w:ind w:left="0"/>
              <w:jc w:val="center"/>
              <w:rPr>
                <w:ins w:id="2368" w:author="NTL 101238" w:date="2024-06-02T20:06:00Z" w16du:dateUtc="2024-06-02T13:06:00Z"/>
                <w:rFonts w:asciiTheme="majorHAnsi" w:hAnsiTheme="majorHAnsi" w:cstheme="majorHAnsi"/>
                <w:sz w:val="28"/>
                <w:szCs w:val="28"/>
                <w:rPrChange w:id="2369" w:author="NTL 101238" w:date="2024-06-02T21:16:00Z" w16du:dateUtc="2024-06-02T14:16:00Z">
                  <w:rPr>
                    <w:ins w:id="2370" w:author="NTL 101238" w:date="2024-06-02T20:06:00Z" w16du:dateUtc="2024-06-02T13:06:00Z"/>
                    <w:rFonts w:cs="Times New Roman"/>
                    <w:sz w:val="28"/>
                    <w:szCs w:val="28"/>
                  </w:rPr>
                </w:rPrChange>
              </w:rPr>
            </w:pPr>
            <w:ins w:id="2371" w:author="NTL 101238" w:date="2024-06-02T20:06:00Z" w16du:dateUtc="2024-06-02T13:06:00Z">
              <w:r w:rsidRPr="00541AF1">
                <w:rPr>
                  <w:rFonts w:asciiTheme="majorHAnsi" w:hAnsiTheme="majorHAnsi" w:cstheme="majorHAnsi"/>
                  <w:sz w:val="28"/>
                  <w:szCs w:val="28"/>
                  <w:rPrChange w:id="2372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</w:rPr>
                  </w:rPrChange>
                </w:rPr>
                <w:t>Hiển thị form đăng nhập</w:t>
              </w:r>
            </w:ins>
          </w:p>
        </w:tc>
        <w:tc>
          <w:tcPr>
            <w:tcW w:w="558" w:type="pct"/>
            <w:vAlign w:val="center"/>
            <w:tcPrChange w:id="2373" w:author="NTL 101238" w:date="2024-06-02T20:34:00Z" w16du:dateUtc="2024-06-02T13:34:00Z">
              <w:tcPr>
                <w:tcW w:w="558" w:type="pct"/>
              </w:tcPr>
            </w:tcPrChange>
          </w:tcPr>
          <w:p w14:paraId="565CF28A" w14:textId="77777777" w:rsidR="00AF634D" w:rsidRPr="00541AF1" w:rsidRDefault="00AF634D" w:rsidP="00655A27">
            <w:pPr>
              <w:pStyle w:val="ListParagraph"/>
              <w:spacing w:line="360" w:lineRule="auto"/>
              <w:ind w:left="0"/>
              <w:jc w:val="center"/>
              <w:rPr>
                <w:ins w:id="2374" w:author="NTL 101238" w:date="2024-06-02T20:06:00Z" w16du:dateUtc="2024-06-02T13:06:00Z"/>
                <w:rFonts w:asciiTheme="majorHAnsi" w:hAnsiTheme="majorHAnsi" w:cstheme="majorHAnsi"/>
                <w:sz w:val="28"/>
                <w:szCs w:val="28"/>
                <w:rPrChange w:id="2375" w:author="NTL 101238" w:date="2024-06-02T21:16:00Z" w16du:dateUtc="2024-06-02T14:16:00Z">
                  <w:rPr>
                    <w:ins w:id="2376" w:author="NTL 101238" w:date="2024-06-02T20:06:00Z" w16du:dateUtc="2024-06-02T13:06:00Z"/>
                    <w:rFonts w:cs="Times New Roman"/>
                    <w:sz w:val="28"/>
                    <w:szCs w:val="28"/>
                  </w:rPr>
                </w:rPrChange>
              </w:rPr>
            </w:pPr>
            <w:ins w:id="2377" w:author="NTL 101238" w:date="2024-06-02T20:06:00Z" w16du:dateUtc="2024-06-02T13:06:00Z">
              <w:r w:rsidRPr="00541AF1">
                <w:rPr>
                  <w:rFonts w:asciiTheme="majorHAnsi" w:hAnsiTheme="majorHAnsi" w:cstheme="majorHAnsi"/>
                  <w:sz w:val="28"/>
                  <w:szCs w:val="28"/>
                  <w:rPrChange w:id="2378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</w:rPr>
                  </w:rPrChange>
                </w:rPr>
                <w:t>pass</w:t>
              </w:r>
            </w:ins>
          </w:p>
        </w:tc>
      </w:tr>
      <w:tr w:rsidR="00AF634D" w:rsidRPr="00541AF1" w14:paraId="13747AA1" w14:textId="77777777" w:rsidTr="00655A27">
        <w:trPr>
          <w:ins w:id="2379" w:author="NTL 101238" w:date="2024-06-02T20:06:00Z"/>
        </w:trPr>
        <w:tc>
          <w:tcPr>
            <w:tcW w:w="413" w:type="pct"/>
            <w:vAlign w:val="center"/>
            <w:tcPrChange w:id="2380" w:author="NTL 101238" w:date="2024-06-02T20:34:00Z" w16du:dateUtc="2024-06-02T13:34:00Z">
              <w:tcPr>
                <w:tcW w:w="413" w:type="pct"/>
                <w:vAlign w:val="center"/>
              </w:tcPr>
            </w:tcPrChange>
          </w:tcPr>
          <w:p w14:paraId="6C5BCBA2" w14:textId="77777777" w:rsidR="00AF634D" w:rsidRPr="00541AF1" w:rsidRDefault="00AF634D" w:rsidP="00655A27">
            <w:pPr>
              <w:spacing w:line="360" w:lineRule="auto"/>
              <w:jc w:val="center"/>
              <w:rPr>
                <w:ins w:id="2381" w:author="NTL 101238" w:date="2024-06-02T20:06:00Z" w16du:dateUtc="2024-06-02T13:06:00Z"/>
                <w:rFonts w:asciiTheme="majorHAnsi" w:hAnsiTheme="majorHAnsi" w:cstheme="majorHAnsi"/>
                <w:sz w:val="28"/>
                <w:szCs w:val="28"/>
                <w:rPrChange w:id="2382" w:author="NTL 101238" w:date="2024-06-02T21:16:00Z" w16du:dateUtc="2024-06-02T14:16:00Z">
                  <w:rPr>
                    <w:ins w:id="2383" w:author="NTL 101238" w:date="2024-06-02T20:06:00Z" w16du:dateUtc="2024-06-02T13:06:00Z"/>
                    <w:rFonts w:cs="Times New Roman"/>
                    <w:sz w:val="28"/>
                    <w:szCs w:val="28"/>
                  </w:rPr>
                </w:rPrChange>
              </w:rPr>
            </w:pPr>
            <w:ins w:id="2384" w:author="NTL 101238" w:date="2024-06-02T20:06:00Z" w16du:dateUtc="2024-06-02T13:06:00Z">
              <w:r w:rsidRPr="00541AF1">
                <w:rPr>
                  <w:rFonts w:asciiTheme="majorHAnsi" w:hAnsiTheme="majorHAnsi" w:cstheme="majorHAnsi"/>
                  <w:sz w:val="28"/>
                  <w:szCs w:val="28"/>
                  <w:rPrChange w:id="2385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</w:rPr>
                  </w:rPrChange>
                </w:rPr>
                <w:t>2</w:t>
              </w:r>
            </w:ins>
          </w:p>
        </w:tc>
        <w:tc>
          <w:tcPr>
            <w:tcW w:w="923" w:type="pct"/>
            <w:vAlign w:val="center"/>
            <w:tcPrChange w:id="2386" w:author="NTL 101238" w:date="2024-06-02T20:34:00Z" w16du:dateUtc="2024-06-02T13:34:00Z">
              <w:tcPr>
                <w:tcW w:w="923" w:type="pct"/>
              </w:tcPr>
            </w:tcPrChange>
          </w:tcPr>
          <w:p w14:paraId="18A0096E" w14:textId="77777777" w:rsidR="00AF634D" w:rsidRPr="00541AF1" w:rsidRDefault="00AF634D" w:rsidP="00655A27">
            <w:pPr>
              <w:spacing w:line="360" w:lineRule="auto"/>
              <w:jc w:val="center"/>
              <w:rPr>
                <w:ins w:id="2387" w:author="NTL 101238" w:date="2024-06-02T20:06:00Z" w16du:dateUtc="2024-06-02T13:06:00Z"/>
                <w:rFonts w:asciiTheme="majorHAnsi" w:hAnsiTheme="majorHAnsi" w:cstheme="majorHAnsi"/>
                <w:sz w:val="28"/>
                <w:szCs w:val="28"/>
                <w:rPrChange w:id="2388" w:author="NTL 101238" w:date="2024-06-02T21:16:00Z" w16du:dateUtc="2024-06-02T14:16:00Z">
                  <w:rPr>
                    <w:ins w:id="2389" w:author="NTL 101238" w:date="2024-06-02T20:06:00Z" w16du:dateUtc="2024-06-02T13:06:00Z"/>
                    <w:rFonts w:cs="Times New Roman"/>
                    <w:sz w:val="28"/>
                    <w:szCs w:val="28"/>
                  </w:rPr>
                </w:rPrChange>
              </w:rPr>
            </w:pPr>
            <w:ins w:id="2390" w:author="NTL 101238" w:date="2024-06-02T20:06:00Z" w16du:dateUtc="2024-06-02T13:06:00Z">
              <w:r w:rsidRPr="00541AF1">
                <w:rPr>
                  <w:rFonts w:asciiTheme="majorHAnsi" w:hAnsiTheme="majorHAnsi" w:cstheme="majorHAnsi"/>
                  <w:sz w:val="28"/>
                  <w:szCs w:val="28"/>
                  <w:rPrChange w:id="2391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</w:rPr>
                  </w:rPrChange>
                </w:rPr>
                <w:t xml:space="preserve">Nhập </w:t>
              </w:r>
              <w:r w:rsidRPr="00541AF1">
                <w:rPr>
                  <w:rFonts w:asciiTheme="majorHAnsi" w:hAnsiTheme="majorHAnsi" w:cstheme="majorHAnsi"/>
                  <w:sz w:val="28"/>
                  <w:szCs w:val="28"/>
                  <w:lang w:val="en-US"/>
                  <w:rPrChange w:id="2392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  <w:lang w:val="en-US"/>
                    </w:rPr>
                  </w:rPrChange>
                </w:rPr>
                <w:t>tên đăng nhập</w:t>
              </w:r>
            </w:ins>
          </w:p>
        </w:tc>
        <w:tc>
          <w:tcPr>
            <w:tcW w:w="1148" w:type="pct"/>
            <w:vAlign w:val="center"/>
            <w:tcPrChange w:id="2393" w:author="NTL 101238" w:date="2024-06-02T20:34:00Z" w16du:dateUtc="2024-06-02T13:34:00Z">
              <w:tcPr>
                <w:tcW w:w="1148" w:type="pct"/>
              </w:tcPr>
            </w:tcPrChange>
          </w:tcPr>
          <w:p w14:paraId="2C90E4B5" w14:textId="77777777" w:rsidR="0036305C" w:rsidRPr="00541AF1" w:rsidRDefault="0036305C">
            <w:pPr>
              <w:spacing w:line="360" w:lineRule="auto"/>
              <w:jc w:val="center"/>
              <w:rPr>
                <w:ins w:id="2394" w:author="NTL 101238" w:date="2024-06-02T20:10:00Z" w16du:dateUtc="2024-06-02T13:10:00Z"/>
                <w:rFonts w:asciiTheme="majorHAnsi" w:hAnsiTheme="majorHAnsi" w:cstheme="majorHAnsi"/>
                <w:sz w:val="28"/>
                <w:szCs w:val="28"/>
                <w:shd w:val="clear" w:color="auto" w:fill="FFFFFF"/>
                <w:rPrChange w:id="2395" w:author="NTL 101238" w:date="2024-06-02T21:16:00Z" w16du:dateUtc="2024-06-02T14:16:00Z">
                  <w:rPr>
                    <w:ins w:id="2396" w:author="NTL 101238" w:date="2024-06-02T20:10:00Z" w16du:dateUtc="2024-06-02T13:10:00Z"/>
                    <w:shd w:val="clear" w:color="auto" w:fill="FFFFFF"/>
                  </w:rPr>
                </w:rPrChange>
              </w:rPr>
              <w:pPrChange w:id="2397" w:author="NTL 101238" w:date="2024-06-02T20:34:00Z" w16du:dateUtc="2024-06-02T13:34:00Z">
                <w:pPr>
                  <w:pStyle w:val="ListParagraph"/>
                  <w:spacing w:line="360" w:lineRule="auto"/>
                </w:pPr>
              </w:pPrChange>
            </w:pPr>
            <w:ins w:id="2398" w:author="NTL 101238" w:date="2024-06-02T20:10:00Z" w16du:dateUtc="2024-06-02T13:10:00Z">
              <w:r w:rsidRPr="00541AF1">
                <w:rPr>
                  <w:rFonts w:asciiTheme="majorHAnsi" w:hAnsiTheme="majorHAnsi" w:cstheme="majorHAnsi"/>
                  <w:sz w:val="28"/>
                  <w:szCs w:val="28"/>
                  <w:shd w:val="clear" w:color="auto" w:fill="FFFFFF"/>
                  <w:rPrChange w:id="2399" w:author="NTL 101238" w:date="2024-06-02T21:16:00Z" w16du:dateUtc="2024-06-02T14:16:00Z">
                    <w:rPr>
                      <w:shd w:val="clear" w:color="auto" w:fill="FFFFFF"/>
                    </w:rPr>
                  </w:rPrChange>
                </w:rPr>
                <w:t>0987654321</w:t>
              </w:r>
            </w:ins>
          </w:p>
          <w:p w14:paraId="4E9672F0" w14:textId="4DA2B192" w:rsidR="00AF634D" w:rsidRPr="00541AF1" w:rsidRDefault="0036305C" w:rsidP="00655A27">
            <w:pPr>
              <w:pStyle w:val="ListParagraph"/>
              <w:spacing w:line="360" w:lineRule="auto"/>
              <w:ind w:left="0"/>
              <w:jc w:val="center"/>
              <w:rPr>
                <w:ins w:id="2400" w:author="NTL 101238" w:date="2024-06-02T20:06:00Z" w16du:dateUtc="2024-06-02T13:06:00Z"/>
                <w:rFonts w:asciiTheme="majorHAnsi" w:hAnsiTheme="majorHAnsi" w:cstheme="majorHAnsi"/>
                <w:sz w:val="28"/>
                <w:szCs w:val="28"/>
                <w:rPrChange w:id="2401" w:author="NTL 101238" w:date="2024-06-02T21:16:00Z" w16du:dateUtc="2024-06-02T14:16:00Z">
                  <w:rPr>
                    <w:ins w:id="2402" w:author="NTL 101238" w:date="2024-06-02T20:06:00Z" w16du:dateUtc="2024-06-02T13:06:00Z"/>
                    <w:rFonts w:cs="Times New Roman"/>
                    <w:sz w:val="28"/>
                    <w:szCs w:val="28"/>
                  </w:rPr>
                </w:rPrChange>
              </w:rPr>
            </w:pPr>
            <w:ins w:id="2403" w:author="NTL 101238" w:date="2024-06-02T20:10:00Z" w16du:dateUtc="2024-06-02T13:10:00Z">
              <w:r w:rsidRPr="00541AF1">
                <w:rPr>
                  <w:rFonts w:asciiTheme="majorHAnsi" w:hAnsiTheme="majorHAnsi" w:cstheme="majorHAnsi"/>
                  <w:sz w:val="28"/>
                  <w:szCs w:val="28"/>
                  <w:shd w:val="clear" w:color="auto" w:fill="FFFFFF"/>
                  <w:lang w:val="en-US"/>
                  <w:rPrChange w:id="2404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  <w:shd w:val="clear" w:color="auto" w:fill="FFFFFF"/>
                      <w:lang w:val="en-US"/>
                    </w:rPr>
                  </w:rPrChange>
                </w:rPr>
                <w:t>t</w:t>
              </w:r>
              <w:r w:rsidRPr="00541AF1">
                <w:rPr>
                  <w:rFonts w:asciiTheme="majorHAnsi" w:hAnsiTheme="majorHAnsi" w:cstheme="majorHAnsi"/>
                  <w:sz w:val="28"/>
                  <w:szCs w:val="28"/>
                  <w:shd w:val="clear" w:color="auto" w:fill="FFFFFF"/>
                  <w:rPrChange w:id="2405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  <w:shd w:val="clear" w:color="auto" w:fill="FFFFFF"/>
                    </w:rPr>
                  </w:rPrChange>
                </w:rPr>
                <w:t>huyluong.ap@gmail.com</w:t>
              </w:r>
            </w:ins>
          </w:p>
        </w:tc>
        <w:tc>
          <w:tcPr>
            <w:tcW w:w="1148" w:type="pct"/>
            <w:vAlign w:val="center"/>
            <w:tcPrChange w:id="2406" w:author="NTL 101238" w:date="2024-06-02T20:34:00Z" w16du:dateUtc="2024-06-02T13:34:00Z">
              <w:tcPr>
                <w:tcW w:w="1148" w:type="pct"/>
              </w:tcPr>
            </w:tcPrChange>
          </w:tcPr>
          <w:p w14:paraId="7CC440F1" w14:textId="77777777" w:rsidR="00AF634D" w:rsidRPr="00541AF1" w:rsidRDefault="00AF634D" w:rsidP="00655A27">
            <w:pPr>
              <w:pStyle w:val="ListParagraph"/>
              <w:spacing w:line="360" w:lineRule="auto"/>
              <w:ind w:left="0"/>
              <w:jc w:val="center"/>
              <w:rPr>
                <w:ins w:id="2407" w:author="NTL 101238" w:date="2024-06-02T20:06:00Z" w16du:dateUtc="2024-06-02T13:06:00Z"/>
                <w:rFonts w:asciiTheme="majorHAnsi" w:hAnsiTheme="majorHAnsi" w:cstheme="majorHAnsi"/>
                <w:sz w:val="28"/>
                <w:szCs w:val="28"/>
                <w:rPrChange w:id="2408" w:author="NTL 101238" w:date="2024-06-02T21:16:00Z" w16du:dateUtc="2024-06-02T14:16:00Z">
                  <w:rPr>
                    <w:ins w:id="2409" w:author="NTL 101238" w:date="2024-06-02T20:06:00Z" w16du:dateUtc="2024-06-02T13:06:00Z"/>
                    <w:rFonts w:cs="Times New Roman"/>
                    <w:sz w:val="28"/>
                    <w:szCs w:val="28"/>
                  </w:rPr>
                </w:rPrChange>
              </w:rPr>
            </w:pPr>
            <w:ins w:id="2410" w:author="NTL 101238" w:date="2024-06-02T20:06:00Z" w16du:dateUtc="2024-06-02T13:06:00Z">
              <w:r w:rsidRPr="00541AF1">
                <w:rPr>
                  <w:rFonts w:asciiTheme="majorHAnsi" w:hAnsiTheme="majorHAnsi" w:cstheme="majorHAnsi"/>
                  <w:sz w:val="28"/>
                  <w:szCs w:val="28"/>
                  <w:rPrChange w:id="2411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</w:rPr>
                  </w:rPrChange>
                </w:rPr>
                <w:t>Hiển thị tài khoản vừa nhập</w:t>
              </w:r>
            </w:ins>
          </w:p>
        </w:tc>
        <w:tc>
          <w:tcPr>
            <w:tcW w:w="810" w:type="pct"/>
            <w:vAlign w:val="center"/>
            <w:tcPrChange w:id="2412" w:author="NTL 101238" w:date="2024-06-02T20:34:00Z" w16du:dateUtc="2024-06-02T13:34:00Z">
              <w:tcPr>
                <w:tcW w:w="810" w:type="pct"/>
              </w:tcPr>
            </w:tcPrChange>
          </w:tcPr>
          <w:p w14:paraId="0FFC6300" w14:textId="77777777" w:rsidR="00AF634D" w:rsidRPr="00541AF1" w:rsidRDefault="00AF634D" w:rsidP="00655A27">
            <w:pPr>
              <w:pStyle w:val="ListParagraph"/>
              <w:spacing w:line="360" w:lineRule="auto"/>
              <w:ind w:left="0"/>
              <w:jc w:val="center"/>
              <w:rPr>
                <w:ins w:id="2413" w:author="NTL 101238" w:date="2024-06-02T20:06:00Z" w16du:dateUtc="2024-06-02T13:06:00Z"/>
                <w:rFonts w:asciiTheme="majorHAnsi" w:hAnsiTheme="majorHAnsi" w:cstheme="majorHAnsi"/>
                <w:sz w:val="28"/>
                <w:szCs w:val="28"/>
                <w:rPrChange w:id="2414" w:author="NTL 101238" w:date="2024-06-02T21:16:00Z" w16du:dateUtc="2024-06-02T14:16:00Z">
                  <w:rPr>
                    <w:ins w:id="2415" w:author="NTL 101238" w:date="2024-06-02T20:06:00Z" w16du:dateUtc="2024-06-02T13:06:00Z"/>
                    <w:rFonts w:cs="Times New Roman"/>
                    <w:sz w:val="28"/>
                    <w:szCs w:val="28"/>
                  </w:rPr>
                </w:rPrChange>
              </w:rPr>
            </w:pPr>
            <w:ins w:id="2416" w:author="NTL 101238" w:date="2024-06-02T20:06:00Z" w16du:dateUtc="2024-06-02T13:06:00Z">
              <w:r w:rsidRPr="00541AF1">
                <w:rPr>
                  <w:rFonts w:asciiTheme="majorHAnsi" w:hAnsiTheme="majorHAnsi" w:cstheme="majorHAnsi"/>
                  <w:sz w:val="28"/>
                  <w:szCs w:val="28"/>
                  <w:rPrChange w:id="2417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</w:rPr>
                  </w:rPrChange>
                </w:rPr>
                <w:t>Hiển thị tài khoản vừa nhập</w:t>
              </w:r>
            </w:ins>
          </w:p>
        </w:tc>
        <w:tc>
          <w:tcPr>
            <w:tcW w:w="558" w:type="pct"/>
            <w:vAlign w:val="center"/>
            <w:tcPrChange w:id="2418" w:author="NTL 101238" w:date="2024-06-02T20:34:00Z" w16du:dateUtc="2024-06-02T13:34:00Z">
              <w:tcPr>
                <w:tcW w:w="558" w:type="pct"/>
              </w:tcPr>
            </w:tcPrChange>
          </w:tcPr>
          <w:p w14:paraId="606EBDCE" w14:textId="77777777" w:rsidR="00AF634D" w:rsidRPr="00541AF1" w:rsidRDefault="00AF634D" w:rsidP="00655A27">
            <w:pPr>
              <w:pStyle w:val="ListParagraph"/>
              <w:spacing w:line="360" w:lineRule="auto"/>
              <w:ind w:left="0"/>
              <w:jc w:val="center"/>
              <w:rPr>
                <w:ins w:id="2419" w:author="NTL 101238" w:date="2024-06-02T20:06:00Z" w16du:dateUtc="2024-06-02T13:06:00Z"/>
                <w:rFonts w:asciiTheme="majorHAnsi" w:hAnsiTheme="majorHAnsi" w:cstheme="majorHAnsi"/>
                <w:sz w:val="28"/>
                <w:szCs w:val="28"/>
                <w:rPrChange w:id="2420" w:author="NTL 101238" w:date="2024-06-02T21:16:00Z" w16du:dateUtc="2024-06-02T14:16:00Z">
                  <w:rPr>
                    <w:ins w:id="2421" w:author="NTL 101238" w:date="2024-06-02T20:06:00Z" w16du:dateUtc="2024-06-02T13:06:00Z"/>
                    <w:rFonts w:cs="Times New Roman"/>
                    <w:sz w:val="28"/>
                    <w:szCs w:val="28"/>
                  </w:rPr>
                </w:rPrChange>
              </w:rPr>
            </w:pPr>
            <w:ins w:id="2422" w:author="NTL 101238" w:date="2024-06-02T20:06:00Z" w16du:dateUtc="2024-06-02T13:06:00Z">
              <w:r w:rsidRPr="00541AF1">
                <w:rPr>
                  <w:rFonts w:asciiTheme="majorHAnsi" w:hAnsiTheme="majorHAnsi" w:cstheme="majorHAnsi"/>
                  <w:sz w:val="28"/>
                  <w:szCs w:val="28"/>
                  <w:rPrChange w:id="2423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</w:rPr>
                  </w:rPrChange>
                </w:rPr>
                <w:t>pass</w:t>
              </w:r>
            </w:ins>
          </w:p>
        </w:tc>
      </w:tr>
      <w:tr w:rsidR="00AF634D" w:rsidRPr="00541AF1" w14:paraId="18C631BB" w14:textId="77777777" w:rsidTr="00655A27">
        <w:trPr>
          <w:ins w:id="2424" w:author="NTL 101238" w:date="2024-06-02T20:06:00Z"/>
        </w:trPr>
        <w:tc>
          <w:tcPr>
            <w:tcW w:w="413" w:type="pct"/>
            <w:vAlign w:val="center"/>
            <w:tcPrChange w:id="2425" w:author="NTL 101238" w:date="2024-06-02T20:34:00Z" w16du:dateUtc="2024-06-02T13:34:00Z">
              <w:tcPr>
                <w:tcW w:w="413" w:type="pct"/>
                <w:vAlign w:val="center"/>
              </w:tcPr>
            </w:tcPrChange>
          </w:tcPr>
          <w:p w14:paraId="76913073" w14:textId="77777777" w:rsidR="00AF634D" w:rsidRPr="00541AF1" w:rsidRDefault="00AF634D" w:rsidP="00655A27">
            <w:pPr>
              <w:pStyle w:val="ListParagraph"/>
              <w:spacing w:line="360" w:lineRule="auto"/>
              <w:ind w:left="0"/>
              <w:jc w:val="center"/>
              <w:rPr>
                <w:ins w:id="2426" w:author="NTL 101238" w:date="2024-06-02T20:06:00Z" w16du:dateUtc="2024-06-02T13:06:00Z"/>
                <w:rFonts w:asciiTheme="majorHAnsi" w:hAnsiTheme="majorHAnsi" w:cstheme="majorHAnsi"/>
                <w:sz w:val="28"/>
                <w:szCs w:val="28"/>
                <w:rPrChange w:id="2427" w:author="NTL 101238" w:date="2024-06-02T21:16:00Z" w16du:dateUtc="2024-06-02T14:16:00Z">
                  <w:rPr>
                    <w:ins w:id="2428" w:author="NTL 101238" w:date="2024-06-02T20:06:00Z" w16du:dateUtc="2024-06-02T13:06:00Z"/>
                    <w:rFonts w:cs="Times New Roman"/>
                    <w:sz w:val="28"/>
                    <w:szCs w:val="28"/>
                  </w:rPr>
                </w:rPrChange>
              </w:rPr>
            </w:pPr>
            <w:ins w:id="2429" w:author="NTL 101238" w:date="2024-06-02T20:06:00Z" w16du:dateUtc="2024-06-02T13:06:00Z">
              <w:r w:rsidRPr="00541AF1">
                <w:rPr>
                  <w:rFonts w:asciiTheme="majorHAnsi" w:hAnsiTheme="majorHAnsi" w:cstheme="majorHAnsi"/>
                  <w:sz w:val="28"/>
                  <w:szCs w:val="28"/>
                  <w:rPrChange w:id="2430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</w:rPr>
                  </w:rPrChange>
                </w:rPr>
                <w:t>3</w:t>
              </w:r>
            </w:ins>
          </w:p>
        </w:tc>
        <w:tc>
          <w:tcPr>
            <w:tcW w:w="923" w:type="pct"/>
            <w:vAlign w:val="center"/>
            <w:tcPrChange w:id="2431" w:author="NTL 101238" w:date="2024-06-02T20:34:00Z" w16du:dateUtc="2024-06-02T13:34:00Z">
              <w:tcPr>
                <w:tcW w:w="923" w:type="pct"/>
              </w:tcPr>
            </w:tcPrChange>
          </w:tcPr>
          <w:p w14:paraId="3AFCB44C" w14:textId="77777777" w:rsidR="00AF634D" w:rsidRPr="00541AF1" w:rsidRDefault="00AF634D" w:rsidP="00655A27">
            <w:pPr>
              <w:pStyle w:val="ListParagraph"/>
              <w:spacing w:line="360" w:lineRule="auto"/>
              <w:ind w:left="0"/>
              <w:jc w:val="center"/>
              <w:rPr>
                <w:ins w:id="2432" w:author="NTL 101238" w:date="2024-06-02T20:06:00Z" w16du:dateUtc="2024-06-02T13:06:00Z"/>
                <w:rFonts w:asciiTheme="majorHAnsi" w:hAnsiTheme="majorHAnsi" w:cstheme="majorHAnsi"/>
                <w:sz w:val="28"/>
                <w:szCs w:val="28"/>
                <w:lang w:val="en-US"/>
                <w:rPrChange w:id="2433" w:author="NTL 101238" w:date="2024-06-02T21:16:00Z" w16du:dateUtc="2024-06-02T14:16:00Z">
                  <w:rPr>
                    <w:ins w:id="2434" w:author="NTL 101238" w:date="2024-06-02T20:06:00Z" w16du:dateUtc="2024-06-02T13:06:00Z"/>
                    <w:rFonts w:cs="Times New Roman"/>
                    <w:sz w:val="28"/>
                    <w:szCs w:val="28"/>
                    <w:lang w:val="en-US"/>
                  </w:rPr>
                </w:rPrChange>
              </w:rPr>
            </w:pPr>
            <w:ins w:id="2435" w:author="NTL 101238" w:date="2024-06-02T20:06:00Z" w16du:dateUtc="2024-06-02T13:06:00Z">
              <w:r w:rsidRPr="00541AF1">
                <w:rPr>
                  <w:rFonts w:asciiTheme="majorHAnsi" w:hAnsiTheme="majorHAnsi" w:cstheme="majorHAnsi"/>
                  <w:sz w:val="28"/>
                  <w:szCs w:val="28"/>
                  <w:rPrChange w:id="2436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</w:rPr>
                  </w:rPrChange>
                </w:rPr>
                <w:t xml:space="preserve">Nhập </w:t>
              </w:r>
              <w:r w:rsidRPr="00541AF1">
                <w:rPr>
                  <w:rFonts w:asciiTheme="majorHAnsi" w:hAnsiTheme="majorHAnsi" w:cstheme="majorHAnsi"/>
                  <w:sz w:val="28"/>
                  <w:szCs w:val="28"/>
                  <w:lang w:val="en-US"/>
                  <w:rPrChange w:id="2437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  <w:lang w:val="en-US"/>
                    </w:rPr>
                  </w:rPrChange>
                </w:rPr>
                <w:t>mật khẩu</w:t>
              </w:r>
            </w:ins>
          </w:p>
        </w:tc>
        <w:tc>
          <w:tcPr>
            <w:tcW w:w="1148" w:type="pct"/>
            <w:vAlign w:val="center"/>
            <w:tcPrChange w:id="2438" w:author="NTL 101238" w:date="2024-06-02T20:34:00Z" w16du:dateUtc="2024-06-02T13:34:00Z">
              <w:tcPr>
                <w:tcW w:w="1148" w:type="pct"/>
              </w:tcPr>
            </w:tcPrChange>
          </w:tcPr>
          <w:p w14:paraId="0B9D9FA7" w14:textId="60C52A95" w:rsidR="00AF634D" w:rsidRPr="00541AF1" w:rsidRDefault="00A70748" w:rsidP="00655A27">
            <w:pPr>
              <w:pStyle w:val="ListParagraph"/>
              <w:spacing w:line="360" w:lineRule="auto"/>
              <w:ind w:left="0"/>
              <w:jc w:val="center"/>
              <w:rPr>
                <w:ins w:id="2439" w:author="NTL 101238" w:date="2024-06-02T20:06:00Z" w16du:dateUtc="2024-06-02T13:06:00Z"/>
                <w:rFonts w:asciiTheme="majorHAnsi" w:hAnsiTheme="majorHAnsi" w:cstheme="majorHAnsi"/>
                <w:sz w:val="28"/>
                <w:szCs w:val="28"/>
                <w:lang w:val="en-US"/>
                <w:rPrChange w:id="2440" w:author="NTL 101238" w:date="2024-06-02T21:16:00Z" w16du:dateUtc="2024-06-02T14:16:00Z">
                  <w:rPr>
                    <w:ins w:id="2441" w:author="NTL 101238" w:date="2024-06-02T20:06:00Z" w16du:dateUtc="2024-06-02T13:06:00Z"/>
                    <w:rFonts w:cs="Times New Roman"/>
                    <w:sz w:val="28"/>
                    <w:szCs w:val="28"/>
                  </w:rPr>
                </w:rPrChange>
              </w:rPr>
            </w:pPr>
            <w:ins w:id="2442" w:author="NTL 101238" w:date="2024-06-02T20:10:00Z" w16du:dateUtc="2024-06-02T13:10:00Z">
              <w:r w:rsidRPr="00541AF1">
                <w:rPr>
                  <w:rFonts w:asciiTheme="majorHAnsi" w:hAnsiTheme="majorHAnsi" w:cstheme="majorHAnsi"/>
                  <w:sz w:val="28"/>
                  <w:szCs w:val="28"/>
                  <w:shd w:val="clear" w:color="auto" w:fill="FFFFFF"/>
                  <w:lang w:val="en-US"/>
                  <w:rPrChange w:id="2443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  <w:shd w:val="clear" w:color="auto" w:fill="FFFFFF"/>
                      <w:lang w:val="en-US"/>
                    </w:rPr>
                  </w:rPrChange>
                </w:rPr>
                <w:t>pass</w:t>
              </w:r>
            </w:ins>
          </w:p>
        </w:tc>
        <w:tc>
          <w:tcPr>
            <w:tcW w:w="1148" w:type="pct"/>
            <w:vAlign w:val="center"/>
            <w:tcPrChange w:id="2444" w:author="NTL 101238" w:date="2024-06-02T20:34:00Z" w16du:dateUtc="2024-06-02T13:34:00Z">
              <w:tcPr>
                <w:tcW w:w="1148" w:type="pct"/>
              </w:tcPr>
            </w:tcPrChange>
          </w:tcPr>
          <w:p w14:paraId="39028D8E" w14:textId="77777777" w:rsidR="00AF634D" w:rsidRPr="00541AF1" w:rsidRDefault="00AF634D" w:rsidP="00655A27">
            <w:pPr>
              <w:pStyle w:val="ListParagraph"/>
              <w:spacing w:line="360" w:lineRule="auto"/>
              <w:ind w:left="0"/>
              <w:jc w:val="center"/>
              <w:rPr>
                <w:ins w:id="2445" w:author="NTL 101238" w:date="2024-06-02T20:06:00Z" w16du:dateUtc="2024-06-02T13:06:00Z"/>
                <w:rFonts w:asciiTheme="majorHAnsi" w:hAnsiTheme="majorHAnsi" w:cstheme="majorHAnsi"/>
                <w:sz w:val="28"/>
                <w:szCs w:val="28"/>
                <w:rPrChange w:id="2446" w:author="NTL 101238" w:date="2024-06-02T21:16:00Z" w16du:dateUtc="2024-06-02T14:16:00Z">
                  <w:rPr>
                    <w:ins w:id="2447" w:author="NTL 101238" w:date="2024-06-02T20:06:00Z" w16du:dateUtc="2024-06-02T13:06:00Z"/>
                    <w:rFonts w:cs="Times New Roman"/>
                    <w:sz w:val="28"/>
                    <w:szCs w:val="28"/>
                  </w:rPr>
                </w:rPrChange>
              </w:rPr>
            </w:pPr>
            <w:ins w:id="2448" w:author="NTL 101238" w:date="2024-06-02T20:06:00Z" w16du:dateUtc="2024-06-02T13:06:00Z">
              <w:r w:rsidRPr="00541AF1">
                <w:rPr>
                  <w:rFonts w:asciiTheme="majorHAnsi" w:hAnsiTheme="majorHAnsi" w:cstheme="majorHAnsi"/>
                  <w:sz w:val="28"/>
                  <w:szCs w:val="28"/>
                  <w:rPrChange w:id="2449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</w:rPr>
                  </w:rPrChange>
                </w:rPr>
                <w:t>Hiện mật khẩu</w:t>
              </w:r>
            </w:ins>
          </w:p>
        </w:tc>
        <w:tc>
          <w:tcPr>
            <w:tcW w:w="810" w:type="pct"/>
            <w:vAlign w:val="center"/>
            <w:tcPrChange w:id="2450" w:author="NTL 101238" w:date="2024-06-02T20:34:00Z" w16du:dateUtc="2024-06-02T13:34:00Z">
              <w:tcPr>
                <w:tcW w:w="810" w:type="pct"/>
              </w:tcPr>
            </w:tcPrChange>
          </w:tcPr>
          <w:p w14:paraId="31FD49CB" w14:textId="77777777" w:rsidR="00AF634D" w:rsidRPr="00541AF1" w:rsidRDefault="00AF634D" w:rsidP="00655A27">
            <w:pPr>
              <w:pStyle w:val="ListParagraph"/>
              <w:spacing w:line="360" w:lineRule="auto"/>
              <w:ind w:left="0"/>
              <w:jc w:val="center"/>
              <w:rPr>
                <w:ins w:id="2451" w:author="NTL 101238" w:date="2024-06-02T20:06:00Z" w16du:dateUtc="2024-06-02T13:06:00Z"/>
                <w:rFonts w:asciiTheme="majorHAnsi" w:hAnsiTheme="majorHAnsi" w:cstheme="majorHAnsi"/>
                <w:sz w:val="28"/>
                <w:szCs w:val="28"/>
                <w:rPrChange w:id="2452" w:author="NTL 101238" w:date="2024-06-02T21:16:00Z" w16du:dateUtc="2024-06-02T14:16:00Z">
                  <w:rPr>
                    <w:ins w:id="2453" w:author="NTL 101238" w:date="2024-06-02T20:06:00Z" w16du:dateUtc="2024-06-02T13:06:00Z"/>
                    <w:rFonts w:cs="Times New Roman"/>
                    <w:sz w:val="28"/>
                    <w:szCs w:val="28"/>
                  </w:rPr>
                </w:rPrChange>
              </w:rPr>
            </w:pPr>
            <w:ins w:id="2454" w:author="NTL 101238" w:date="2024-06-02T20:06:00Z" w16du:dateUtc="2024-06-02T13:06:00Z">
              <w:r w:rsidRPr="00541AF1">
                <w:rPr>
                  <w:rFonts w:asciiTheme="majorHAnsi" w:hAnsiTheme="majorHAnsi" w:cstheme="majorHAnsi"/>
                  <w:sz w:val="28"/>
                  <w:szCs w:val="28"/>
                  <w:rPrChange w:id="2455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</w:rPr>
                  </w:rPrChange>
                </w:rPr>
                <w:t>Hiện mật khẩu</w:t>
              </w:r>
            </w:ins>
          </w:p>
        </w:tc>
        <w:tc>
          <w:tcPr>
            <w:tcW w:w="558" w:type="pct"/>
            <w:vAlign w:val="center"/>
            <w:tcPrChange w:id="2456" w:author="NTL 101238" w:date="2024-06-02T20:34:00Z" w16du:dateUtc="2024-06-02T13:34:00Z">
              <w:tcPr>
                <w:tcW w:w="558" w:type="pct"/>
              </w:tcPr>
            </w:tcPrChange>
          </w:tcPr>
          <w:p w14:paraId="5D04B5FA" w14:textId="77777777" w:rsidR="00AF634D" w:rsidRPr="00541AF1" w:rsidRDefault="00AF634D" w:rsidP="00655A27">
            <w:pPr>
              <w:pStyle w:val="ListParagraph"/>
              <w:spacing w:line="360" w:lineRule="auto"/>
              <w:ind w:left="0"/>
              <w:jc w:val="center"/>
              <w:rPr>
                <w:ins w:id="2457" w:author="NTL 101238" w:date="2024-06-02T20:06:00Z" w16du:dateUtc="2024-06-02T13:06:00Z"/>
                <w:rFonts w:asciiTheme="majorHAnsi" w:hAnsiTheme="majorHAnsi" w:cstheme="majorHAnsi"/>
                <w:sz w:val="28"/>
                <w:szCs w:val="28"/>
                <w:rPrChange w:id="2458" w:author="NTL 101238" w:date="2024-06-02T21:16:00Z" w16du:dateUtc="2024-06-02T14:16:00Z">
                  <w:rPr>
                    <w:ins w:id="2459" w:author="NTL 101238" w:date="2024-06-02T20:06:00Z" w16du:dateUtc="2024-06-02T13:06:00Z"/>
                    <w:rFonts w:cs="Times New Roman"/>
                    <w:sz w:val="28"/>
                    <w:szCs w:val="28"/>
                  </w:rPr>
                </w:rPrChange>
              </w:rPr>
            </w:pPr>
            <w:ins w:id="2460" w:author="NTL 101238" w:date="2024-06-02T20:06:00Z" w16du:dateUtc="2024-06-02T13:06:00Z">
              <w:r w:rsidRPr="00541AF1">
                <w:rPr>
                  <w:rFonts w:asciiTheme="majorHAnsi" w:hAnsiTheme="majorHAnsi" w:cstheme="majorHAnsi"/>
                  <w:sz w:val="28"/>
                  <w:szCs w:val="28"/>
                  <w:rPrChange w:id="2461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</w:rPr>
                  </w:rPrChange>
                </w:rPr>
                <w:t>pass</w:t>
              </w:r>
            </w:ins>
          </w:p>
        </w:tc>
      </w:tr>
      <w:tr w:rsidR="00AF634D" w:rsidRPr="00541AF1" w14:paraId="6557F95C" w14:textId="77777777" w:rsidTr="00655A27">
        <w:trPr>
          <w:ins w:id="2462" w:author="NTL 101238" w:date="2024-06-02T20:06:00Z"/>
        </w:trPr>
        <w:tc>
          <w:tcPr>
            <w:tcW w:w="413" w:type="pct"/>
            <w:vAlign w:val="center"/>
            <w:tcPrChange w:id="2463" w:author="NTL 101238" w:date="2024-06-02T20:34:00Z" w16du:dateUtc="2024-06-02T13:34:00Z">
              <w:tcPr>
                <w:tcW w:w="413" w:type="pct"/>
                <w:vAlign w:val="center"/>
              </w:tcPr>
            </w:tcPrChange>
          </w:tcPr>
          <w:p w14:paraId="066E9AB8" w14:textId="77777777" w:rsidR="00AF634D" w:rsidRPr="00541AF1" w:rsidRDefault="00AF634D" w:rsidP="00655A27">
            <w:pPr>
              <w:pStyle w:val="ListParagraph"/>
              <w:spacing w:line="360" w:lineRule="auto"/>
              <w:ind w:left="0"/>
              <w:jc w:val="center"/>
              <w:rPr>
                <w:ins w:id="2464" w:author="NTL 101238" w:date="2024-06-02T20:06:00Z" w16du:dateUtc="2024-06-02T13:06:00Z"/>
                <w:rFonts w:asciiTheme="majorHAnsi" w:hAnsiTheme="majorHAnsi" w:cstheme="majorHAnsi"/>
                <w:sz w:val="28"/>
                <w:szCs w:val="28"/>
                <w:rPrChange w:id="2465" w:author="NTL 101238" w:date="2024-06-02T21:16:00Z" w16du:dateUtc="2024-06-02T14:16:00Z">
                  <w:rPr>
                    <w:ins w:id="2466" w:author="NTL 101238" w:date="2024-06-02T20:06:00Z" w16du:dateUtc="2024-06-02T13:06:00Z"/>
                    <w:rFonts w:cs="Times New Roman"/>
                    <w:sz w:val="28"/>
                    <w:szCs w:val="28"/>
                  </w:rPr>
                </w:rPrChange>
              </w:rPr>
            </w:pPr>
            <w:ins w:id="2467" w:author="NTL 101238" w:date="2024-06-02T20:06:00Z" w16du:dateUtc="2024-06-02T13:06:00Z">
              <w:r w:rsidRPr="00541AF1">
                <w:rPr>
                  <w:rFonts w:asciiTheme="majorHAnsi" w:hAnsiTheme="majorHAnsi" w:cstheme="majorHAnsi"/>
                  <w:sz w:val="28"/>
                  <w:szCs w:val="28"/>
                  <w:rPrChange w:id="2468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</w:rPr>
                  </w:rPrChange>
                </w:rPr>
                <w:t>4</w:t>
              </w:r>
            </w:ins>
          </w:p>
        </w:tc>
        <w:tc>
          <w:tcPr>
            <w:tcW w:w="923" w:type="pct"/>
            <w:vAlign w:val="center"/>
            <w:tcPrChange w:id="2469" w:author="NTL 101238" w:date="2024-06-02T20:34:00Z" w16du:dateUtc="2024-06-02T13:34:00Z">
              <w:tcPr>
                <w:tcW w:w="923" w:type="pct"/>
              </w:tcPr>
            </w:tcPrChange>
          </w:tcPr>
          <w:p w14:paraId="5C3238C5" w14:textId="77777777" w:rsidR="00AF634D" w:rsidRPr="00541AF1" w:rsidRDefault="00AF634D" w:rsidP="00655A27">
            <w:pPr>
              <w:pStyle w:val="ListParagraph"/>
              <w:spacing w:line="360" w:lineRule="auto"/>
              <w:ind w:left="0"/>
              <w:jc w:val="center"/>
              <w:rPr>
                <w:ins w:id="2470" w:author="NTL 101238" w:date="2024-06-02T20:06:00Z" w16du:dateUtc="2024-06-02T13:06:00Z"/>
                <w:rFonts w:asciiTheme="majorHAnsi" w:hAnsiTheme="majorHAnsi" w:cstheme="majorHAnsi"/>
                <w:sz w:val="28"/>
                <w:szCs w:val="28"/>
                <w:rPrChange w:id="2471" w:author="NTL 101238" w:date="2024-06-02T21:16:00Z" w16du:dateUtc="2024-06-02T14:16:00Z">
                  <w:rPr>
                    <w:ins w:id="2472" w:author="NTL 101238" w:date="2024-06-02T20:06:00Z" w16du:dateUtc="2024-06-02T13:06:00Z"/>
                    <w:rFonts w:cs="Times New Roman"/>
                    <w:sz w:val="28"/>
                    <w:szCs w:val="28"/>
                  </w:rPr>
                </w:rPrChange>
              </w:rPr>
            </w:pPr>
            <w:ins w:id="2473" w:author="NTL 101238" w:date="2024-06-02T20:06:00Z" w16du:dateUtc="2024-06-02T13:06:00Z">
              <w:r w:rsidRPr="00541AF1">
                <w:rPr>
                  <w:rFonts w:asciiTheme="majorHAnsi" w:hAnsiTheme="majorHAnsi" w:cstheme="majorHAnsi"/>
                  <w:sz w:val="28"/>
                  <w:szCs w:val="28"/>
                  <w:rPrChange w:id="2474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</w:rPr>
                  </w:rPrChange>
                </w:rPr>
                <w:t>Bấm nút đăng nhập</w:t>
              </w:r>
            </w:ins>
          </w:p>
        </w:tc>
        <w:tc>
          <w:tcPr>
            <w:tcW w:w="1148" w:type="pct"/>
            <w:vAlign w:val="center"/>
            <w:tcPrChange w:id="2475" w:author="NTL 101238" w:date="2024-06-02T20:34:00Z" w16du:dateUtc="2024-06-02T13:34:00Z">
              <w:tcPr>
                <w:tcW w:w="1148" w:type="pct"/>
              </w:tcPr>
            </w:tcPrChange>
          </w:tcPr>
          <w:p w14:paraId="0DB8B2B0" w14:textId="77777777" w:rsidR="00AF634D" w:rsidRPr="00541AF1" w:rsidRDefault="00AF634D" w:rsidP="00655A27">
            <w:pPr>
              <w:pStyle w:val="ListParagraph"/>
              <w:spacing w:line="360" w:lineRule="auto"/>
              <w:ind w:left="0"/>
              <w:jc w:val="center"/>
              <w:rPr>
                <w:ins w:id="2476" w:author="NTL 101238" w:date="2024-06-02T20:06:00Z" w16du:dateUtc="2024-06-02T13:06:00Z"/>
                <w:rFonts w:asciiTheme="majorHAnsi" w:hAnsiTheme="majorHAnsi" w:cstheme="majorHAnsi"/>
                <w:sz w:val="28"/>
                <w:szCs w:val="28"/>
                <w:rPrChange w:id="2477" w:author="NTL 101238" w:date="2024-06-02T21:16:00Z" w16du:dateUtc="2024-06-02T14:16:00Z">
                  <w:rPr>
                    <w:ins w:id="2478" w:author="NTL 101238" w:date="2024-06-02T20:06:00Z" w16du:dateUtc="2024-06-02T13:06:00Z"/>
                    <w:rFonts w:cs="Times New Roman"/>
                    <w:sz w:val="28"/>
                    <w:szCs w:val="28"/>
                  </w:rPr>
                </w:rPrChange>
              </w:rPr>
            </w:pPr>
          </w:p>
        </w:tc>
        <w:tc>
          <w:tcPr>
            <w:tcW w:w="1148" w:type="pct"/>
            <w:vAlign w:val="center"/>
            <w:tcPrChange w:id="2479" w:author="NTL 101238" w:date="2024-06-02T20:34:00Z" w16du:dateUtc="2024-06-02T13:34:00Z">
              <w:tcPr>
                <w:tcW w:w="1148" w:type="pct"/>
              </w:tcPr>
            </w:tcPrChange>
          </w:tcPr>
          <w:p w14:paraId="01ABCA9B" w14:textId="77777777" w:rsidR="00AF634D" w:rsidRPr="00541AF1" w:rsidRDefault="00AF634D" w:rsidP="00655A27">
            <w:pPr>
              <w:pStyle w:val="ListParagraph"/>
              <w:spacing w:line="360" w:lineRule="auto"/>
              <w:ind w:left="0"/>
              <w:jc w:val="center"/>
              <w:rPr>
                <w:ins w:id="2480" w:author="NTL 101238" w:date="2024-06-02T20:06:00Z" w16du:dateUtc="2024-06-02T13:06:00Z"/>
                <w:rFonts w:asciiTheme="majorHAnsi" w:hAnsiTheme="majorHAnsi" w:cstheme="majorHAnsi"/>
                <w:sz w:val="28"/>
                <w:szCs w:val="28"/>
                <w:lang w:val="en-US"/>
                <w:rPrChange w:id="2481" w:author="NTL 101238" w:date="2024-06-02T21:16:00Z" w16du:dateUtc="2024-06-02T14:16:00Z">
                  <w:rPr>
                    <w:ins w:id="2482" w:author="NTL 101238" w:date="2024-06-02T20:06:00Z" w16du:dateUtc="2024-06-02T13:06:00Z"/>
                    <w:rFonts w:cs="Times New Roman"/>
                    <w:sz w:val="28"/>
                    <w:szCs w:val="28"/>
                    <w:lang w:val="en-US"/>
                  </w:rPr>
                </w:rPrChange>
              </w:rPr>
            </w:pPr>
            <w:ins w:id="2483" w:author="NTL 101238" w:date="2024-06-02T20:06:00Z" w16du:dateUtc="2024-06-02T13:06:00Z">
              <w:r w:rsidRPr="00541AF1">
                <w:rPr>
                  <w:rFonts w:asciiTheme="majorHAnsi" w:hAnsiTheme="majorHAnsi" w:cstheme="majorHAnsi"/>
                  <w:sz w:val="28"/>
                  <w:szCs w:val="28"/>
                  <w:lang w:val="en-US"/>
                  <w:rPrChange w:id="2484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  <w:lang w:val="en-US"/>
                    </w:rPr>
                  </w:rPrChange>
                </w:rPr>
                <w:t>Đăng nhập thất bại</w:t>
              </w:r>
            </w:ins>
          </w:p>
        </w:tc>
        <w:tc>
          <w:tcPr>
            <w:tcW w:w="810" w:type="pct"/>
            <w:vAlign w:val="center"/>
            <w:tcPrChange w:id="2485" w:author="NTL 101238" w:date="2024-06-02T20:34:00Z" w16du:dateUtc="2024-06-02T13:34:00Z">
              <w:tcPr>
                <w:tcW w:w="810" w:type="pct"/>
              </w:tcPr>
            </w:tcPrChange>
          </w:tcPr>
          <w:p w14:paraId="3688466B" w14:textId="77777777" w:rsidR="00AF634D" w:rsidRPr="00541AF1" w:rsidRDefault="00AF634D" w:rsidP="00655A27">
            <w:pPr>
              <w:pStyle w:val="ListParagraph"/>
              <w:spacing w:line="360" w:lineRule="auto"/>
              <w:ind w:left="0"/>
              <w:jc w:val="center"/>
              <w:rPr>
                <w:ins w:id="2486" w:author="NTL 101238" w:date="2024-06-02T20:06:00Z" w16du:dateUtc="2024-06-02T13:06:00Z"/>
                <w:rFonts w:asciiTheme="majorHAnsi" w:hAnsiTheme="majorHAnsi" w:cstheme="majorHAnsi"/>
                <w:sz w:val="28"/>
                <w:szCs w:val="28"/>
                <w:rPrChange w:id="2487" w:author="NTL 101238" w:date="2024-06-02T21:16:00Z" w16du:dateUtc="2024-06-02T14:16:00Z">
                  <w:rPr>
                    <w:ins w:id="2488" w:author="NTL 101238" w:date="2024-06-02T20:06:00Z" w16du:dateUtc="2024-06-02T13:06:00Z"/>
                    <w:rFonts w:cs="Times New Roman"/>
                    <w:sz w:val="28"/>
                    <w:szCs w:val="28"/>
                  </w:rPr>
                </w:rPrChange>
              </w:rPr>
            </w:pPr>
            <w:ins w:id="2489" w:author="NTL 101238" w:date="2024-06-02T20:06:00Z" w16du:dateUtc="2024-06-02T13:06:00Z">
              <w:r w:rsidRPr="00541AF1">
                <w:rPr>
                  <w:rFonts w:asciiTheme="majorHAnsi" w:hAnsiTheme="majorHAnsi" w:cstheme="majorHAnsi"/>
                  <w:sz w:val="28"/>
                  <w:szCs w:val="28"/>
                  <w:lang w:val="en-US"/>
                  <w:rPrChange w:id="2490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  <w:lang w:val="en-US"/>
                    </w:rPr>
                  </w:rPrChange>
                </w:rPr>
                <w:t>Đăng nhập thất bại</w:t>
              </w:r>
            </w:ins>
          </w:p>
        </w:tc>
        <w:tc>
          <w:tcPr>
            <w:tcW w:w="558" w:type="pct"/>
            <w:vAlign w:val="center"/>
            <w:tcPrChange w:id="2491" w:author="NTL 101238" w:date="2024-06-02T20:34:00Z" w16du:dateUtc="2024-06-02T13:34:00Z">
              <w:tcPr>
                <w:tcW w:w="558" w:type="pct"/>
              </w:tcPr>
            </w:tcPrChange>
          </w:tcPr>
          <w:p w14:paraId="250253DD" w14:textId="77777777" w:rsidR="00AF634D" w:rsidRPr="00541AF1" w:rsidRDefault="00AF634D" w:rsidP="00655A27">
            <w:pPr>
              <w:pStyle w:val="ListParagraph"/>
              <w:keepNext/>
              <w:spacing w:line="360" w:lineRule="auto"/>
              <w:ind w:left="0"/>
              <w:jc w:val="center"/>
              <w:rPr>
                <w:ins w:id="2492" w:author="NTL 101238" w:date="2024-06-02T20:06:00Z" w16du:dateUtc="2024-06-02T13:06:00Z"/>
                <w:rFonts w:asciiTheme="majorHAnsi" w:hAnsiTheme="majorHAnsi" w:cstheme="majorHAnsi"/>
                <w:sz w:val="28"/>
                <w:szCs w:val="28"/>
                <w:rPrChange w:id="2493" w:author="NTL 101238" w:date="2024-06-02T21:16:00Z" w16du:dateUtc="2024-06-02T14:16:00Z">
                  <w:rPr>
                    <w:ins w:id="2494" w:author="NTL 101238" w:date="2024-06-02T20:06:00Z" w16du:dateUtc="2024-06-02T13:06:00Z"/>
                    <w:rFonts w:cs="Times New Roman"/>
                    <w:sz w:val="28"/>
                    <w:szCs w:val="28"/>
                  </w:rPr>
                </w:rPrChange>
              </w:rPr>
            </w:pPr>
            <w:ins w:id="2495" w:author="NTL 101238" w:date="2024-06-02T20:06:00Z" w16du:dateUtc="2024-06-02T13:06:00Z">
              <w:r w:rsidRPr="00541AF1">
                <w:rPr>
                  <w:rFonts w:asciiTheme="majorHAnsi" w:hAnsiTheme="majorHAnsi" w:cstheme="majorHAnsi"/>
                  <w:sz w:val="28"/>
                  <w:szCs w:val="28"/>
                  <w:rPrChange w:id="2496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</w:rPr>
                  </w:rPrChange>
                </w:rPr>
                <w:t>pass</w:t>
              </w:r>
            </w:ins>
          </w:p>
        </w:tc>
      </w:tr>
    </w:tbl>
    <w:p w14:paraId="0F9513E9" w14:textId="77777777" w:rsidR="00DD7BE7" w:rsidRDefault="00DD7BE7" w:rsidP="00607C67">
      <w:pPr>
        <w:spacing w:beforeLines="120" w:before="288" w:afterLines="120" w:after="288" w:line="360" w:lineRule="auto"/>
        <w:rPr>
          <w:ins w:id="2497" w:author="NTL 101238" w:date="2024-06-28T09:21:00Z" w16du:dateUtc="2024-06-28T02:21:00Z"/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</w:pPr>
    </w:p>
    <w:p w14:paraId="1168173F" w14:textId="77777777" w:rsidR="00DD7BE7" w:rsidRDefault="00DD7BE7" w:rsidP="00607C67">
      <w:pPr>
        <w:spacing w:beforeLines="120" w:before="288" w:afterLines="120" w:after="288" w:line="360" w:lineRule="auto"/>
        <w:rPr>
          <w:ins w:id="2498" w:author="NTL 101238" w:date="2024-06-28T09:21:00Z" w16du:dateUtc="2024-06-28T02:21:00Z"/>
          <w:rFonts w:asciiTheme="majorHAnsi" w:hAnsiTheme="majorHAnsi" w:cstheme="majorHAnsi"/>
          <w:sz w:val="28"/>
          <w:szCs w:val="28"/>
          <w:shd w:val="clear" w:color="auto" w:fill="FFFFFF"/>
        </w:rPr>
      </w:pPr>
    </w:p>
    <w:p w14:paraId="3986D93A" w14:textId="77777777" w:rsidR="00DD7BE7" w:rsidRDefault="00DD7BE7" w:rsidP="00607C67">
      <w:pPr>
        <w:spacing w:beforeLines="120" w:before="288" w:afterLines="120" w:after="288" w:line="360" w:lineRule="auto"/>
        <w:rPr>
          <w:ins w:id="2499" w:author="NTL 101238" w:date="2024-06-28T09:21:00Z" w16du:dateUtc="2024-06-28T02:21:00Z"/>
          <w:rFonts w:asciiTheme="majorHAnsi" w:hAnsiTheme="majorHAnsi" w:cstheme="majorHAnsi"/>
          <w:sz w:val="28"/>
          <w:szCs w:val="28"/>
          <w:shd w:val="clear" w:color="auto" w:fill="FFFFFF"/>
        </w:rPr>
      </w:pPr>
    </w:p>
    <w:p w14:paraId="16FCCA06" w14:textId="77777777" w:rsidR="00DD7BE7" w:rsidRDefault="00DD7BE7" w:rsidP="00607C67">
      <w:pPr>
        <w:spacing w:beforeLines="120" w:before="288" w:afterLines="120" w:after="288" w:line="360" w:lineRule="auto"/>
        <w:rPr>
          <w:ins w:id="2500" w:author="NTL 101238" w:date="2024-06-28T09:21:00Z" w16du:dateUtc="2024-06-28T02:21:00Z"/>
          <w:rFonts w:asciiTheme="majorHAnsi" w:hAnsiTheme="majorHAnsi" w:cstheme="majorHAnsi"/>
          <w:sz w:val="28"/>
          <w:szCs w:val="28"/>
          <w:shd w:val="clear" w:color="auto" w:fill="FFFFFF"/>
        </w:rPr>
      </w:pPr>
    </w:p>
    <w:p w14:paraId="5CD14227" w14:textId="77777777" w:rsidR="00DD7BE7" w:rsidRDefault="00DD7BE7" w:rsidP="00607C67">
      <w:pPr>
        <w:spacing w:beforeLines="120" w:before="288" w:afterLines="120" w:after="288" w:line="360" w:lineRule="auto"/>
        <w:rPr>
          <w:ins w:id="2501" w:author="NTL 101238" w:date="2024-06-28T09:21:00Z" w16du:dateUtc="2024-06-28T02:21:00Z"/>
          <w:rFonts w:asciiTheme="majorHAnsi" w:hAnsiTheme="majorHAnsi" w:cstheme="majorHAnsi"/>
          <w:sz w:val="28"/>
          <w:szCs w:val="28"/>
          <w:shd w:val="clear" w:color="auto" w:fill="FFFFFF"/>
        </w:rPr>
      </w:pPr>
    </w:p>
    <w:p w14:paraId="42282837" w14:textId="555FF1EF" w:rsidR="00607C67" w:rsidRPr="00607C67" w:rsidRDefault="00607C67" w:rsidP="00607C67">
      <w:pPr>
        <w:spacing w:beforeLines="120" w:before="288" w:afterLines="120" w:after="288" w:line="360" w:lineRule="auto"/>
        <w:rPr>
          <w:ins w:id="2502" w:author="NTL 101238" w:date="2024-06-03T13:16:00Z" w16du:dateUtc="2024-06-03T06:16:00Z"/>
          <w:rFonts w:asciiTheme="majorHAnsi" w:hAnsiTheme="majorHAnsi" w:cstheme="majorHAnsi"/>
          <w:sz w:val="28"/>
          <w:szCs w:val="28"/>
          <w:shd w:val="clear" w:color="auto" w:fill="FFFFFF"/>
        </w:rPr>
      </w:pPr>
      <w:ins w:id="2503" w:author="NTL 101238" w:date="2024-06-03T13:16:00Z" w16du:dateUtc="2024-06-03T06:16:00Z">
        <w:r w:rsidRPr="00D353D5">
          <w:rPr>
            <w:rFonts w:asciiTheme="majorHAnsi" w:hAnsiTheme="majorHAnsi" w:cstheme="majorHAnsi"/>
            <w:sz w:val="28"/>
            <w:szCs w:val="28"/>
            <w:shd w:val="clear" w:color="auto" w:fill="FFFFFF"/>
          </w:rPr>
          <w:lastRenderedPageBreak/>
          <w:t xml:space="preserve">Testcase </w:t>
        </w:r>
        <w:r w:rsidRPr="00607C67">
          <w:rPr>
            <w:rFonts w:asciiTheme="majorHAnsi" w:hAnsiTheme="majorHAnsi" w:cstheme="majorHAnsi"/>
            <w:sz w:val="28"/>
            <w:szCs w:val="28"/>
            <w:shd w:val="clear" w:color="auto" w:fill="FFFFFF"/>
            <w:rPrChange w:id="2504" w:author="NTL 101238" w:date="2024-06-03T13:17:00Z" w16du:dateUtc="2024-06-03T06:17:00Z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  <w:lang w:val="en-US"/>
              </w:rPr>
            </w:rPrChange>
          </w:rPr>
          <w:t>8</w:t>
        </w:r>
        <w:r w:rsidRPr="00D353D5">
          <w:rPr>
            <w:rFonts w:asciiTheme="majorHAnsi" w:hAnsiTheme="majorHAnsi" w:cstheme="majorHAnsi"/>
            <w:sz w:val="28"/>
            <w:szCs w:val="28"/>
            <w:shd w:val="clear" w:color="auto" w:fill="FFFFFF"/>
          </w:rPr>
          <w:t xml:space="preserve">: Mật khẩu </w:t>
        </w:r>
        <w:r w:rsidRPr="00607C67">
          <w:rPr>
            <w:rFonts w:asciiTheme="majorHAnsi" w:hAnsiTheme="majorHAnsi" w:cstheme="majorHAnsi"/>
            <w:sz w:val="28"/>
            <w:szCs w:val="28"/>
            <w:shd w:val="clear" w:color="auto" w:fill="FFFFFF"/>
            <w:rPrChange w:id="2505" w:author="NTL 101238" w:date="2024-06-03T13:16:00Z" w16du:dateUtc="2024-06-03T06:16:00Z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  <w:lang w:val="en-US"/>
              </w:rPr>
            </w:rPrChange>
          </w:rPr>
          <w:t>có chứa khoảng trắng</w:t>
        </w:r>
      </w:ins>
    </w:p>
    <w:tbl>
      <w:tblPr>
        <w:tblStyle w:val="TableGrid"/>
        <w:tblW w:w="5218" w:type="pct"/>
        <w:tblLayout w:type="fixed"/>
        <w:tblLook w:val="04A0" w:firstRow="1" w:lastRow="0" w:firstColumn="1" w:lastColumn="0" w:noHBand="0" w:noVBand="1"/>
      </w:tblPr>
      <w:tblGrid>
        <w:gridCol w:w="778"/>
        <w:gridCol w:w="1737"/>
        <w:gridCol w:w="2160"/>
        <w:gridCol w:w="2160"/>
        <w:gridCol w:w="1524"/>
        <w:gridCol w:w="1050"/>
      </w:tblGrid>
      <w:tr w:rsidR="00607C67" w:rsidRPr="00541AF1" w14:paraId="22E60007" w14:textId="77777777" w:rsidTr="00D353D5">
        <w:trPr>
          <w:trHeight w:val="1340"/>
          <w:ins w:id="2506" w:author="NTL 101238" w:date="2024-06-03T13:16:00Z"/>
        </w:trPr>
        <w:tc>
          <w:tcPr>
            <w:tcW w:w="413" w:type="pct"/>
            <w:vAlign w:val="center"/>
          </w:tcPr>
          <w:p w14:paraId="199BA8BD" w14:textId="77777777" w:rsidR="00607C67" w:rsidRPr="00D353D5" w:rsidRDefault="00607C67" w:rsidP="00D353D5">
            <w:pPr>
              <w:pStyle w:val="ListParagraph"/>
              <w:spacing w:line="360" w:lineRule="auto"/>
              <w:ind w:left="0"/>
              <w:jc w:val="center"/>
              <w:rPr>
                <w:ins w:id="2507" w:author="NTL 101238" w:date="2024-06-03T13:16:00Z" w16du:dateUtc="2024-06-03T06:16:00Z"/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ins w:id="2508" w:author="NTL 101238" w:date="2024-06-03T13:16:00Z" w16du:dateUtc="2024-06-03T06:16:00Z">
              <w:r w:rsidRPr="00D353D5">
                <w:rPr>
                  <w:rFonts w:asciiTheme="majorHAnsi" w:hAnsiTheme="majorHAnsi" w:cstheme="majorHAnsi"/>
                  <w:b/>
                  <w:bCs/>
                  <w:sz w:val="28"/>
                  <w:szCs w:val="28"/>
                </w:rPr>
                <w:t>Bước</w:t>
              </w:r>
            </w:ins>
          </w:p>
        </w:tc>
        <w:tc>
          <w:tcPr>
            <w:tcW w:w="923" w:type="pct"/>
            <w:vAlign w:val="center"/>
          </w:tcPr>
          <w:p w14:paraId="03A51D93" w14:textId="77777777" w:rsidR="00607C67" w:rsidRPr="00D353D5" w:rsidRDefault="00607C67" w:rsidP="00D353D5">
            <w:pPr>
              <w:pStyle w:val="ListParagraph"/>
              <w:spacing w:line="360" w:lineRule="auto"/>
              <w:ind w:left="0"/>
              <w:jc w:val="center"/>
              <w:rPr>
                <w:ins w:id="2509" w:author="NTL 101238" w:date="2024-06-03T13:16:00Z" w16du:dateUtc="2024-06-03T06:16:00Z"/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ins w:id="2510" w:author="NTL 101238" w:date="2024-06-03T13:16:00Z" w16du:dateUtc="2024-06-03T06:16:00Z">
              <w:r w:rsidRPr="00D353D5">
                <w:rPr>
                  <w:rFonts w:asciiTheme="majorHAnsi" w:hAnsiTheme="majorHAnsi" w:cstheme="majorHAnsi"/>
                  <w:b/>
                  <w:bCs/>
                  <w:sz w:val="28"/>
                  <w:szCs w:val="28"/>
                </w:rPr>
                <w:t>Hành động</w:t>
              </w:r>
            </w:ins>
          </w:p>
        </w:tc>
        <w:tc>
          <w:tcPr>
            <w:tcW w:w="1148" w:type="pct"/>
            <w:vAlign w:val="center"/>
          </w:tcPr>
          <w:p w14:paraId="706C4BBE" w14:textId="77777777" w:rsidR="00607C67" w:rsidRPr="00D353D5" w:rsidRDefault="00607C67" w:rsidP="00D353D5">
            <w:pPr>
              <w:pStyle w:val="ListParagraph"/>
              <w:spacing w:line="360" w:lineRule="auto"/>
              <w:ind w:left="0"/>
              <w:jc w:val="center"/>
              <w:rPr>
                <w:ins w:id="2511" w:author="NTL 101238" w:date="2024-06-03T13:16:00Z" w16du:dateUtc="2024-06-03T06:16:00Z"/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ins w:id="2512" w:author="NTL 101238" w:date="2024-06-03T13:16:00Z" w16du:dateUtc="2024-06-03T06:16:00Z">
              <w:r w:rsidRPr="00D353D5">
                <w:rPr>
                  <w:rFonts w:asciiTheme="majorHAnsi" w:hAnsiTheme="majorHAnsi" w:cstheme="majorHAnsi"/>
                  <w:b/>
                  <w:bCs/>
                  <w:sz w:val="28"/>
                  <w:szCs w:val="28"/>
                </w:rPr>
                <w:t>Dữ liệu</w:t>
              </w:r>
            </w:ins>
          </w:p>
        </w:tc>
        <w:tc>
          <w:tcPr>
            <w:tcW w:w="1148" w:type="pct"/>
            <w:vAlign w:val="center"/>
          </w:tcPr>
          <w:p w14:paraId="05A2B2D6" w14:textId="77777777" w:rsidR="00607C67" w:rsidRPr="00D353D5" w:rsidRDefault="00607C67" w:rsidP="00D353D5">
            <w:pPr>
              <w:pStyle w:val="ListParagraph"/>
              <w:spacing w:line="360" w:lineRule="auto"/>
              <w:ind w:left="0"/>
              <w:jc w:val="center"/>
              <w:rPr>
                <w:ins w:id="2513" w:author="NTL 101238" w:date="2024-06-03T13:16:00Z" w16du:dateUtc="2024-06-03T06:16:00Z"/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ins w:id="2514" w:author="NTL 101238" w:date="2024-06-03T13:16:00Z" w16du:dateUtc="2024-06-03T06:16:00Z">
              <w:r w:rsidRPr="00D353D5">
                <w:rPr>
                  <w:rFonts w:asciiTheme="majorHAnsi" w:hAnsiTheme="majorHAnsi" w:cstheme="majorHAnsi"/>
                  <w:b/>
                  <w:bCs/>
                  <w:sz w:val="28"/>
                  <w:szCs w:val="28"/>
                </w:rPr>
                <w:t>Kết quả mong muốn</w:t>
              </w:r>
            </w:ins>
          </w:p>
        </w:tc>
        <w:tc>
          <w:tcPr>
            <w:tcW w:w="810" w:type="pct"/>
            <w:vAlign w:val="center"/>
          </w:tcPr>
          <w:p w14:paraId="4DB36421" w14:textId="77777777" w:rsidR="00607C67" w:rsidRPr="00D353D5" w:rsidRDefault="00607C67" w:rsidP="00D353D5">
            <w:pPr>
              <w:pStyle w:val="ListParagraph"/>
              <w:spacing w:line="360" w:lineRule="auto"/>
              <w:ind w:left="0"/>
              <w:jc w:val="center"/>
              <w:rPr>
                <w:ins w:id="2515" w:author="NTL 101238" w:date="2024-06-03T13:16:00Z" w16du:dateUtc="2024-06-03T06:16:00Z"/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ins w:id="2516" w:author="NTL 101238" w:date="2024-06-03T13:16:00Z" w16du:dateUtc="2024-06-03T06:16:00Z">
              <w:r w:rsidRPr="00D353D5">
                <w:rPr>
                  <w:rFonts w:asciiTheme="majorHAnsi" w:hAnsiTheme="majorHAnsi" w:cstheme="majorHAnsi"/>
                  <w:b/>
                  <w:bCs/>
                  <w:sz w:val="28"/>
                  <w:szCs w:val="28"/>
                </w:rPr>
                <w:t>Kết quả thực tế</w:t>
              </w:r>
            </w:ins>
          </w:p>
        </w:tc>
        <w:tc>
          <w:tcPr>
            <w:tcW w:w="558" w:type="pct"/>
            <w:vAlign w:val="center"/>
          </w:tcPr>
          <w:p w14:paraId="76151C27" w14:textId="77777777" w:rsidR="00607C67" w:rsidRPr="00D353D5" w:rsidRDefault="00607C67" w:rsidP="00D353D5">
            <w:pPr>
              <w:pStyle w:val="ListParagraph"/>
              <w:spacing w:line="360" w:lineRule="auto"/>
              <w:ind w:left="0"/>
              <w:jc w:val="center"/>
              <w:rPr>
                <w:ins w:id="2517" w:author="NTL 101238" w:date="2024-06-03T13:16:00Z" w16du:dateUtc="2024-06-03T06:16:00Z"/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ins w:id="2518" w:author="NTL 101238" w:date="2024-06-03T13:16:00Z" w16du:dateUtc="2024-06-03T06:16:00Z">
              <w:r w:rsidRPr="00D353D5">
                <w:rPr>
                  <w:rFonts w:asciiTheme="majorHAnsi" w:hAnsiTheme="majorHAnsi" w:cstheme="majorHAnsi"/>
                  <w:b/>
                  <w:bCs/>
                  <w:sz w:val="28"/>
                  <w:szCs w:val="28"/>
                </w:rPr>
                <w:t>Trạng thái</w:t>
              </w:r>
            </w:ins>
          </w:p>
        </w:tc>
      </w:tr>
      <w:tr w:rsidR="00607C67" w:rsidRPr="00541AF1" w14:paraId="4706E93A" w14:textId="77777777" w:rsidTr="00D353D5">
        <w:trPr>
          <w:ins w:id="2519" w:author="NTL 101238" w:date="2024-06-03T13:16:00Z"/>
        </w:trPr>
        <w:tc>
          <w:tcPr>
            <w:tcW w:w="413" w:type="pct"/>
            <w:vAlign w:val="center"/>
          </w:tcPr>
          <w:p w14:paraId="6C9BC9C2" w14:textId="77777777" w:rsidR="00607C67" w:rsidRPr="00D353D5" w:rsidRDefault="00607C67" w:rsidP="00D353D5">
            <w:pPr>
              <w:spacing w:line="360" w:lineRule="auto"/>
              <w:ind w:left="22"/>
              <w:jc w:val="center"/>
              <w:rPr>
                <w:ins w:id="2520" w:author="NTL 101238" w:date="2024-06-03T13:16:00Z" w16du:dateUtc="2024-06-03T06:16:00Z"/>
                <w:rFonts w:asciiTheme="majorHAnsi" w:hAnsiTheme="majorHAnsi" w:cstheme="majorHAnsi"/>
                <w:sz w:val="28"/>
                <w:szCs w:val="28"/>
              </w:rPr>
            </w:pPr>
            <w:ins w:id="2521" w:author="NTL 101238" w:date="2024-06-03T13:16:00Z" w16du:dateUtc="2024-06-03T06:16:00Z">
              <w:r w:rsidRPr="00D353D5">
                <w:rPr>
                  <w:rFonts w:asciiTheme="majorHAnsi" w:hAnsiTheme="majorHAnsi" w:cstheme="majorHAnsi"/>
                  <w:sz w:val="28"/>
                  <w:szCs w:val="28"/>
                </w:rPr>
                <w:t>1</w:t>
              </w:r>
            </w:ins>
          </w:p>
        </w:tc>
        <w:tc>
          <w:tcPr>
            <w:tcW w:w="923" w:type="pct"/>
            <w:vAlign w:val="center"/>
          </w:tcPr>
          <w:p w14:paraId="2F9800AD" w14:textId="77777777" w:rsidR="00607C67" w:rsidRPr="00D353D5" w:rsidRDefault="00607C67" w:rsidP="00D353D5">
            <w:pPr>
              <w:spacing w:line="360" w:lineRule="auto"/>
              <w:ind w:left="22"/>
              <w:jc w:val="center"/>
              <w:rPr>
                <w:ins w:id="2522" w:author="NTL 101238" w:date="2024-06-03T13:16:00Z" w16du:dateUtc="2024-06-03T06:16:00Z"/>
                <w:rFonts w:asciiTheme="majorHAnsi" w:hAnsiTheme="majorHAnsi" w:cstheme="majorHAnsi"/>
                <w:sz w:val="28"/>
                <w:szCs w:val="28"/>
              </w:rPr>
            </w:pPr>
            <w:ins w:id="2523" w:author="NTL 101238" w:date="2024-06-03T13:16:00Z" w16du:dateUtc="2024-06-03T06:16:00Z">
              <w:r w:rsidRPr="00D353D5">
                <w:rPr>
                  <w:rFonts w:asciiTheme="majorHAnsi" w:hAnsiTheme="majorHAnsi" w:cstheme="majorHAnsi"/>
                  <w:sz w:val="28"/>
                  <w:szCs w:val="28"/>
                </w:rPr>
                <w:t>Mở trang đăng nhập</w:t>
              </w:r>
            </w:ins>
          </w:p>
        </w:tc>
        <w:tc>
          <w:tcPr>
            <w:tcW w:w="1148" w:type="pct"/>
            <w:vAlign w:val="center"/>
          </w:tcPr>
          <w:p w14:paraId="755EC795" w14:textId="77777777" w:rsidR="00607C67" w:rsidRPr="00D353D5" w:rsidRDefault="00607C67" w:rsidP="00D353D5">
            <w:pPr>
              <w:pStyle w:val="ListParagraph"/>
              <w:spacing w:line="360" w:lineRule="auto"/>
              <w:ind w:left="0"/>
              <w:jc w:val="center"/>
              <w:rPr>
                <w:ins w:id="2524" w:author="NTL 101238" w:date="2024-06-03T13:16:00Z" w16du:dateUtc="2024-06-03T06:16:00Z"/>
                <w:rFonts w:asciiTheme="majorHAnsi" w:hAnsiTheme="majorHAnsi" w:cstheme="majorHAnsi"/>
                <w:sz w:val="28"/>
                <w:szCs w:val="28"/>
                <w:lang w:val="en-US"/>
              </w:rPr>
            </w:pPr>
            <w:ins w:id="2525" w:author="NTL 101238" w:date="2024-06-03T13:16:00Z" w16du:dateUtc="2024-06-03T06:16:00Z">
              <w:r w:rsidRPr="00D353D5">
                <w:rPr>
                  <w:rFonts w:asciiTheme="majorHAnsi" w:hAnsiTheme="majorHAnsi" w:cstheme="majorHAnsi"/>
                  <w:sz w:val="28"/>
                  <w:szCs w:val="28"/>
                  <w:lang w:val="en-US"/>
                </w:rPr>
                <w:fldChar w:fldCharType="begin"/>
              </w:r>
              <w:r w:rsidRPr="00D353D5">
                <w:rPr>
                  <w:rFonts w:asciiTheme="majorHAnsi" w:hAnsiTheme="majorHAnsi" w:cstheme="majorHAnsi"/>
                  <w:sz w:val="28"/>
                  <w:szCs w:val="28"/>
                  <w:lang w:val="en-US"/>
                </w:rPr>
                <w:instrText>HYPERLINK "https://www.amazon.com/ap/signin?openid.pape.max_auth_age=0&amp;openid.return_to=https%3A%2F%2Fwww.amazon.com%2Fs%3Fk%3Da%2Bmazon%2Bcom%26adgrpid%3D127260490003%26hvadid%3D585479351039%26hvdev%3Dc%26hvlocphy%3D9040331%26hvnetw%3Dg%26hvqmt%3Db%26hvrand%3D17007436482859152777%26hvtargid%3Dkwd-321362582074%26hydadcr%3D27983_14525522%26tag%3Dhydglogoo-20%26ref%3Dnav_signin&amp;openid.identity=http%3A%2F%2Fspecs.openid.net%2Fauth%2F2.0%2Fidentifier_select&amp;openid.assoc_handle=usflex&amp;openid.mode=checkid_setup&amp;openid.claimed_id=http%3A%2F%2Fspecs.openid.net%2Fauth%2F2.0%2Fidentifier_select&amp;openid.ns=http%3A%2F%2Fspecs.openid.net%2Fauth%2F2.0"</w:instrText>
              </w:r>
              <w:r w:rsidRPr="00D353D5">
                <w:rPr>
                  <w:rFonts w:asciiTheme="majorHAnsi" w:hAnsiTheme="majorHAnsi" w:cstheme="majorHAnsi"/>
                  <w:sz w:val="28"/>
                  <w:szCs w:val="28"/>
                  <w:lang w:val="en-US"/>
                </w:rPr>
              </w:r>
              <w:r w:rsidRPr="00D353D5">
                <w:rPr>
                  <w:rFonts w:asciiTheme="majorHAnsi" w:hAnsiTheme="majorHAnsi" w:cstheme="majorHAnsi"/>
                  <w:sz w:val="28"/>
                  <w:szCs w:val="28"/>
                  <w:lang w:val="en-US"/>
                </w:rPr>
                <w:fldChar w:fldCharType="separate"/>
              </w:r>
              <w:r w:rsidRPr="00D353D5">
                <w:rPr>
                  <w:rStyle w:val="Hyperlink"/>
                  <w:rFonts w:asciiTheme="majorHAnsi" w:hAnsiTheme="majorHAnsi" w:cstheme="majorHAnsi"/>
                </w:rPr>
                <w:t>URL Login Amazon</w:t>
              </w:r>
              <w:r w:rsidRPr="00D353D5">
                <w:rPr>
                  <w:rFonts w:asciiTheme="majorHAnsi" w:hAnsiTheme="majorHAnsi" w:cstheme="majorHAnsi"/>
                  <w:sz w:val="28"/>
                  <w:szCs w:val="28"/>
                  <w:lang w:val="en-US"/>
                </w:rPr>
                <w:fldChar w:fldCharType="end"/>
              </w:r>
            </w:ins>
          </w:p>
          <w:p w14:paraId="501B9E0F" w14:textId="77777777" w:rsidR="00607C67" w:rsidRPr="00D353D5" w:rsidRDefault="00607C67" w:rsidP="00D353D5">
            <w:pPr>
              <w:pStyle w:val="ListParagraph"/>
              <w:spacing w:line="360" w:lineRule="auto"/>
              <w:ind w:left="0"/>
              <w:jc w:val="center"/>
              <w:rPr>
                <w:ins w:id="2526" w:author="NTL 101238" w:date="2024-06-03T13:16:00Z" w16du:dateUtc="2024-06-03T06:16:00Z"/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1148" w:type="pct"/>
            <w:vAlign w:val="center"/>
          </w:tcPr>
          <w:p w14:paraId="4E8B73E6" w14:textId="77777777" w:rsidR="00607C67" w:rsidRPr="00D353D5" w:rsidRDefault="00607C67" w:rsidP="00D353D5">
            <w:pPr>
              <w:pStyle w:val="ListParagraph"/>
              <w:spacing w:line="360" w:lineRule="auto"/>
              <w:ind w:left="0"/>
              <w:jc w:val="center"/>
              <w:rPr>
                <w:ins w:id="2527" w:author="NTL 101238" w:date="2024-06-03T13:16:00Z" w16du:dateUtc="2024-06-03T06:16:00Z"/>
                <w:rFonts w:asciiTheme="majorHAnsi" w:hAnsiTheme="majorHAnsi" w:cstheme="majorHAnsi"/>
                <w:sz w:val="28"/>
                <w:szCs w:val="28"/>
              </w:rPr>
            </w:pPr>
            <w:ins w:id="2528" w:author="NTL 101238" w:date="2024-06-03T13:16:00Z" w16du:dateUtc="2024-06-03T06:16:00Z">
              <w:r w:rsidRPr="00D353D5">
                <w:rPr>
                  <w:rFonts w:asciiTheme="majorHAnsi" w:hAnsiTheme="majorHAnsi" w:cstheme="majorHAnsi"/>
                  <w:sz w:val="28"/>
                  <w:szCs w:val="28"/>
                </w:rPr>
                <w:t>Hiển thị form đăng nhập</w:t>
              </w:r>
            </w:ins>
          </w:p>
        </w:tc>
        <w:tc>
          <w:tcPr>
            <w:tcW w:w="810" w:type="pct"/>
            <w:vAlign w:val="center"/>
          </w:tcPr>
          <w:p w14:paraId="56EA1F36" w14:textId="77777777" w:rsidR="00607C67" w:rsidRPr="00D353D5" w:rsidRDefault="00607C67" w:rsidP="00D353D5">
            <w:pPr>
              <w:pStyle w:val="ListParagraph"/>
              <w:spacing w:line="360" w:lineRule="auto"/>
              <w:ind w:left="0"/>
              <w:jc w:val="center"/>
              <w:rPr>
                <w:ins w:id="2529" w:author="NTL 101238" w:date="2024-06-03T13:16:00Z" w16du:dateUtc="2024-06-03T06:16:00Z"/>
                <w:rFonts w:asciiTheme="majorHAnsi" w:hAnsiTheme="majorHAnsi" w:cstheme="majorHAnsi"/>
                <w:sz w:val="28"/>
                <w:szCs w:val="28"/>
              </w:rPr>
            </w:pPr>
            <w:ins w:id="2530" w:author="NTL 101238" w:date="2024-06-03T13:16:00Z" w16du:dateUtc="2024-06-03T06:16:00Z">
              <w:r w:rsidRPr="00D353D5">
                <w:rPr>
                  <w:rFonts w:asciiTheme="majorHAnsi" w:hAnsiTheme="majorHAnsi" w:cstheme="majorHAnsi"/>
                  <w:sz w:val="28"/>
                  <w:szCs w:val="28"/>
                </w:rPr>
                <w:t>Hiển thị form đăng nhập</w:t>
              </w:r>
            </w:ins>
          </w:p>
        </w:tc>
        <w:tc>
          <w:tcPr>
            <w:tcW w:w="558" w:type="pct"/>
            <w:vAlign w:val="center"/>
          </w:tcPr>
          <w:p w14:paraId="6EBC4098" w14:textId="77777777" w:rsidR="00607C67" w:rsidRPr="00D353D5" w:rsidRDefault="00607C67" w:rsidP="00D353D5">
            <w:pPr>
              <w:pStyle w:val="ListParagraph"/>
              <w:spacing w:line="360" w:lineRule="auto"/>
              <w:ind w:left="0"/>
              <w:jc w:val="center"/>
              <w:rPr>
                <w:ins w:id="2531" w:author="NTL 101238" w:date="2024-06-03T13:16:00Z" w16du:dateUtc="2024-06-03T06:16:00Z"/>
                <w:rFonts w:asciiTheme="majorHAnsi" w:hAnsiTheme="majorHAnsi" w:cstheme="majorHAnsi"/>
                <w:sz w:val="28"/>
                <w:szCs w:val="28"/>
              </w:rPr>
            </w:pPr>
            <w:ins w:id="2532" w:author="NTL 101238" w:date="2024-06-03T13:16:00Z" w16du:dateUtc="2024-06-03T06:16:00Z">
              <w:r w:rsidRPr="00D353D5">
                <w:rPr>
                  <w:rFonts w:asciiTheme="majorHAnsi" w:hAnsiTheme="majorHAnsi" w:cstheme="majorHAnsi"/>
                  <w:sz w:val="28"/>
                  <w:szCs w:val="28"/>
                </w:rPr>
                <w:t>pass</w:t>
              </w:r>
            </w:ins>
          </w:p>
        </w:tc>
      </w:tr>
      <w:tr w:rsidR="00607C67" w:rsidRPr="00541AF1" w14:paraId="66D454A2" w14:textId="77777777" w:rsidTr="00D353D5">
        <w:trPr>
          <w:ins w:id="2533" w:author="NTL 101238" w:date="2024-06-03T13:16:00Z"/>
        </w:trPr>
        <w:tc>
          <w:tcPr>
            <w:tcW w:w="413" w:type="pct"/>
            <w:vAlign w:val="center"/>
          </w:tcPr>
          <w:p w14:paraId="6F2E2006" w14:textId="77777777" w:rsidR="00607C67" w:rsidRPr="00D353D5" w:rsidRDefault="00607C67" w:rsidP="00D353D5">
            <w:pPr>
              <w:spacing w:line="360" w:lineRule="auto"/>
              <w:jc w:val="center"/>
              <w:rPr>
                <w:ins w:id="2534" w:author="NTL 101238" w:date="2024-06-03T13:16:00Z" w16du:dateUtc="2024-06-03T06:16:00Z"/>
                <w:rFonts w:asciiTheme="majorHAnsi" w:hAnsiTheme="majorHAnsi" w:cstheme="majorHAnsi"/>
                <w:sz w:val="28"/>
                <w:szCs w:val="28"/>
              </w:rPr>
            </w:pPr>
            <w:ins w:id="2535" w:author="NTL 101238" w:date="2024-06-03T13:16:00Z" w16du:dateUtc="2024-06-03T06:16:00Z">
              <w:r w:rsidRPr="00D353D5">
                <w:rPr>
                  <w:rFonts w:asciiTheme="majorHAnsi" w:hAnsiTheme="majorHAnsi" w:cstheme="majorHAnsi"/>
                  <w:sz w:val="28"/>
                  <w:szCs w:val="28"/>
                </w:rPr>
                <w:t>2</w:t>
              </w:r>
            </w:ins>
          </w:p>
        </w:tc>
        <w:tc>
          <w:tcPr>
            <w:tcW w:w="923" w:type="pct"/>
            <w:vAlign w:val="center"/>
          </w:tcPr>
          <w:p w14:paraId="578F6ABB" w14:textId="77777777" w:rsidR="00607C67" w:rsidRPr="00D353D5" w:rsidRDefault="00607C67" w:rsidP="00D353D5">
            <w:pPr>
              <w:spacing w:line="360" w:lineRule="auto"/>
              <w:jc w:val="center"/>
              <w:rPr>
                <w:ins w:id="2536" w:author="NTL 101238" w:date="2024-06-03T13:16:00Z" w16du:dateUtc="2024-06-03T06:16:00Z"/>
                <w:rFonts w:asciiTheme="majorHAnsi" w:hAnsiTheme="majorHAnsi" w:cstheme="majorHAnsi"/>
                <w:sz w:val="28"/>
                <w:szCs w:val="28"/>
              </w:rPr>
            </w:pPr>
            <w:ins w:id="2537" w:author="NTL 101238" w:date="2024-06-03T13:16:00Z" w16du:dateUtc="2024-06-03T06:16:00Z">
              <w:r w:rsidRPr="00D353D5">
                <w:rPr>
                  <w:rFonts w:asciiTheme="majorHAnsi" w:hAnsiTheme="majorHAnsi" w:cstheme="majorHAnsi"/>
                  <w:sz w:val="28"/>
                  <w:szCs w:val="28"/>
                </w:rPr>
                <w:t xml:space="preserve">Nhập </w:t>
              </w:r>
              <w:r w:rsidRPr="00D353D5">
                <w:rPr>
                  <w:rFonts w:asciiTheme="majorHAnsi" w:hAnsiTheme="majorHAnsi" w:cstheme="majorHAnsi"/>
                  <w:sz w:val="28"/>
                  <w:szCs w:val="28"/>
                  <w:lang w:val="en-US"/>
                </w:rPr>
                <w:t>tên đăng nhập</w:t>
              </w:r>
            </w:ins>
          </w:p>
        </w:tc>
        <w:tc>
          <w:tcPr>
            <w:tcW w:w="1148" w:type="pct"/>
            <w:vAlign w:val="center"/>
          </w:tcPr>
          <w:p w14:paraId="33FE7F25" w14:textId="77777777" w:rsidR="00607C67" w:rsidRPr="00D353D5" w:rsidRDefault="00607C67" w:rsidP="00D353D5">
            <w:pPr>
              <w:spacing w:line="360" w:lineRule="auto"/>
              <w:jc w:val="center"/>
              <w:rPr>
                <w:ins w:id="2538" w:author="NTL 101238" w:date="2024-06-03T13:16:00Z" w16du:dateUtc="2024-06-03T06:16:00Z"/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</w:pPr>
            <w:ins w:id="2539" w:author="NTL 101238" w:date="2024-06-03T13:16:00Z" w16du:dateUtc="2024-06-03T06:16:00Z">
              <w:r w:rsidRPr="00D353D5">
                <w:rPr>
                  <w:rFonts w:asciiTheme="majorHAnsi" w:hAnsiTheme="majorHAnsi" w:cstheme="majorHAnsi"/>
                  <w:sz w:val="28"/>
                  <w:szCs w:val="28"/>
                  <w:shd w:val="clear" w:color="auto" w:fill="FFFFFF"/>
                </w:rPr>
                <w:t>0987654321</w:t>
              </w:r>
            </w:ins>
          </w:p>
          <w:p w14:paraId="456087E8" w14:textId="77777777" w:rsidR="00607C67" w:rsidRPr="00D353D5" w:rsidRDefault="00607C67" w:rsidP="00D353D5">
            <w:pPr>
              <w:pStyle w:val="ListParagraph"/>
              <w:spacing w:line="360" w:lineRule="auto"/>
              <w:ind w:left="0"/>
              <w:jc w:val="center"/>
              <w:rPr>
                <w:ins w:id="2540" w:author="NTL 101238" w:date="2024-06-03T13:16:00Z" w16du:dateUtc="2024-06-03T06:16:00Z"/>
                <w:rFonts w:asciiTheme="majorHAnsi" w:hAnsiTheme="majorHAnsi" w:cstheme="majorHAnsi"/>
                <w:sz w:val="28"/>
                <w:szCs w:val="28"/>
              </w:rPr>
            </w:pPr>
            <w:ins w:id="2541" w:author="NTL 101238" w:date="2024-06-03T13:16:00Z" w16du:dateUtc="2024-06-03T06:16:00Z">
              <w:r w:rsidRPr="00D353D5">
                <w:rPr>
                  <w:rFonts w:asciiTheme="majorHAnsi" w:hAnsiTheme="majorHAnsi" w:cstheme="majorHAnsi"/>
                  <w:sz w:val="28"/>
                  <w:szCs w:val="28"/>
                  <w:shd w:val="clear" w:color="auto" w:fill="FFFFFF"/>
                  <w:lang w:val="en-US"/>
                </w:rPr>
                <w:t>t</w:t>
              </w:r>
              <w:r w:rsidRPr="00D353D5">
                <w:rPr>
                  <w:rFonts w:asciiTheme="majorHAnsi" w:hAnsiTheme="majorHAnsi" w:cstheme="majorHAnsi"/>
                  <w:sz w:val="28"/>
                  <w:szCs w:val="28"/>
                  <w:shd w:val="clear" w:color="auto" w:fill="FFFFFF"/>
                </w:rPr>
                <w:t>huyluong.ap@gmail.com</w:t>
              </w:r>
            </w:ins>
          </w:p>
        </w:tc>
        <w:tc>
          <w:tcPr>
            <w:tcW w:w="1148" w:type="pct"/>
            <w:vAlign w:val="center"/>
          </w:tcPr>
          <w:p w14:paraId="234AA47A" w14:textId="77777777" w:rsidR="00607C67" w:rsidRPr="00D353D5" w:rsidRDefault="00607C67" w:rsidP="00D353D5">
            <w:pPr>
              <w:pStyle w:val="ListParagraph"/>
              <w:spacing w:line="360" w:lineRule="auto"/>
              <w:ind w:left="0"/>
              <w:jc w:val="center"/>
              <w:rPr>
                <w:ins w:id="2542" w:author="NTL 101238" w:date="2024-06-03T13:16:00Z" w16du:dateUtc="2024-06-03T06:16:00Z"/>
                <w:rFonts w:asciiTheme="majorHAnsi" w:hAnsiTheme="majorHAnsi" w:cstheme="majorHAnsi"/>
                <w:sz w:val="28"/>
                <w:szCs w:val="28"/>
              </w:rPr>
            </w:pPr>
            <w:ins w:id="2543" w:author="NTL 101238" w:date="2024-06-03T13:16:00Z" w16du:dateUtc="2024-06-03T06:16:00Z">
              <w:r w:rsidRPr="00D353D5">
                <w:rPr>
                  <w:rFonts w:asciiTheme="majorHAnsi" w:hAnsiTheme="majorHAnsi" w:cstheme="majorHAnsi"/>
                  <w:sz w:val="28"/>
                  <w:szCs w:val="28"/>
                </w:rPr>
                <w:t>Hiển thị tài khoản vừa nhập</w:t>
              </w:r>
            </w:ins>
          </w:p>
        </w:tc>
        <w:tc>
          <w:tcPr>
            <w:tcW w:w="810" w:type="pct"/>
            <w:vAlign w:val="center"/>
          </w:tcPr>
          <w:p w14:paraId="0194A3F5" w14:textId="77777777" w:rsidR="00607C67" w:rsidRPr="00D353D5" w:rsidRDefault="00607C67" w:rsidP="00D353D5">
            <w:pPr>
              <w:pStyle w:val="ListParagraph"/>
              <w:spacing w:line="360" w:lineRule="auto"/>
              <w:ind w:left="0"/>
              <w:jc w:val="center"/>
              <w:rPr>
                <w:ins w:id="2544" w:author="NTL 101238" w:date="2024-06-03T13:16:00Z" w16du:dateUtc="2024-06-03T06:16:00Z"/>
                <w:rFonts w:asciiTheme="majorHAnsi" w:hAnsiTheme="majorHAnsi" w:cstheme="majorHAnsi"/>
                <w:sz w:val="28"/>
                <w:szCs w:val="28"/>
              </w:rPr>
            </w:pPr>
            <w:ins w:id="2545" w:author="NTL 101238" w:date="2024-06-03T13:16:00Z" w16du:dateUtc="2024-06-03T06:16:00Z">
              <w:r w:rsidRPr="00D353D5">
                <w:rPr>
                  <w:rFonts w:asciiTheme="majorHAnsi" w:hAnsiTheme="majorHAnsi" w:cstheme="majorHAnsi"/>
                  <w:sz w:val="28"/>
                  <w:szCs w:val="28"/>
                </w:rPr>
                <w:t>Hiển thị tài khoản vừa nhập</w:t>
              </w:r>
            </w:ins>
          </w:p>
        </w:tc>
        <w:tc>
          <w:tcPr>
            <w:tcW w:w="558" w:type="pct"/>
            <w:vAlign w:val="center"/>
          </w:tcPr>
          <w:p w14:paraId="3E6293FE" w14:textId="77777777" w:rsidR="00607C67" w:rsidRPr="00D353D5" w:rsidRDefault="00607C67" w:rsidP="00D353D5">
            <w:pPr>
              <w:pStyle w:val="ListParagraph"/>
              <w:spacing w:line="360" w:lineRule="auto"/>
              <w:ind w:left="0"/>
              <w:jc w:val="center"/>
              <w:rPr>
                <w:ins w:id="2546" w:author="NTL 101238" w:date="2024-06-03T13:16:00Z" w16du:dateUtc="2024-06-03T06:16:00Z"/>
                <w:rFonts w:asciiTheme="majorHAnsi" w:hAnsiTheme="majorHAnsi" w:cstheme="majorHAnsi"/>
                <w:sz w:val="28"/>
                <w:szCs w:val="28"/>
              </w:rPr>
            </w:pPr>
            <w:ins w:id="2547" w:author="NTL 101238" w:date="2024-06-03T13:16:00Z" w16du:dateUtc="2024-06-03T06:16:00Z">
              <w:r w:rsidRPr="00D353D5">
                <w:rPr>
                  <w:rFonts w:asciiTheme="majorHAnsi" w:hAnsiTheme="majorHAnsi" w:cstheme="majorHAnsi"/>
                  <w:sz w:val="28"/>
                  <w:szCs w:val="28"/>
                </w:rPr>
                <w:t>pass</w:t>
              </w:r>
            </w:ins>
          </w:p>
        </w:tc>
      </w:tr>
      <w:tr w:rsidR="00607C67" w:rsidRPr="00541AF1" w14:paraId="5FCB362B" w14:textId="77777777" w:rsidTr="00D353D5">
        <w:trPr>
          <w:ins w:id="2548" w:author="NTL 101238" w:date="2024-06-03T13:16:00Z"/>
        </w:trPr>
        <w:tc>
          <w:tcPr>
            <w:tcW w:w="413" w:type="pct"/>
            <w:vAlign w:val="center"/>
          </w:tcPr>
          <w:p w14:paraId="7ABFBC97" w14:textId="77777777" w:rsidR="00607C67" w:rsidRPr="00D353D5" w:rsidRDefault="00607C67" w:rsidP="00D353D5">
            <w:pPr>
              <w:pStyle w:val="ListParagraph"/>
              <w:spacing w:line="360" w:lineRule="auto"/>
              <w:ind w:left="0"/>
              <w:jc w:val="center"/>
              <w:rPr>
                <w:ins w:id="2549" w:author="NTL 101238" w:date="2024-06-03T13:16:00Z" w16du:dateUtc="2024-06-03T06:16:00Z"/>
                <w:rFonts w:asciiTheme="majorHAnsi" w:hAnsiTheme="majorHAnsi" w:cstheme="majorHAnsi"/>
                <w:sz w:val="28"/>
                <w:szCs w:val="28"/>
              </w:rPr>
            </w:pPr>
            <w:ins w:id="2550" w:author="NTL 101238" w:date="2024-06-03T13:16:00Z" w16du:dateUtc="2024-06-03T06:16:00Z">
              <w:r w:rsidRPr="00D353D5">
                <w:rPr>
                  <w:rFonts w:asciiTheme="majorHAnsi" w:hAnsiTheme="majorHAnsi" w:cstheme="majorHAnsi"/>
                  <w:sz w:val="28"/>
                  <w:szCs w:val="28"/>
                </w:rPr>
                <w:t>3</w:t>
              </w:r>
            </w:ins>
          </w:p>
        </w:tc>
        <w:tc>
          <w:tcPr>
            <w:tcW w:w="923" w:type="pct"/>
            <w:vAlign w:val="center"/>
          </w:tcPr>
          <w:p w14:paraId="28B2E2B8" w14:textId="77777777" w:rsidR="00607C67" w:rsidRPr="00D353D5" w:rsidRDefault="00607C67" w:rsidP="00D353D5">
            <w:pPr>
              <w:pStyle w:val="ListParagraph"/>
              <w:spacing w:line="360" w:lineRule="auto"/>
              <w:ind w:left="0"/>
              <w:jc w:val="center"/>
              <w:rPr>
                <w:ins w:id="2551" w:author="NTL 101238" w:date="2024-06-03T13:16:00Z" w16du:dateUtc="2024-06-03T06:16:00Z"/>
                <w:rFonts w:asciiTheme="majorHAnsi" w:hAnsiTheme="majorHAnsi" w:cstheme="majorHAnsi"/>
                <w:sz w:val="28"/>
                <w:szCs w:val="28"/>
                <w:lang w:val="en-US"/>
              </w:rPr>
            </w:pPr>
            <w:ins w:id="2552" w:author="NTL 101238" w:date="2024-06-03T13:16:00Z" w16du:dateUtc="2024-06-03T06:16:00Z">
              <w:r w:rsidRPr="00D353D5">
                <w:rPr>
                  <w:rFonts w:asciiTheme="majorHAnsi" w:hAnsiTheme="majorHAnsi" w:cstheme="majorHAnsi"/>
                  <w:sz w:val="28"/>
                  <w:szCs w:val="28"/>
                </w:rPr>
                <w:t xml:space="preserve">Nhập </w:t>
              </w:r>
              <w:r w:rsidRPr="00D353D5">
                <w:rPr>
                  <w:rFonts w:asciiTheme="majorHAnsi" w:hAnsiTheme="majorHAnsi" w:cstheme="majorHAnsi"/>
                  <w:sz w:val="28"/>
                  <w:szCs w:val="28"/>
                  <w:lang w:val="en-US"/>
                </w:rPr>
                <w:t>mật khẩu</w:t>
              </w:r>
            </w:ins>
          </w:p>
        </w:tc>
        <w:tc>
          <w:tcPr>
            <w:tcW w:w="1148" w:type="pct"/>
            <w:vAlign w:val="center"/>
          </w:tcPr>
          <w:p w14:paraId="71B07C0A" w14:textId="34A00BCF" w:rsidR="00607C67" w:rsidRPr="00D353D5" w:rsidRDefault="00607C67" w:rsidP="00D353D5">
            <w:pPr>
              <w:pStyle w:val="ListParagraph"/>
              <w:spacing w:line="360" w:lineRule="auto"/>
              <w:ind w:left="0"/>
              <w:jc w:val="center"/>
              <w:rPr>
                <w:ins w:id="2553" w:author="NTL 101238" w:date="2024-06-03T13:16:00Z" w16du:dateUtc="2024-06-03T06:16:00Z"/>
                <w:rFonts w:asciiTheme="majorHAnsi" w:hAnsiTheme="majorHAnsi" w:cstheme="majorHAnsi"/>
                <w:sz w:val="28"/>
                <w:szCs w:val="28"/>
                <w:lang w:val="en-US"/>
              </w:rPr>
            </w:pPr>
            <w:ins w:id="2554" w:author="NTL 101238" w:date="2024-06-03T13:16:00Z" w16du:dateUtc="2024-06-03T06:16:00Z">
              <w:r>
                <w:rPr>
                  <w:rFonts w:asciiTheme="majorHAnsi" w:hAnsiTheme="majorHAnsi" w:cstheme="majorHAnsi"/>
                  <w:sz w:val="28"/>
                  <w:szCs w:val="28"/>
                  <w:shd w:val="clear" w:color="auto" w:fill="FFFFFF"/>
                  <w:lang w:val="en-US"/>
                </w:rPr>
                <w:t>p</w:t>
              </w:r>
              <w:r w:rsidRPr="00D353D5">
                <w:rPr>
                  <w:rFonts w:asciiTheme="majorHAnsi" w:hAnsiTheme="majorHAnsi" w:cstheme="majorHAnsi"/>
                  <w:sz w:val="28"/>
                  <w:szCs w:val="28"/>
                  <w:shd w:val="clear" w:color="auto" w:fill="FFFFFF"/>
                  <w:lang w:val="en-US"/>
                </w:rPr>
                <w:t>ass</w:t>
              </w:r>
              <w:r>
                <w:rPr>
                  <w:rFonts w:asciiTheme="majorHAnsi" w:hAnsiTheme="majorHAnsi" w:cstheme="majorHAnsi"/>
                  <w:sz w:val="28"/>
                  <w:szCs w:val="28"/>
                  <w:shd w:val="clear" w:color="auto" w:fill="FFFFFF"/>
                  <w:lang w:val="en-US"/>
                </w:rPr>
                <w:t xml:space="preserve"> ss</w:t>
              </w:r>
            </w:ins>
          </w:p>
        </w:tc>
        <w:tc>
          <w:tcPr>
            <w:tcW w:w="1148" w:type="pct"/>
            <w:vAlign w:val="center"/>
          </w:tcPr>
          <w:p w14:paraId="1A938B9D" w14:textId="77777777" w:rsidR="00607C67" w:rsidRPr="00D353D5" w:rsidRDefault="00607C67" w:rsidP="00D353D5">
            <w:pPr>
              <w:pStyle w:val="ListParagraph"/>
              <w:spacing w:line="360" w:lineRule="auto"/>
              <w:ind w:left="0"/>
              <w:jc w:val="center"/>
              <w:rPr>
                <w:ins w:id="2555" w:author="NTL 101238" w:date="2024-06-03T13:16:00Z" w16du:dateUtc="2024-06-03T06:16:00Z"/>
                <w:rFonts w:asciiTheme="majorHAnsi" w:hAnsiTheme="majorHAnsi" w:cstheme="majorHAnsi"/>
                <w:sz w:val="28"/>
                <w:szCs w:val="28"/>
              </w:rPr>
            </w:pPr>
            <w:ins w:id="2556" w:author="NTL 101238" w:date="2024-06-03T13:16:00Z" w16du:dateUtc="2024-06-03T06:16:00Z">
              <w:r w:rsidRPr="00D353D5">
                <w:rPr>
                  <w:rFonts w:asciiTheme="majorHAnsi" w:hAnsiTheme="majorHAnsi" w:cstheme="majorHAnsi"/>
                  <w:sz w:val="28"/>
                  <w:szCs w:val="28"/>
                </w:rPr>
                <w:t>Hiện mật khẩu</w:t>
              </w:r>
            </w:ins>
          </w:p>
        </w:tc>
        <w:tc>
          <w:tcPr>
            <w:tcW w:w="810" w:type="pct"/>
            <w:vAlign w:val="center"/>
          </w:tcPr>
          <w:p w14:paraId="295FC2CE" w14:textId="77777777" w:rsidR="00607C67" w:rsidRPr="00D353D5" w:rsidRDefault="00607C67" w:rsidP="00D353D5">
            <w:pPr>
              <w:pStyle w:val="ListParagraph"/>
              <w:spacing w:line="360" w:lineRule="auto"/>
              <w:ind w:left="0"/>
              <w:jc w:val="center"/>
              <w:rPr>
                <w:ins w:id="2557" w:author="NTL 101238" w:date="2024-06-03T13:16:00Z" w16du:dateUtc="2024-06-03T06:16:00Z"/>
                <w:rFonts w:asciiTheme="majorHAnsi" w:hAnsiTheme="majorHAnsi" w:cstheme="majorHAnsi"/>
                <w:sz w:val="28"/>
                <w:szCs w:val="28"/>
              </w:rPr>
            </w:pPr>
            <w:ins w:id="2558" w:author="NTL 101238" w:date="2024-06-03T13:16:00Z" w16du:dateUtc="2024-06-03T06:16:00Z">
              <w:r w:rsidRPr="00D353D5">
                <w:rPr>
                  <w:rFonts w:asciiTheme="majorHAnsi" w:hAnsiTheme="majorHAnsi" w:cstheme="majorHAnsi"/>
                  <w:sz w:val="28"/>
                  <w:szCs w:val="28"/>
                </w:rPr>
                <w:t>Hiện mật khẩu</w:t>
              </w:r>
            </w:ins>
          </w:p>
        </w:tc>
        <w:tc>
          <w:tcPr>
            <w:tcW w:w="558" w:type="pct"/>
            <w:vAlign w:val="center"/>
          </w:tcPr>
          <w:p w14:paraId="59C11839" w14:textId="77777777" w:rsidR="00607C67" w:rsidRPr="00D353D5" w:rsidRDefault="00607C67" w:rsidP="00D353D5">
            <w:pPr>
              <w:pStyle w:val="ListParagraph"/>
              <w:spacing w:line="360" w:lineRule="auto"/>
              <w:ind w:left="0"/>
              <w:jc w:val="center"/>
              <w:rPr>
                <w:ins w:id="2559" w:author="NTL 101238" w:date="2024-06-03T13:16:00Z" w16du:dateUtc="2024-06-03T06:16:00Z"/>
                <w:rFonts w:asciiTheme="majorHAnsi" w:hAnsiTheme="majorHAnsi" w:cstheme="majorHAnsi"/>
                <w:sz w:val="28"/>
                <w:szCs w:val="28"/>
              </w:rPr>
            </w:pPr>
            <w:ins w:id="2560" w:author="NTL 101238" w:date="2024-06-03T13:16:00Z" w16du:dateUtc="2024-06-03T06:16:00Z">
              <w:r w:rsidRPr="00D353D5">
                <w:rPr>
                  <w:rFonts w:asciiTheme="majorHAnsi" w:hAnsiTheme="majorHAnsi" w:cstheme="majorHAnsi"/>
                  <w:sz w:val="28"/>
                  <w:szCs w:val="28"/>
                </w:rPr>
                <w:t>pass</w:t>
              </w:r>
            </w:ins>
          </w:p>
        </w:tc>
      </w:tr>
      <w:tr w:rsidR="00607C67" w:rsidRPr="00541AF1" w14:paraId="5C59BC97" w14:textId="77777777" w:rsidTr="00D353D5">
        <w:trPr>
          <w:ins w:id="2561" w:author="NTL 101238" w:date="2024-06-03T13:16:00Z"/>
        </w:trPr>
        <w:tc>
          <w:tcPr>
            <w:tcW w:w="413" w:type="pct"/>
            <w:vAlign w:val="center"/>
          </w:tcPr>
          <w:p w14:paraId="11EA0C4E" w14:textId="77777777" w:rsidR="00607C67" w:rsidRPr="00D353D5" w:rsidRDefault="00607C67" w:rsidP="00D353D5">
            <w:pPr>
              <w:pStyle w:val="ListParagraph"/>
              <w:spacing w:line="360" w:lineRule="auto"/>
              <w:ind w:left="0"/>
              <w:jc w:val="center"/>
              <w:rPr>
                <w:ins w:id="2562" w:author="NTL 101238" w:date="2024-06-03T13:16:00Z" w16du:dateUtc="2024-06-03T06:16:00Z"/>
                <w:rFonts w:asciiTheme="majorHAnsi" w:hAnsiTheme="majorHAnsi" w:cstheme="majorHAnsi"/>
                <w:sz w:val="28"/>
                <w:szCs w:val="28"/>
              </w:rPr>
            </w:pPr>
            <w:ins w:id="2563" w:author="NTL 101238" w:date="2024-06-03T13:16:00Z" w16du:dateUtc="2024-06-03T06:16:00Z">
              <w:r w:rsidRPr="00D353D5">
                <w:rPr>
                  <w:rFonts w:asciiTheme="majorHAnsi" w:hAnsiTheme="majorHAnsi" w:cstheme="majorHAnsi"/>
                  <w:sz w:val="28"/>
                  <w:szCs w:val="28"/>
                </w:rPr>
                <w:t>4</w:t>
              </w:r>
            </w:ins>
          </w:p>
        </w:tc>
        <w:tc>
          <w:tcPr>
            <w:tcW w:w="923" w:type="pct"/>
            <w:vAlign w:val="center"/>
          </w:tcPr>
          <w:p w14:paraId="5AE6C967" w14:textId="77777777" w:rsidR="00607C67" w:rsidRPr="00D353D5" w:rsidRDefault="00607C67" w:rsidP="00D353D5">
            <w:pPr>
              <w:pStyle w:val="ListParagraph"/>
              <w:spacing w:line="360" w:lineRule="auto"/>
              <w:ind w:left="0"/>
              <w:jc w:val="center"/>
              <w:rPr>
                <w:ins w:id="2564" w:author="NTL 101238" w:date="2024-06-03T13:16:00Z" w16du:dateUtc="2024-06-03T06:16:00Z"/>
                <w:rFonts w:asciiTheme="majorHAnsi" w:hAnsiTheme="majorHAnsi" w:cstheme="majorHAnsi"/>
                <w:sz w:val="28"/>
                <w:szCs w:val="28"/>
              </w:rPr>
            </w:pPr>
            <w:ins w:id="2565" w:author="NTL 101238" w:date="2024-06-03T13:16:00Z" w16du:dateUtc="2024-06-03T06:16:00Z">
              <w:r w:rsidRPr="00D353D5">
                <w:rPr>
                  <w:rFonts w:asciiTheme="majorHAnsi" w:hAnsiTheme="majorHAnsi" w:cstheme="majorHAnsi"/>
                  <w:sz w:val="28"/>
                  <w:szCs w:val="28"/>
                </w:rPr>
                <w:t>Bấm nút đăng nhập</w:t>
              </w:r>
            </w:ins>
          </w:p>
        </w:tc>
        <w:tc>
          <w:tcPr>
            <w:tcW w:w="1148" w:type="pct"/>
            <w:vAlign w:val="center"/>
          </w:tcPr>
          <w:p w14:paraId="62C94FAE" w14:textId="77777777" w:rsidR="00607C67" w:rsidRPr="00D353D5" w:rsidRDefault="00607C67" w:rsidP="00D353D5">
            <w:pPr>
              <w:pStyle w:val="ListParagraph"/>
              <w:spacing w:line="360" w:lineRule="auto"/>
              <w:ind w:left="0"/>
              <w:jc w:val="center"/>
              <w:rPr>
                <w:ins w:id="2566" w:author="NTL 101238" w:date="2024-06-03T13:16:00Z" w16du:dateUtc="2024-06-03T06:16:00Z"/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148" w:type="pct"/>
            <w:vAlign w:val="center"/>
          </w:tcPr>
          <w:p w14:paraId="6002A931" w14:textId="77777777" w:rsidR="00607C67" w:rsidRPr="00D353D5" w:rsidRDefault="00607C67" w:rsidP="00D353D5">
            <w:pPr>
              <w:pStyle w:val="ListParagraph"/>
              <w:spacing w:line="360" w:lineRule="auto"/>
              <w:ind w:left="0"/>
              <w:jc w:val="center"/>
              <w:rPr>
                <w:ins w:id="2567" w:author="NTL 101238" w:date="2024-06-03T13:16:00Z" w16du:dateUtc="2024-06-03T06:16:00Z"/>
                <w:rFonts w:asciiTheme="majorHAnsi" w:hAnsiTheme="majorHAnsi" w:cstheme="majorHAnsi"/>
                <w:sz w:val="28"/>
                <w:szCs w:val="28"/>
                <w:lang w:val="en-US"/>
              </w:rPr>
            </w:pPr>
            <w:ins w:id="2568" w:author="NTL 101238" w:date="2024-06-03T13:16:00Z" w16du:dateUtc="2024-06-03T06:16:00Z">
              <w:r w:rsidRPr="00D353D5">
                <w:rPr>
                  <w:rFonts w:asciiTheme="majorHAnsi" w:hAnsiTheme="majorHAnsi" w:cstheme="majorHAnsi"/>
                  <w:sz w:val="28"/>
                  <w:szCs w:val="28"/>
                  <w:lang w:val="en-US"/>
                </w:rPr>
                <w:t>Đăng nhập thất bại</w:t>
              </w:r>
            </w:ins>
          </w:p>
        </w:tc>
        <w:tc>
          <w:tcPr>
            <w:tcW w:w="810" w:type="pct"/>
            <w:vAlign w:val="center"/>
          </w:tcPr>
          <w:p w14:paraId="6121949D" w14:textId="77777777" w:rsidR="00607C67" w:rsidRPr="00D353D5" w:rsidRDefault="00607C67" w:rsidP="00D353D5">
            <w:pPr>
              <w:pStyle w:val="ListParagraph"/>
              <w:spacing w:line="360" w:lineRule="auto"/>
              <w:ind w:left="0"/>
              <w:jc w:val="center"/>
              <w:rPr>
                <w:ins w:id="2569" w:author="NTL 101238" w:date="2024-06-03T13:16:00Z" w16du:dateUtc="2024-06-03T06:16:00Z"/>
                <w:rFonts w:asciiTheme="majorHAnsi" w:hAnsiTheme="majorHAnsi" w:cstheme="majorHAnsi"/>
                <w:sz w:val="28"/>
                <w:szCs w:val="28"/>
              </w:rPr>
            </w:pPr>
            <w:ins w:id="2570" w:author="NTL 101238" w:date="2024-06-03T13:16:00Z" w16du:dateUtc="2024-06-03T06:16:00Z">
              <w:r w:rsidRPr="00D353D5">
                <w:rPr>
                  <w:rFonts w:asciiTheme="majorHAnsi" w:hAnsiTheme="majorHAnsi" w:cstheme="majorHAnsi"/>
                  <w:sz w:val="28"/>
                  <w:szCs w:val="28"/>
                  <w:lang w:val="en-US"/>
                </w:rPr>
                <w:t>Đăng nhập thất bại</w:t>
              </w:r>
            </w:ins>
          </w:p>
        </w:tc>
        <w:tc>
          <w:tcPr>
            <w:tcW w:w="558" w:type="pct"/>
            <w:vAlign w:val="center"/>
          </w:tcPr>
          <w:p w14:paraId="604F46BD" w14:textId="77777777" w:rsidR="00607C67" w:rsidRPr="00D353D5" w:rsidRDefault="00607C67" w:rsidP="00D353D5">
            <w:pPr>
              <w:pStyle w:val="ListParagraph"/>
              <w:keepNext/>
              <w:spacing w:line="360" w:lineRule="auto"/>
              <w:ind w:left="0"/>
              <w:jc w:val="center"/>
              <w:rPr>
                <w:ins w:id="2571" w:author="NTL 101238" w:date="2024-06-03T13:16:00Z" w16du:dateUtc="2024-06-03T06:16:00Z"/>
                <w:rFonts w:asciiTheme="majorHAnsi" w:hAnsiTheme="majorHAnsi" w:cstheme="majorHAnsi"/>
                <w:sz w:val="28"/>
                <w:szCs w:val="28"/>
              </w:rPr>
            </w:pPr>
            <w:ins w:id="2572" w:author="NTL 101238" w:date="2024-06-03T13:16:00Z" w16du:dateUtc="2024-06-03T06:16:00Z">
              <w:r w:rsidRPr="00D353D5">
                <w:rPr>
                  <w:rFonts w:asciiTheme="majorHAnsi" w:hAnsiTheme="majorHAnsi" w:cstheme="majorHAnsi"/>
                  <w:sz w:val="28"/>
                  <w:szCs w:val="28"/>
                </w:rPr>
                <w:t>pass</w:t>
              </w:r>
            </w:ins>
          </w:p>
        </w:tc>
      </w:tr>
    </w:tbl>
    <w:p w14:paraId="68CA59C1" w14:textId="7501970A" w:rsidR="00AF634D" w:rsidRPr="00541AF1" w:rsidRDefault="00AF634D" w:rsidP="00AF634D">
      <w:pPr>
        <w:spacing w:beforeLines="120" w:before="288" w:afterLines="120" w:after="288" w:line="360" w:lineRule="auto"/>
        <w:rPr>
          <w:ins w:id="2573" w:author="NTL 101238" w:date="2024-06-02T20:06:00Z" w16du:dateUtc="2024-06-02T13:06:00Z"/>
          <w:rFonts w:asciiTheme="majorHAnsi" w:hAnsiTheme="majorHAnsi" w:cstheme="majorHAnsi"/>
          <w:sz w:val="28"/>
          <w:szCs w:val="28"/>
          <w:shd w:val="clear" w:color="auto" w:fill="FFFFFF"/>
          <w:lang w:val="en-US"/>
          <w:rPrChange w:id="2574" w:author="NTL 101238" w:date="2024-06-02T21:16:00Z" w16du:dateUtc="2024-06-02T14:16:00Z">
            <w:rPr>
              <w:ins w:id="2575" w:author="NTL 101238" w:date="2024-06-02T20:06:00Z" w16du:dateUtc="2024-06-02T13:06:00Z"/>
              <w:rFonts w:cs="Times New Roman"/>
              <w:sz w:val="28"/>
              <w:szCs w:val="28"/>
              <w:shd w:val="clear" w:color="auto" w:fill="FFFFFF"/>
              <w:lang w:val="en-US"/>
            </w:rPr>
          </w:rPrChange>
        </w:rPr>
      </w:pPr>
      <w:ins w:id="2576" w:author="NTL 101238" w:date="2024-06-02T20:06:00Z" w16du:dateUtc="2024-06-02T13:06:00Z">
        <w:r w:rsidRPr="00541AF1">
          <w:rPr>
            <w:rFonts w:asciiTheme="majorHAnsi" w:hAnsiTheme="majorHAnsi" w:cstheme="majorHAnsi"/>
            <w:sz w:val="28"/>
            <w:szCs w:val="28"/>
            <w:shd w:val="clear" w:color="auto" w:fill="FFFFFF"/>
            <w:rPrChange w:id="2577" w:author="NTL 101238" w:date="2024-06-02T21:16:00Z" w16du:dateUtc="2024-06-02T14:16:00Z">
              <w:rPr>
                <w:rFonts w:cs="Times New Roman"/>
                <w:sz w:val="28"/>
                <w:szCs w:val="28"/>
                <w:shd w:val="clear" w:color="auto" w:fill="FFFFFF"/>
              </w:rPr>
            </w:rPrChange>
          </w:rPr>
          <w:t xml:space="preserve">Testcase </w:t>
        </w:r>
      </w:ins>
      <w:ins w:id="2578" w:author="NTL 101238" w:date="2024-06-03T13:04:00Z" w16du:dateUtc="2024-06-03T06:04:00Z">
        <w:r w:rsidR="00A72289">
          <w:rPr>
            <w:rFonts w:asciiTheme="majorHAnsi" w:hAnsiTheme="majorHAnsi" w:cstheme="majorHAnsi"/>
            <w:sz w:val="28"/>
            <w:szCs w:val="28"/>
            <w:shd w:val="clear" w:color="auto" w:fill="FFFFFF"/>
            <w:lang w:val="en-US"/>
          </w:rPr>
          <w:t>9</w:t>
        </w:r>
      </w:ins>
      <w:ins w:id="2579" w:author="NTL 101238" w:date="2024-06-02T20:06:00Z" w16du:dateUtc="2024-06-02T13:06:00Z">
        <w:r w:rsidRPr="00541AF1">
          <w:rPr>
            <w:rFonts w:asciiTheme="majorHAnsi" w:hAnsiTheme="majorHAnsi" w:cstheme="majorHAnsi"/>
            <w:sz w:val="28"/>
            <w:szCs w:val="28"/>
            <w:shd w:val="clear" w:color="auto" w:fill="FFFFFF"/>
            <w:rPrChange w:id="2580" w:author="NTL 101238" w:date="2024-06-02T21:16:00Z" w16du:dateUtc="2024-06-02T14:16:00Z">
              <w:rPr>
                <w:rFonts w:cs="Times New Roman"/>
                <w:sz w:val="28"/>
                <w:szCs w:val="28"/>
                <w:shd w:val="clear" w:color="auto" w:fill="FFFFFF"/>
              </w:rPr>
            </w:rPrChange>
          </w:rPr>
          <w:t xml:space="preserve">: </w:t>
        </w:r>
      </w:ins>
      <w:ins w:id="2581" w:author="NTL 101238" w:date="2024-06-03T13:05:00Z" w16du:dateUtc="2024-06-03T06:05:00Z">
        <w:r w:rsidR="00A72289">
          <w:rPr>
            <w:rFonts w:asciiTheme="majorHAnsi" w:hAnsiTheme="majorHAnsi" w:cstheme="majorHAnsi"/>
            <w:sz w:val="28"/>
            <w:szCs w:val="28"/>
            <w:shd w:val="clear" w:color="auto" w:fill="FFFFFF"/>
            <w:lang w:val="en-US"/>
          </w:rPr>
          <w:t>D</w:t>
        </w:r>
      </w:ins>
      <w:ins w:id="2582" w:author="NTL 101238" w:date="2024-06-02T20:10:00Z" w16du:dateUtc="2024-06-02T13:10:00Z">
        <w:r w:rsidR="00A70748" w:rsidRPr="00541AF1">
          <w:rPr>
            <w:rFonts w:asciiTheme="majorHAnsi" w:hAnsiTheme="majorHAnsi" w:cstheme="majorHAnsi"/>
            <w:sz w:val="28"/>
            <w:szCs w:val="28"/>
            <w:shd w:val="clear" w:color="auto" w:fill="FFFFFF"/>
            <w:lang w:val="en-US"/>
            <w:rPrChange w:id="2583" w:author="NTL 101238" w:date="2024-06-02T21:16:00Z" w16du:dateUtc="2024-06-02T14:16:00Z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</w:rPrChange>
          </w:rPr>
          <w:t>ữ liệu trống</w:t>
        </w:r>
      </w:ins>
    </w:p>
    <w:tbl>
      <w:tblPr>
        <w:tblStyle w:val="TableGrid"/>
        <w:tblW w:w="5218" w:type="pct"/>
        <w:tblLayout w:type="fixed"/>
        <w:tblLook w:val="04A0" w:firstRow="1" w:lastRow="0" w:firstColumn="1" w:lastColumn="0" w:noHBand="0" w:noVBand="1"/>
        <w:tblPrChange w:id="2584" w:author="NTL 101238" w:date="2024-06-02T20:34:00Z" w16du:dateUtc="2024-06-02T13:34:00Z">
          <w:tblPr>
            <w:tblStyle w:val="TableGrid"/>
            <w:tblW w:w="5218" w:type="pct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778"/>
        <w:gridCol w:w="1737"/>
        <w:gridCol w:w="2160"/>
        <w:gridCol w:w="2160"/>
        <w:gridCol w:w="1524"/>
        <w:gridCol w:w="1050"/>
        <w:tblGridChange w:id="2585">
          <w:tblGrid>
            <w:gridCol w:w="778"/>
            <w:gridCol w:w="1737"/>
            <w:gridCol w:w="2160"/>
            <w:gridCol w:w="2160"/>
            <w:gridCol w:w="1524"/>
            <w:gridCol w:w="1050"/>
          </w:tblGrid>
        </w:tblGridChange>
      </w:tblGrid>
      <w:tr w:rsidR="00AF634D" w:rsidRPr="00541AF1" w14:paraId="20CE1DFA" w14:textId="77777777" w:rsidTr="00655A27">
        <w:trPr>
          <w:trHeight w:val="1340"/>
          <w:ins w:id="2586" w:author="NTL 101238" w:date="2024-06-02T20:06:00Z"/>
          <w:trPrChange w:id="2587" w:author="NTL 101238" w:date="2024-06-02T20:34:00Z" w16du:dateUtc="2024-06-02T13:34:00Z">
            <w:trPr>
              <w:trHeight w:val="1340"/>
            </w:trPr>
          </w:trPrChange>
        </w:trPr>
        <w:tc>
          <w:tcPr>
            <w:tcW w:w="413" w:type="pct"/>
            <w:vAlign w:val="center"/>
            <w:tcPrChange w:id="2588" w:author="NTL 101238" w:date="2024-06-02T20:34:00Z" w16du:dateUtc="2024-06-02T13:34:00Z">
              <w:tcPr>
                <w:tcW w:w="413" w:type="pct"/>
                <w:vAlign w:val="center"/>
              </w:tcPr>
            </w:tcPrChange>
          </w:tcPr>
          <w:p w14:paraId="35E23421" w14:textId="77777777" w:rsidR="00AF634D" w:rsidRPr="00541AF1" w:rsidRDefault="00AF634D" w:rsidP="00655A27">
            <w:pPr>
              <w:pStyle w:val="ListParagraph"/>
              <w:spacing w:line="360" w:lineRule="auto"/>
              <w:ind w:left="0"/>
              <w:jc w:val="center"/>
              <w:rPr>
                <w:ins w:id="2589" w:author="NTL 101238" w:date="2024-06-02T20:06:00Z" w16du:dateUtc="2024-06-02T13:06:00Z"/>
                <w:rFonts w:asciiTheme="majorHAnsi" w:hAnsiTheme="majorHAnsi" w:cstheme="majorHAnsi"/>
                <w:b/>
                <w:bCs/>
                <w:sz w:val="28"/>
                <w:szCs w:val="28"/>
                <w:rPrChange w:id="2590" w:author="NTL 101238" w:date="2024-06-02T21:16:00Z" w16du:dateUtc="2024-06-02T14:16:00Z">
                  <w:rPr>
                    <w:ins w:id="2591" w:author="NTL 101238" w:date="2024-06-02T20:06:00Z" w16du:dateUtc="2024-06-02T13:06:00Z"/>
                    <w:rFonts w:cs="Times New Roman"/>
                    <w:b/>
                    <w:bCs/>
                    <w:sz w:val="28"/>
                    <w:szCs w:val="28"/>
                  </w:rPr>
                </w:rPrChange>
              </w:rPr>
            </w:pPr>
            <w:ins w:id="2592" w:author="NTL 101238" w:date="2024-06-02T20:06:00Z" w16du:dateUtc="2024-06-02T13:06:00Z">
              <w:r w:rsidRPr="00541AF1">
                <w:rPr>
                  <w:rFonts w:asciiTheme="majorHAnsi" w:hAnsiTheme="majorHAnsi" w:cstheme="majorHAnsi"/>
                  <w:b/>
                  <w:bCs/>
                  <w:sz w:val="28"/>
                  <w:szCs w:val="28"/>
                  <w:rPrChange w:id="2593" w:author="NTL 101238" w:date="2024-06-02T21:16:00Z" w16du:dateUtc="2024-06-02T14:16:00Z">
                    <w:rPr>
                      <w:rFonts w:cs="Times New Roman"/>
                      <w:b/>
                      <w:bCs/>
                      <w:sz w:val="28"/>
                      <w:szCs w:val="28"/>
                    </w:rPr>
                  </w:rPrChange>
                </w:rPr>
                <w:t>Bước</w:t>
              </w:r>
            </w:ins>
          </w:p>
        </w:tc>
        <w:tc>
          <w:tcPr>
            <w:tcW w:w="923" w:type="pct"/>
            <w:vAlign w:val="center"/>
            <w:tcPrChange w:id="2594" w:author="NTL 101238" w:date="2024-06-02T20:34:00Z" w16du:dateUtc="2024-06-02T13:34:00Z">
              <w:tcPr>
                <w:tcW w:w="923" w:type="pct"/>
                <w:vAlign w:val="center"/>
              </w:tcPr>
            </w:tcPrChange>
          </w:tcPr>
          <w:p w14:paraId="41F6A8DC" w14:textId="77777777" w:rsidR="00AF634D" w:rsidRPr="00541AF1" w:rsidRDefault="00AF634D" w:rsidP="00655A27">
            <w:pPr>
              <w:pStyle w:val="ListParagraph"/>
              <w:spacing w:line="360" w:lineRule="auto"/>
              <w:ind w:left="0"/>
              <w:jc w:val="center"/>
              <w:rPr>
                <w:ins w:id="2595" w:author="NTL 101238" w:date="2024-06-02T20:06:00Z" w16du:dateUtc="2024-06-02T13:06:00Z"/>
                <w:rFonts w:asciiTheme="majorHAnsi" w:hAnsiTheme="majorHAnsi" w:cstheme="majorHAnsi"/>
                <w:b/>
                <w:bCs/>
                <w:sz w:val="28"/>
                <w:szCs w:val="28"/>
                <w:rPrChange w:id="2596" w:author="NTL 101238" w:date="2024-06-02T21:16:00Z" w16du:dateUtc="2024-06-02T14:16:00Z">
                  <w:rPr>
                    <w:ins w:id="2597" w:author="NTL 101238" w:date="2024-06-02T20:06:00Z" w16du:dateUtc="2024-06-02T13:06:00Z"/>
                    <w:rFonts w:cs="Times New Roman"/>
                    <w:b/>
                    <w:bCs/>
                    <w:sz w:val="28"/>
                    <w:szCs w:val="28"/>
                  </w:rPr>
                </w:rPrChange>
              </w:rPr>
            </w:pPr>
            <w:ins w:id="2598" w:author="NTL 101238" w:date="2024-06-02T20:06:00Z" w16du:dateUtc="2024-06-02T13:06:00Z">
              <w:r w:rsidRPr="00541AF1">
                <w:rPr>
                  <w:rFonts w:asciiTheme="majorHAnsi" w:hAnsiTheme="majorHAnsi" w:cstheme="majorHAnsi"/>
                  <w:b/>
                  <w:bCs/>
                  <w:sz w:val="28"/>
                  <w:szCs w:val="28"/>
                  <w:rPrChange w:id="2599" w:author="NTL 101238" w:date="2024-06-02T21:16:00Z" w16du:dateUtc="2024-06-02T14:16:00Z">
                    <w:rPr>
                      <w:rFonts w:cs="Times New Roman"/>
                      <w:b/>
                      <w:bCs/>
                      <w:sz w:val="28"/>
                      <w:szCs w:val="28"/>
                    </w:rPr>
                  </w:rPrChange>
                </w:rPr>
                <w:t>Hành động</w:t>
              </w:r>
            </w:ins>
          </w:p>
        </w:tc>
        <w:tc>
          <w:tcPr>
            <w:tcW w:w="1148" w:type="pct"/>
            <w:vAlign w:val="center"/>
            <w:tcPrChange w:id="2600" w:author="NTL 101238" w:date="2024-06-02T20:34:00Z" w16du:dateUtc="2024-06-02T13:34:00Z">
              <w:tcPr>
                <w:tcW w:w="1148" w:type="pct"/>
                <w:vAlign w:val="center"/>
              </w:tcPr>
            </w:tcPrChange>
          </w:tcPr>
          <w:p w14:paraId="2EB8D5B7" w14:textId="77777777" w:rsidR="00AF634D" w:rsidRPr="00541AF1" w:rsidRDefault="00AF634D" w:rsidP="00655A27">
            <w:pPr>
              <w:pStyle w:val="ListParagraph"/>
              <w:spacing w:line="360" w:lineRule="auto"/>
              <w:ind w:left="0"/>
              <w:jc w:val="center"/>
              <w:rPr>
                <w:ins w:id="2601" w:author="NTL 101238" w:date="2024-06-02T20:06:00Z" w16du:dateUtc="2024-06-02T13:06:00Z"/>
                <w:rFonts w:asciiTheme="majorHAnsi" w:hAnsiTheme="majorHAnsi" w:cstheme="majorHAnsi"/>
                <w:b/>
                <w:bCs/>
                <w:sz w:val="28"/>
                <w:szCs w:val="28"/>
                <w:rPrChange w:id="2602" w:author="NTL 101238" w:date="2024-06-02T21:16:00Z" w16du:dateUtc="2024-06-02T14:16:00Z">
                  <w:rPr>
                    <w:ins w:id="2603" w:author="NTL 101238" w:date="2024-06-02T20:06:00Z" w16du:dateUtc="2024-06-02T13:06:00Z"/>
                    <w:rFonts w:cs="Times New Roman"/>
                    <w:b/>
                    <w:bCs/>
                    <w:sz w:val="28"/>
                    <w:szCs w:val="28"/>
                  </w:rPr>
                </w:rPrChange>
              </w:rPr>
            </w:pPr>
            <w:ins w:id="2604" w:author="NTL 101238" w:date="2024-06-02T20:06:00Z" w16du:dateUtc="2024-06-02T13:06:00Z">
              <w:r w:rsidRPr="00541AF1">
                <w:rPr>
                  <w:rFonts w:asciiTheme="majorHAnsi" w:hAnsiTheme="majorHAnsi" w:cstheme="majorHAnsi"/>
                  <w:b/>
                  <w:bCs/>
                  <w:sz w:val="28"/>
                  <w:szCs w:val="28"/>
                  <w:rPrChange w:id="2605" w:author="NTL 101238" w:date="2024-06-02T21:16:00Z" w16du:dateUtc="2024-06-02T14:16:00Z">
                    <w:rPr>
                      <w:rFonts w:cs="Times New Roman"/>
                      <w:b/>
                      <w:bCs/>
                      <w:sz w:val="28"/>
                      <w:szCs w:val="28"/>
                    </w:rPr>
                  </w:rPrChange>
                </w:rPr>
                <w:t>Dữ liệu</w:t>
              </w:r>
            </w:ins>
          </w:p>
        </w:tc>
        <w:tc>
          <w:tcPr>
            <w:tcW w:w="1148" w:type="pct"/>
            <w:vAlign w:val="center"/>
            <w:tcPrChange w:id="2606" w:author="NTL 101238" w:date="2024-06-02T20:34:00Z" w16du:dateUtc="2024-06-02T13:34:00Z">
              <w:tcPr>
                <w:tcW w:w="1148" w:type="pct"/>
                <w:vAlign w:val="center"/>
              </w:tcPr>
            </w:tcPrChange>
          </w:tcPr>
          <w:p w14:paraId="03EBA680" w14:textId="77777777" w:rsidR="00AF634D" w:rsidRPr="00541AF1" w:rsidRDefault="00AF634D" w:rsidP="00655A27">
            <w:pPr>
              <w:pStyle w:val="ListParagraph"/>
              <w:spacing w:line="360" w:lineRule="auto"/>
              <w:ind w:left="0"/>
              <w:jc w:val="center"/>
              <w:rPr>
                <w:ins w:id="2607" w:author="NTL 101238" w:date="2024-06-02T20:06:00Z" w16du:dateUtc="2024-06-02T13:06:00Z"/>
                <w:rFonts w:asciiTheme="majorHAnsi" w:hAnsiTheme="majorHAnsi" w:cstheme="majorHAnsi"/>
                <w:b/>
                <w:bCs/>
                <w:sz w:val="28"/>
                <w:szCs w:val="28"/>
                <w:rPrChange w:id="2608" w:author="NTL 101238" w:date="2024-06-02T21:16:00Z" w16du:dateUtc="2024-06-02T14:16:00Z">
                  <w:rPr>
                    <w:ins w:id="2609" w:author="NTL 101238" w:date="2024-06-02T20:06:00Z" w16du:dateUtc="2024-06-02T13:06:00Z"/>
                    <w:rFonts w:cs="Times New Roman"/>
                    <w:b/>
                    <w:bCs/>
                    <w:sz w:val="28"/>
                    <w:szCs w:val="28"/>
                  </w:rPr>
                </w:rPrChange>
              </w:rPr>
            </w:pPr>
            <w:ins w:id="2610" w:author="NTL 101238" w:date="2024-06-02T20:06:00Z" w16du:dateUtc="2024-06-02T13:06:00Z">
              <w:r w:rsidRPr="00541AF1">
                <w:rPr>
                  <w:rFonts w:asciiTheme="majorHAnsi" w:hAnsiTheme="majorHAnsi" w:cstheme="majorHAnsi"/>
                  <w:b/>
                  <w:bCs/>
                  <w:sz w:val="28"/>
                  <w:szCs w:val="28"/>
                  <w:rPrChange w:id="2611" w:author="NTL 101238" w:date="2024-06-02T21:16:00Z" w16du:dateUtc="2024-06-02T14:16:00Z">
                    <w:rPr>
                      <w:rFonts w:cs="Times New Roman"/>
                      <w:b/>
                      <w:bCs/>
                      <w:sz w:val="28"/>
                      <w:szCs w:val="28"/>
                    </w:rPr>
                  </w:rPrChange>
                </w:rPr>
                <w:t>Kết quả mong muốn</w:t>
              </w:r>
            </w:ins>
          </w:p>
        </w:tc>
        <w:tc>
          <w:tcPr>
            <w:tcW w:w="810" w:type="pct"/>
            <w:vAlign w:val="center"/>
            <w:tcPrChange w:id="2612" w:author="NTL 101238" w:date="2024-06-02T20:34:00Z" w16du:dateUtc="2024-06-02T13:34:00Z">
              <w:tcPr>
                <w:tcW w:w="810" w:type="pct"/>
                <w:vAlign w:val="center"/>
              </w:tcPr>
            </w:tcPrChange>
          </w:tcPr>
          <w:p w14:paraId="025F27E3" w14:textId="77777777" w:rsidR="00AF634D" w:rsidRPr="00541AF1" w:rsidRDefault="00AF634D" w:rsidP="00655A27">
            <w:pPr>
              <w:pStyle w:val="ListParagraph"/>
              <w:spacing w:line="360" w:lineRule="auto"/>
              <w:ind w:left="0"/>
              <w:jc w:val="center"/>
              <w:rPr>
                <w:ins w:id="2613" w:author="NTL 101238" w:date="2024-06-02T20:06:00Z" w16du:dateUtc="2024-06-02T13:06:00Z"/>
                <w:rFonts w:asciiTheme="majorHAnsi" w:hAnsiTheme="majorHAnsi" w:cstheme="majorHAnsi"/>
                <w:b/>
                <w:bCs/>
                <w:sz w:val="28"/>
                <w:szCs w:val="28"/>
                <w:rPrChange w:id="2614" w:author="NTL 101238" w:date="2024-06-02T21:16:00Z" w16du:dateUtc="2024-06-02T14:16:00Z">
                  <w:rPr>
                    <w:ins w:id="2615" w:author="NTL 101238" w:date="2024-06-02T20:06:00Z" w16du:dateUtc="2024-06-02T13:06:00Z"/>
                    <w:rFonts w:cs="Times New Roman"/>
                    <w:b/>
                    <w:bCs/>
                    <w:sz w:val="28"/>
                    <w:szCs w:val="28"/>
                  </w:rPr>
                </w:rPrChange>
              </w:rPr>
            </w:pPr>
            <w:ins w:id="2616" w:author="NTL 101238" w:date="2024-06-02T20:06:00Z" w16du:dateUtc="2024-06-02T13:06:00Z">
              <w:r w:rsidRPr="00541AF1">
                <w:rPr>
                  <w:rFonts w:asciiTheme="majorHAnsi" w:hAnsiTheme="majorHAnsi" w:cstheme="majorHAnsi"/>
                  <w:b/>
                  <w:bCs/>
                  <w:sz w:val="28"/>
                  <w:szCs w:val="28"/>
                  <w:rPrChange w:id="2617" w:author="NTL 101238" w:date="2024-06-02T21:16:00Z" w16du:dateUtc="2024-06-02T14:16:00Z">
                    <w:rPr>
                      <w:rFonts w:cs="Times New Roman"/>
                      <w:b/>
                      <w:bCs/>
                      <w:sz w:val="28"/>
                      <w:szCs w:val="28"/>
                    </w:rPr>
                  </w:rPrChange>
                </w:rPr>
                <w:t>Kết quả thực tế</w:t>
              </w:r>
            </w:ins>
          </w:p>
        </w:tc>
        <w:tc>
          <w:tcPr>
            <w:tcW w:w="558" w:type="pct"/>
            <w:vAlign w:val="center"/>
            <w:tcPrChange w:id="2618" w:author="NTL 101238" w:date="2024-06-02T20:34:00Z" w16du:dateUtc="2024-06-02T13:34:00Z">
              <w:tcPr>
                <w:tcW w:w="558" w:type="pct"/>
                <w:vAlign w:val="center"/>
              </w:tcPr>
            </w:tcPrChange>
          </w:tcPr>
          <w:p w14:paraId="1789E976" w14:textId="77777777" w:rsidR="00AF634D" w:rsidRPr="00541AF1" w:rsidRDefault="00AF634D" w:rsidP="00655A27">
            <w:pPr>
              <w:pStyle w:val="ListParagraph"/>
              <w:spacing w:line="360" w:lineRule="auto"/>
              <w:ind w:left="0"/>
              <w:jc w:val="center"/>
              <w:rPr>
                <w:ins w:id="2619" w:author="NTL 101238" w:date="2024-06-02T20:06:00Z" w16du:dateUtc="2024-06-02T13:06:00Z"/>
                <w:rFonts w:asciiTheme="majorHAnsi" w:hAnsiTheme="majorHAnsi" w:cstheme="majorHAnsi"/>
                <w:b/>
                <w:bCs/>
                <w:sz w:val="28"/>
                <w:szCs w:val="28"/>
                <w:rPrChange w:id="2620" w:author="NTL 101238" w:date="2024-06-02T21:16:00Z" w16du:dateUtc="2024-06-02T14:16:00Z">
                  <w:rPr>
                    <w:ins w:id="2621" w:author="NTL 101238" w:date="2024-06-02T20:06:00Z" w16du:dateUtc="2024-06-02T13:06:00Z"/>
                    <w:rFonts w:cs="Times New Roman"/>
                    <w:b/>
                    <w:bCs/>
                    <w:sz w:val="28"/>
                    <w:szCs w:val="28"/>
                  </w:rPr>
                </w:rPrChange>
              </w:rPr>
            </w:pPr>
            <w:ins w:id="2622" w:author="NTL 101238" w:date="2024-06-02T20:06:00Z" w16du:dateUtc="2024-06-02T13:06:00Z">
              <w:r w:rsidRPr="00541AF1">
                <w:rPr>
                  <w:rFonts w:asciiTheme="majorHAnsi" w:hAnsiTheme="majorHAnsi" w:cstheme="majorHAnsi"/>
                  <w:b/>
                  <w:bCs/>
                  <w:sz w:val="28"/>
                  <w:szCs w:val="28"/>
                  <w:rPrChange w:id="2623" w:author="NTL 101238" w:date="2024-06-02T21:16:00Z" w16du:dateUtc="2024-06-02T14:16:00Z">
                    <w:rPr>
                      <w:rFonts w:cs="Times New Roman"/>
                      <w:b/>
                      <w:bCs/>
                      <w:sz w:val="28"/>
                      <w:szCs w:val="28"/>
                    </w:rPr>
                  </w:rPrChange>
                </w:rPr>
                <w:t>Trạng thái</w:t>
              </w:r>
            </w:ins>
          </w:p>
        </w:tc>
      </w:tr>
      <w:tr w:rsidR="00AF634D" w:rsidRPr="00541AF1" w14:paraId="56074009" w14:textId="77777777" w:rsidTr="00655A27">
        <w:trPr>
          <w:ins w:id="2624" w:author="NTL 101238" w:date="2024-06-02T20:06:00Z"/>
        </w:trPr>
        <w:tc>
          <w:tcPr>
            <w:tcW w:w="413" w:type="pct"/>
            <w:vAlign w:val="center"/>
            <w:tcPrChange w:id="2625" w:author="NTL 101238" w:date="2024-06-02T20:34:00Z" w16du:dateUtc="2024-06-02T13:34:00Z">
              <w:tcPr>
                <w:tcW w:w="413" w:type="pct"/>
                <w:vAlign w:val="center"/>
              </w:tcPr>
            </w:tcPrChange>
          </w:tcPr>
          <w:p w14:paraId="1E60BC97" w14:textId="77777777" w:rsidR="00AF634D" w:rsidRPr="00541AF1" w:rsidRDefault="00AF634D" w:rsidP="00655A27">
            <w:pPr>
              <w:spacing w:line="360" w:lineRule="auto"/>
              <w:ind w:left="22"/>
              <w:jc w:val="center"/>
              <w:rPr>
                <w:ins w:id="2626" w:author="NTL 101238" w:date="2024-06-02T20:06:00Z" w16du:dateUtc="2024-06-02T13:06:00Z"/>
                <w:rFonts w:asciiTheme="majorHAnsi" w:hAnsiTheme="majorHAnsi" w:cstheme="majorHAnsi"/>
                <w:sz w:val="28"/>
                <w:szCs w:val="28"/>
                <w:rPrChange w:id="2627" w:author="NTL 101238" w:date="2024-06-02T21:16:00Z" w16du:dateUtc="2024-06-02T14:16:00Z">
                  <w:rPr>
                    <w:ins w:id="2628" w:author="NTL 101238" w:date="2024-06-02T20:06:00Z" w16du:dateUtc="2024-06-02T13:06:00Z"/>
                    <w:rFonts w:cs="Times New Roman"/>
                    <w:sz w:val="28"/>
                    <w:szCs w:val="28"/>
                  </w:rPr>
                </w:rPrChange>
              </w:rPr>
            </w:pPr>
            <w:ins w:id="2629" w:author="NTL 101238" w:date="2024-06-02T20:06:00Z" w16du:dateUtc="2024-06-02T13:06:00Z">
              <w:r w:rsidRPr="00541AF1">
                <w:rPr>
                  <w:rFonts w:asciiTheme="majorHAnsi" w:hAnsiTheme="majorHAnsi" w:cstheme="majorHAnsi"/>
                  <w:sz w:val="28"/>
                  <w:szCs w:val="28"/>
                  <w:rPrChange w:id="2630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</w:rPr>
                  </w:rPrChange>
                </w:rPr>
                <w:t>1</w:t>
              </w:r>
            </w:ins>
          </w:p>
        </w:tc>
        <w:tc>
          <w:tcPr>
            <w:tcW w:w="923" w:type="pct"/>
            <w:vAlign w:val="center"/>
            <w:tcPrChange w:id="2631" w:author="NTL 101238" w:date="2024-06-02T20:34:00Z" w16du:dateUtc="2024-06-02T13:34:00Z">
              <w:tcPr>
                <w:tcW w:w="923" w:type="pct"/>
              </w:tcPr>
            </w:tcPrChange>
          </w:tcPr>
          <w:p w14:paraId="002FAC40" w14:textId="77777777" w:rsidR="00AF634D" w:rsidRPr="00541AF1" w:rsidRDefault="00AF634D" w:rsidP="00655A27">
            <w:pPr>
              <w:spacing w:line="360" w:lineRule="auto"/>
              <w:ind w:left="22"/>
              <w:jc w:val="center"/>
              <w:rPr>
                <w:ins w:id="2632" w:author="NTL 101238" w:date="2024-06-02T20:06:00Z" w16du:dateUtc="2024-06-02T13:06:00Z"/>
                <w:rFonts w:asciiTheme="majorHAnsi" w:hAnsiTheme="majorHAnsi" w:cstheme="majorHAnsi"/>
                <w:sz w:val="28"/>
                <w:szCs w:val="28"/>
                <w:rPrChange w:id="2633" w:author="NTL 101238" w:date="2024-06-02T21:16:00Z" w16du:dateUtc="2024-06-02T14:16:00Z">
                  <w:rPr>
                    <w:ins w:id="2634" w:author="NTL 101238" w:date="2024-06-02T20:06:00Z" w16du:dateUtc="2024-06-02T13:06:00Z"/>
                    <w:rFonts w:cs="Times New Roman"/>
                    <w:sz w:val="28"/>
                    <w:szCs w:val="28"/>
                  </w:rPr>
                </w:rPrChange>
              </w:rPr>
            </w:pPr>
            <w:ins w:id="2635" w:author="NTL 101238" w:date="2024-06-02T20:06:00Z" w16du:dateUtc="2024-06-02T13:06:00Z">
              <w:r w:rsidRPr="00541AF1">
                <w:rPr>
                  <w:rFonts w:asciiTheme="majorHAnsi" w:hAnsiTheme="majorHAnsi" w:cstheme="majorHAnsi"/>
                  <w:sz w:val="28"/>
                  <w:szCs w:val="28"/>
                  <w:rPrChange w:id="2636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</w:rPr>
                  </w:rPrChange>
                </w:rPr>
                <w:t>Mở trang đăng nhập</w:t>
              </w:r>
            </w:ins>
          </w:p>
        </w:tc>
        <w:tc>
          <w:tcPr>
            <w:tcW w:w="1148" w:type="pct"/>
            <w:vAlign w:val="center"/>
            <w:tcPrChange w:id="2637" w:author="NTL 101238" w:date="2024-06-02T20:34:00Z" w16du:dateUtc="2024-06-02T13:34:00Z">
              <w:tcPr>
                <w:tcW w:w="1148" w:type="pct"/>
              </w:tcPr>
            </w:tcPrChange>
          </w:tcPr>
          <w:p w14:paraId="3FEFB9FD" w14:textId="77777777" w:rsidR="00AF634D" w:rsidRPr="00541AF1" w:rsidRDefault="00AF634D" w:rsidP="00655A27">
            <w:pPr>
              <w:pStyle w:val="ListParagraph"/>
              <w:spacing w:line="360" w:lineRule="auto"/>
              <w:ind w:left="0"/>
              <w:jc w:val="center"/>
              <w:rPr>
                <w:ins w:id="2638" w:author="NTL 101238" w:date="2024-06-02T20:06:00Z" w16du:dateUtc="2024-06-02T13:06:00Z"/>
                <w:rFonts w:asciiTheme="majorHAnsi" w:hAnsiTheme="majorHAnsi" w:cstheme="majorHAnsi"/>
                <w:sz w:val="28"/>
                <w:szCs w:val="28"/>
                <w:lang w:val="en-US"/>
                <w:rPrChange w:id="2639" w:author="NTL 101238" w:date="2024-06-02T21:16:00Z" w16du:dateUtc="2024-06-02T14:16:00Z">
                  <w:rPr>
                    <w:ins w:id="2640" w:author="NTL 101238" w:date="2024-06-02T20:06:00Z" w16du:dateUtc="2024-06-02T13:06:00Z"/>
                    <w:rFonts w:cs="Times New Roman"/>
                    <w:sz w:val="28"/>
                    <w:szCs w:val="28"/>
                    <w:lang w:val="en-US"/>
                  </w:rPr>
                </w:rPrChange>
              </w:rPr>
            </w:pPr>
            <w:ins w:id="2641" w:author="NTL 101238" w:date="2024-06-02T20:06:00Z" w16du:dateUtc="2024-06-02T13:06:00Z">
              <w:r w:rsidRPr="00541AF1">
                <w:rPr>
                  <w:rFonts w:asciiTheme="majorHAnsi" w:hAnsiTheme="majorHAnsi" w:cstheme="majorHAnsi"/>
                  <w:sz w:val="28"/>
                  <w:szCs w:val="28"/>
                  <w:lang w:val="en-US"/>
                  <w:rPrChange w:id="2642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  <w:lang w:val="en-US"/>
                    </w:rPr>
                  </w:rPrChange>
                </w:rPr>
                <w:fldChar w:fldCharType="begin"/>
              </w:r>
              <w:r w:rsidRPr="00541AF1">
                <w:rPr>
                  <w:rFonts w:asciiTheme="majorHAnsi" w:hAnsiTheme="majorHAnsi" w:cstheme="majorHAnsi"/>
                  <w:sz w:val="28"/>
                  <w:szCs w:val="28"/>
                  <w:lang w:val="en-US"/>
                  <w:rPrChange w:id="2643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  <w:lang w:val="en-US"/>
                    </w:rPr>
                  </w:rPrChange>
                </w:rPr>
                <w:instrText>HYPERLINK "https://www.amazon.com/ap/signin?openid.pape.max_auth_age=0&amp;openid.return_to=https%3A%2F%2Fwww.amazon.com%2Fs%3Fk%3Da%2Bmazon%2Bcom%26adgrpid%3D127260490003%26hvadid%3D585479351039%26hvdev%3Dc%26hvlocphy%3D9040331%26hvnetw%3Dg%26hvqmt%3Db%26hvrand%3D17007436482859152777%26hvtargid%3Dkwd-321362582074%26hydadcr%3D27983_14525522%26tag%3Dhydglogoo-20%26ref%3Dnav_signin&amp;openid.identity=http%3A%2F%2Fspecs.openid.net%2Fauth%2F2.0%2Fidentifier_select&amp;openid.assoc_handle=usflex&amp;openid.mode=checkid_setup&amp;openid.claimed_id=http%3A%2F%2Fspecs.openid.net%2Fauth%2F2.0%2Fidentifier_select&amp;openid.ns=http%3A%2F%2Fspecs.openid.net%2Fauth%2F2.0"</w:instrText>
              </w:r>
              <w:r w:rsidRPr="00DD7BE7">
                <w:rPr>
                  <w:rFonts w:asciiTheme="majorHAnsi" w:hAnsiTheme="majorHAnsi" w:cstheme="majorHAnsi"/>
                  <w:sz w:val="28"/>
                  <w:szCs w:val="28"/>
                  <w:lang w:val="en-US"/>
                </w:rPr>
              </w:r>
              <w:r w:rsidRPr="00541AF1">
                <w:rPr>
                  <w:rFonts w:asciiTheme="majorHAnsi" w:hAnsiTheme="majorHAnsi" w:cstheme="majorHAnsi"/>
                  <w:sz w:val="28"/>
                  <w:szCs w:val="28"/>
                  <w:lang w:val="en-US"/>
                  <w:rPrChange w:id="2644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  <w:lang w:val="en-US"/>
                    </w:rPr>
                  </w:rPrChange>
                </w:rPr>
                <w:fldChar w:fldCharType="separate"/>
              </w:r>
              <w:r w:rsidRPr="00541AF1">
                <w:rPr>
                  <w:rStyle w:val="Hyperlink"/>
                  <w:rFonts w:asciiTheme="majorHAnsi" w:hAnsiTheme="majorHAnsi" w:cstheme="majorHAnsi"/>
                  <w:rPrChange w:id="2645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  <w:lang w:val="en-US"/>
                    </w:rPr>
                  </w:rPrChange>
                </w:rPr>
                <w:t>URL Login Amazon</w:t>
              </w:r>
              <w:r w:rsidRPr="00541AF1">
                <w:rPr>
                  <w:rFonts w:asciiTheme="majorHAnsi" w:hAnsiTheme="majorHAnsi" w:cstheme="majorHAnsi"/>
                  <w:sz w:val="28"/>
                  <w:szCs w:val="28"/>
                  <w:lang w:val="en-US"/>
                  <w:rPrChange w:id="2646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  <w:lang w:val="en-US"/>
                    </w:rPr>
                  </w:rPrChange>
                </w:rPr>
                <w:fldChar w:fldCharType="end"/>
              </w:r>
            </w:ins>
          </w:p>
          <w:p w14:paraId="6ABEF53A" w14:textId="77777777" w:rsidR="00AF634D" w:rsidRPr="00541AF1" w:rsidRDefault="00AF634D" w:rsidP="00655A27">
            <w:pPr>
              <w:pStyle w:val="ListParagraph"/>
              <w:spacing w:line="360" w:lineRule="auto"/>
              <w:ind w:left="0"/>
              <w:jc w:val="center"/>
              <w:rPr>
                <w:ins w:id="2647" w:author="NTL 101238" w:date="2024-06-02T20:06:00Z" w16du:dateUtc="2024-06-02T13:06:00Z"/>
                <w:rFonts w:asciiTheme="majorHAnsi" w:hAnsiTheme="majorHAnsi" w:cstheme="majorHAnsi"/>
                <w:sz w:val="28"/>
                <w:szCs w:val="28"/>
                <w:lang w:val="en-US"/>
                <w:rPrChange w:id="2648" w:author="NTL 101238" w:date="2024-06-02T21:16:00Z" w16du:dateUtc="2024-06-02T14:16:00Z">
                  <w:rPr>
                    <w:ins w:id="2649" w:author="NTL 101238" w:date="2024-06-02T20:06:00Z" w16du:dateUtc="2024-06-02T13:06:00Z"/>
                    <w:rFonts w:cs="Times New Roman"/>
                    <w:sz w:val="28"/>
                    <w:szCs w:val="28"/>
                    <w:lang w:val="en-US"/>
                  </w:rPr>
                </w:rPrChange>
              </w:rPr>
            </w:pPr>
          </w:p>
        </w:tc>
        <w:tc>
          <w:tcPr>
            <w:tcW w:w="1148" w:type="pct"/>
            <w:vAlign w:val="center"/>
            <w:tcPrChange w:id="2650" w:author="NTL 101238" w:date="2024-06-02T20:34:00Z" w16du:dateUtc="2024-06-02T13:34:00Z">
              <w:tcPr>
                <w:tcW w:w="1148" w:type="pct"/>
              </w:tcPr>
            </w:tcPrChange>
          </w:tcPr>
          <w:p w14:paraId="3AD2A3E3" w14:textId="77777777" w:rsidR="00AF634D" w:rsidRPr="00541AF1" w:rsidRDefault="00AF634D" w:rsidP="00655A27">
            <w:pPr>
              <w:pStyle w:val="ListParagraph"/>
              <w:spacing w:line="360" w:lineRule="auto"/>
              <w:ind w:left="0"/>
              <w:jc w:val="center"/>
              <w:rPr>
                <w:ins w:id="2651" w:author="NTL 101238" w:date="2024-06-02T20:06:00Z" w16du:dateUtc="2024-06-02T13:06:00Z"/>
                <w:rFonts w:asciiTheme="majorHAnsi" w:hAnsiTheme="majorHAnsi" w:cstheme="majorHAnsi"/>
                <w:sz w:val="28"/>
                <w:szCs w:val="28"/>
                <w:rPrChange w:id="2652" w:author="NTL 101238" w:date="2024-06-02T21:16:00Z" w16du:dateUtc="2024-06-02T14:16:00Z">
                  <w:rPr>
                    <w:ins w:id="2653" w:author="NTL 101238" w:date="2024-06-02T20:06:00Z" w16du:dateUtc="2024-06-02T13:06:00Z"/>
                    <w:rFonts w:cs="Times New Roman"/>
                    <w:sz w:val="28"/>
                    <w:szCs w:val="28"/>
                  </w:rPr>
                </w:rPrChange>
              </w:rPr>
            </w:pPr>
            <w:ins w:id="2654" w:author="NTL 101238" w:date="2024-06-02T20:06:00Z" w16du:dateUtc="2024-06-02T13:06:00Z">
              <w:r w:rsidRPr="00541AF1">
                <w:rPr>
                  <w:rFonts w:asciiTheme="majorHAnsi" w:hAnsiTheme="majorHAnsi" w:cstheme="majorHAnsi"/>
                  <w:sz w:val="28"/>
                  <w:szCs w:val="28"/>
                  <w:rPrChange w:id="2655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</w:rPr>
                  </w:rPrChange>
                </w:rPr>
                <w:t>Hiển thị form đăng nhập</w:t>
              </w:r>
            </w:ins>
          </w:p>
        </w:tc>
        <w:tc>
          <w:tcPr>
            <w:tcW w:w="810" w:type="pct"/>
            <w:vAlign w:val="center"/>
            <w:tcPrChange w:id="2656" w:author="NTL 101238" w:date="2024-06-02T20:34:00Z" w16du:dateUtc="2024-06-02T13:34:00Z">
              <w:tcPr>
                <w:tcW w:w="810" w:type="pct"/>
              </w:tcPr>
            </w:tcPrChange>
          </w:tcPr>
          <w:p w14:paraId="3DE611EF" w14:textId="77777777" w:rsidR="00AF634D" w:rsidRPr="00541AF1" w:rsidRDefault="00AF634D" w:rsidP="00655A27">
            <w:pPr>
              <w:pStyle w:val="ListParagraph"/>
              <w:spacing w:line="360" w:lineRule="auto"/>
              <w:ind w:left="0"/>
              <w:jc w:val="center"/>
              <w:rPr>
                <w:ins w:id="2657" w:author="NTL 101238" w:date="2024-06-02T20:06:00Z" w16du:dateUtc="2024-06-02T13:06:00Z"/>
                <w:rFonts w:asciiTheme="majorHAnsi" w:hAnsiTheme="majorHAnsi" w:cstheme="majorHAnsi"/>
                <w:sz w:val="28"/>
                <w:szCs w:val="28"/>
                <w:rPrChange w:id="2658" w:author="NTL 101238" w:date="2024-06-02T21:16:00Z" w16du:dateUtc="2024-06-02T14:16:00Z">
                  <w:rPr>
                    <w:ins w:id="2659" w:author="NTL 101238" w:date="2024-06-02T20:06:00Z" w16du:dateUtc="2024-06-02T13:06:00Z"/>
                    <w:rFonts w:cs="Times New Roman"/>
                    <w:sz w:val="28"/>
                    <w:szCs w:val="28"/>
                  </w:rPr>
                </w:rPrChange>
              </w:rPr>
            </w:pPr>
            <w:ins w:id="2660" w:author="NTL 101238" w:date="2024-06-02T20:06:00Z" w16du:dateUtc="2024-06-02T13:06:00Z">
              <w:r w:rsidRPr="00541AF1">
                <w:rPr>
                  <w:rFonts w:asciiTheme="majorHAnsi" w:hAnsiTheme="majorHAnsi" w:cstheme="majorHAnsi"/>
                  <w:sz w:val="28"/>
                  <w:szCs w:val="28"/>
                  <w:rPrChange w:id="2661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</w:rPr>
                  </w:rPrChange>
                </w:rPr>
                <w:t>Hiển thị form đăng nhập</w:t>
              </w:r>
            </w:ins>
          </w:p>
        </w:tc>
        <w:tc>
          <w:tcPr>
            <w:tcW w:w="558" w:type="pct"/>
            <w:vAlign w:val="center"/>
            <w:tcPrChange w:id="2662" w:author="NTL 101238" w:date="2024-06-02T20:34:00Z" w16du:dateUtc="2024-06-02T13:34:00Z">
              <w:tcPr>
                <w:tcW w:w="558" w:type="pct"/>
              </w:tcPr>
            </w:tcPrChange>
          </w:tcPr>
          <w:p w14:paraId="3E4AC8D4" w14:textId="77777777" w:rsidR="00AF634D" w:rsidRPr="00541AF1" w:rsidRDefault="00AF634D" w:rsidP="00655A27">
            <w:pPr>
              <w:pStyle w:val="ListParagraph"/>
              <w:spacing w:line="360" w:lineRule="auto"/>
              <w:ind w:left="0"/>
              <w:jc w:val="center"/>
              <w:rPr>
                <w:ins w:id="2663" w:author="NTL 101238" w:date="2024-06-02T20:06:00Z" w16du:dateUtc="2024-06-02T13:06:00Z"/>
                <w:rFonts w:asciiTheme="majorHAnsi" w:hAnsiTheme="majorHAnsi" w:cstheme="majorHAnsi"/>
                <w:sz w:val="28"/>
                <w:szCs w:val="28"/>
                <w:rPrChange w:id="2664" w:author="NTL 101238" w:date="2024-06-02T21:16:00Z" w16du:dateUtc="2024-06-02T14:16:00Z">
                  <w:rPr>
                    <w:ins w:id="2665" w:author="NTL 101238" w:date="2024-06-02T20:06:00Z" w16du:dateUtc="2024-06-02T13:06:00Z"/>
                    <w:rFonts w:cs="Times New Roman"/>
                    <w:sz w:val="28"/>
                    <w:szCs w:val="28"/>
                  </w:rPr>
                </w:rPrChange>
              </w:rPr>
            </w:pPr>
            <w:ins w:id="2666" w:author="NTL 101238" w:date="2024-06-02T20:06:00Z" w16du:dateUtc="2024-06-02T13:06:00Z">
              <w:r w:rsidRPr="00541AF1">
                <w:rPr>
                  <w:rFonts w:asciiTheme="majorHAnsi" w:hAnsiTheme="majorHAnsi" w:cstheme="majorHAnsi"/>
                  <w:sz w:val="28"/>
                  <w:szCs w:val="28"/>
                  <w:rPrChange w:id="2667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</w:rPr>
                  </w:rPrChange>
                </w:rPr>
                <w:t>pass</w:t>
              </w:r>
            </w:ins>
          </w:p>
        </w:tc>
      </w:tr>
      <w:tr w:rsidR="00AF634D" w:rsidRPr="00541AF1" w14:paraId="0695C91C" w14:textId="77777777" w:rsidTr="00655A27">
        <w:trPr>
          <w:ins w:id="2668" w:author="NTL 101238" w:date="2024-06-02T20:06:00Z"/>
        </w:trPr>
        <w:tc>
          <w:tcPr>
            <w:tcW w:w="413" w:type="pct"/>
            <w:vAlign w:val="center"/>
            <w:tcPrChange w:id="2669" w:author="NTL 101238" w:date="2024-06-02T20:34:00Z" w16du:dateUtc="2024-06-02T13:34:00Z">
              <w:tcPr>
                <w:tcW w:w="413" w:type="pct"/>
                <w:vAlign w:val="center"/>
              </w:tcPr>
            </w:tcPrChange>
          </w:tcPr>
          <w:p w14:paraId="6F307CFF" w14:textId="77777777" w:rsidR="00AF634D" w:rsidRPr="00541AF1" w:rsidRDefault="00AF634D" w:rsidP="00655A27">
            <w:pPr>
              <w:spacing w:line="360" w:lineRule="auto"/>
              <w:jc w:val="center"/>
              <w:rPr>
                <w:ins w:id="2670" w:author="NTL 101238" w:date="2024-06-02T20:06:00Z" w16du:dateUtc="2024-06-02T13:06:00Z"/>
                <w:rFonts w:asciiTheme="majorHAnsi" w:hAnsiTheme="majorHAnsi" w:cstheme="majorHAnsi"/>
                <w:sz w:val="28"/>
                <w:szCs w:val="28"/>
                <w:rPrChange w:id="2671" w:author="NTL 101238" w:date="2024-06-02T21:16:00Z" w16du:dateUtc="2024-06-02T14:16:00Z">
                  <w:rPr>
                    <w:ins w:id="2672" w:author="NTL 101238" w:date="2024-06-02T20:06:00Z" w16du:dateUtc="2024-06-02T13:06:00Z"/>
                    <w:rFonts w:cs="Times New Roman"/>
                    <w:sz w:val="28"/>
                    <w:szCs w:val="28"/>
                  </w:rPr>
                </w:rPrChange>
              </w:rPr>
            </w:pPr>
            <w:ins w:id="2673" w:author="NTL 101238" w:date="2024-06-02T20:06:00Z" w16du:dateUtc="2024-06-02T13:06:00Z">
              <w:r w:rsidRPr="00541AF1">
                <w:rPr>
                  <w:rFonts w:asciiTheme="majorHAnsi" w:hAnsiTheme="majorHAnsi" w:cstheme="majorHAnsi"/>
                  <w:sz w:val="28"/>
                  <w:szCs w:val="28"/>
                  <w:rPrChange w:id="2674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</w:rPr>
                  </w:rPrChange>
                </w:rPr>
                <w:t>2</w:t>
              </w:r>
            </w:ins>
          </w:p>
        </w:tc>
        <w:tc>
          <w:tcPr>
            <w:tcW w:w="923" w:type="pct"/>
            <w:vAlign w:val="center"/>
            <w:tcPrChange w:id="2675" w:author="NTL 101238" w:date="2024-06-02T20:34:00Z" w16du:dateUtc="2024-06-02T13:34:00Z">
              <w:tcPr>
                <w:tcW w:w="923" w:type="pct"/>
              </w:tcPr>
            </w:tcPrChange>
          </w:tcPr>
          <w:p w14:paraId="323839C6" w14:textId="77777777" w:rsidR="00AF634D" w:rsidRPr="00541AF1" w:rsidRDefault="00AF634D" w:rsidP="00655A27">
            <w:pPr>
              <w:spacing w:line="360" w:lineRule="auto"/>
              <w:jc w:val="center"/>
              <w:rPr>
                <w:ins w:id="2676" w:author="NTL 101238" w:date="2024-06-02T20:06:00Z" w16du:dateUtc="2024-06-02T13:06:00Z"/>
                <w:rFonts w:asciiTheme="majorHAnsi" w:hAnsiTheme="majorHAnsi" w:cstheme="majorHAnsi"/>
                <w:sz w:val="28"/>
                <w:szCs w:val="28"/>
                <w:rPrChange w:id="2677" w:author="NTL 101238" w:date="2024-06-02T21:16:00Z" w16du:dateUtc="2024-06-02T14:16:00Z">
                  <w:rPr>
                    <w:ins w:id="2678" w:author="NTL 101238" w:date="2024-06-02T20:06:00Z" w16du:dateUtc="2024-06-02T13:06:00Z"/>
                    <w:rFonts w:cs="Times New Roman"/>
                    <w:sz w:val="28"/>
                    <w:szCs w:val="28"/>
                  </w:rPr>
                </w:rPrChange>
              </w:rPr>
            </w:pPr>
            <w:ins w:id="2679" w:author="NTL 101238" w:date="2024-06-02T20:06:00Z" w16du:dateUtc="2024-06-02T13:06:00Z">
              <w:r w:rsidRPr="00541AF1">
                <w:rPr>
                  <w:rFonts w:asciiTheme="majorHAnsi" w:hAnsiTheme="majorHAnsi" w:cstheme="majorHAnsi"/>
                  <w:sz w:val="28"/>
                  <w:szCs w:val="28"/>
                  <w:rPrChange w:id="2680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</w:rPr>
                  </w:rPrChange>
                </w:rPr>
                <w:t xml:space="preserve">Nhập </w:t>
              </w:r>
              <w:r w:rsidRPr="00541AF1">
                <w:rPr>
                  <w:rFonts w:asciiTheme="majorHAnsi" w:hAnsiTheme="majorHAnsi" w:cstheme="majorHAnsi"/>
                  <w:sz w:val="28"/>
                  <w:szCs w:val="28"/>
                  <w:lang w:val="en-US"/>
                  <w:rPrChange w:id="2681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  <w:lang w:val="en-US"/>
                    </w:rPr>
                  </w:rPrChange>
                </w:rPr>
                <w:t>tên đăng nhập</w:t>
              </w:r>
            </w:ins>
          </w:p>
        </w:tc>
        <w:tc>
          <w:tcPr>
            <w:tcW w:w="1148" w:type="pct"/>
            <w:vAlign w:val="center"/>
            <w:tcPrChange w:id="2682" w:author="NTL 101238" w:date="2024-06-02T20:34:00Z" w16du:dateUtc="2024-06-02T13:34:00Z">
              <w:tcPr>
                <w:tcW w:w="1148" w:type="pct"/>
              </w:tcPr>
            </w:tcPrChange>
          </w:tcPr>
          <w:p w14:paraId="320D3394" w14:textId="1C6F473C" w:rsidR="00AF634D" w:rsidRPr="00541AF1" w:rsidRDefault="0061279B" w:rsidP="00655A27">
            <w:pPr>
              <w:pStyle w:val="ListParagraph"/>
              <w:spacing w:line="360" w:lineRule="auto"/>
              <w:ind w:left="0"/>
              <w:jc w:val="center"/>
              <w:rPr>
                <w:ins w:id="2683" w:author="NTL 101238" w:date="2024-06-02T20:06:00Z" w16du:dateUtc="2024-06-02T13:06:00Z"/>
                <w:rFonts w:asciiTheme="majorHAnsi" w:hAnsiTheme="majorHAnsi" w:cstheme="majorHAnsi"/>
                <w:sz w:val="28"/>
                <w:szCs w:val="28"/>
                <w:lang w:val="en-US"/>
                <w:rPrChange w:id="2684" w:author="NTL 101238" w:date="2024-06-02T21:16:00Z" w16du:dateUtc="2024-06-02T14:16:00Z">
                  <w:rPr>
                    <w:ins w:id="2685" w:author="NTL 101238" w:date="2024-06-02T20:06:00Z" w16du:dateUtc="2024-06-02T13:06:00Z"/>
                    <w:rFonts w:cs="Times New Roman"/>
                    <w:sz w:val="28"/>
                    <w:szCs w:val="28"/>
                  </w:rPr>
                </w:rPrChange>
              </w:rPr>
            </w:pPr>
            <w:ins w:id="2686" w:author="NTL 101238" w:date="2024-06-02T20:11:00Z" w16du:dateUtc="2024-06-02T13:11:00Z">
              <w:r w:rsidRPr="00541AF1">
                <w:rPr>
                  <w:rFonts w:asciiTheme="majorHAnsi" w:hAnsiTheme="majorHAnsi" w:cstheme="majorHAnsi"/>
                  <w:sz w:val="28"/>
                  <w:szCs w:val="28"/>
                  <w:lang w:val="en-US"/>
                  <w:rPrChange w:id="2687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  <w:lang w:val="en-US"/>
                    </w:rPr>
                  </w:rPrChange>
                </w:rPr>
                <w:t>Để trống</w:t>
              </w:r>
            </w:ins>
          </w:p>
        </w:tc>
        <w:tc>
          <w:tcPr>
            <w:tcW w:w="1148" w:type="pct"/>
            <w:vAlign w:val="center"/>
            <w:tcPrChange w:id="2688" w:author="NTL 101238" w:date="2024-06-02T20:34:00Z" w16du:dateUtc="2024-06-02T13:34:00Z">
              <w:tcPr>
                <w:tcW w:w="1148" w:type="pct"/>
              </w:tcPr>
            </w:tcPrChange>
          </w:tcPr>
          <w:p w14:paraId="3F8075A7" w14:textId="30F6FFB4" w:rsidR="00AF634D" w:rsidRPr="00541AF1" w:rsidRDefault="00AF634D" w:rsidP="00655A27">
            <w:pPr>
              <w:pStyle w:val="ListParagraph"/>
              <w:spacing w:line="360" w:lineRule="auto"/>
              <w:ind w:left="0"/>
              <w:jc w:val="center"/>
              <w:rPr>
                <w:ins w:id="2689" w:author="NTL 101238" w:date="2024-06-02T20:06:00Z" w16du:dateUtc="2024-06-02T13:06:00Z"/>
                <w:rFonts w:asciiTheme="majorHAnsi" w:hAnsiTheme="majorHAnsi" w:cstheme="majorHAnsi"/>
                <w:sz w:val="28"/>
                <w:szCs w:val="28"/>
                <w:lang w:val="en-US"/>
                <w:rPrChange w:id="2690" w:author="NTL 101238" w:date="2024-06-02T21:16:00Z" w16du:dateUtc="2024-06-02T14:16:00Z">
                  <w:rPr>
                    <w:ins w:id="2691" w:author="NTL 101238" w:date="2024-06-02T20:06:00Z" w16du:dateUtc="2024-06-02T13:06:00Z"/>
                    <w:rFonts w:cs="Times New Roman"/>
                    <w:sz w:val="28"/>
                    <w:szCs w:val="28"/>
                  </w:rPr>
                </w:rPrChange>
              </w:rPr>
            </w:pPr>
            <w:ins w:id="2692" w:author="NTL 101238" w:date="2024-06-02T20:06:00Z" w16du:dateUtc="2024-06-02T13:06:00Z">
              <w:r w:rsidRPr="00541AF1">
                <w:rPr>
                  <w:rFonts w:asciiTheme="majorHAnsi" w:hAnsiTheme="majorHAnsi" w:cstheme="majorHAnsi"/>
                  <w:sz w:val="28"/>
                  <w:szCs w:val="28"/>
                  <w:rPrChange w:id="2693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</w:rPr>
                  </w:rPrChange>
                </w:rPr>
                <w:t xml:space="preserve">Hiển thị </w:t>
              </w:r>
            </w:ins>
            <w:ins w:id="2694" w:author="NTL 101238" w:date="2024-06-02T20:11:00Z" w16du:dateUtc="2024-06-02T13:11:00Z">
              <w:r w:rsidR="0061279B" w:rsidRPr="00541AF1">
                <w:rPr>
                  <w:rFonts w:asciiTheme="majorHAnsi" w:hAnsiTheme="majorHAnsi" w:cstheme="majorHAnsi"/>
                  <w:sz w:val="28"/>
                  <w:szCs w:val="28"/>
                  <w:lang w:val="en-US"/>
                  <w:rPrChange w:id="2695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  <w:lang w:val="en-US"/>
                    </w:rPr>
                  </w:rPrChange>
                </w:rPr>
                <w:t>trống</w:t>
              </w:r>
            </w:ins>
          </w:p>
        </w:tc>
        <w:tc>
          <w:tcPr>
            <w:tcW w:w="810" w:type="pct"/>
            <w:vAlign w:val="center"/>
            <w:tcPrChange w:id="2696" w:author="NTL 101238" w:date="2024-06-02T20:34:00Z" w16du:dateUtc="2024-06-02T13:34:00Z">
              <w:tcPr>
                <w:tcW w:w="810" w:type="pct"/>
              </w:tcPr>
            </w:tcPrChange>
          </w:tcPr>
          <w:p w14:paraId="3E2E6D0C" w14:textId="33314AAE" w:rsidR="00AF634D" w:rsidRPr="00541AF1" w:rsidRDefault="00AF634D" w:rsidP="00655A27">
            <w:pPr>
              <w:pStyle w:val="ListParagraph"/>
              <w:spacing w:line="360" w:lineRule="auto"/>
              <w:ind w:left="0"/>
              <w:jc w:val="center"/>
              <w:rPr>
                <w:ins w:id="2697" w:author="NTL 101238" w:date="2024-06-02T20:06:00Z" w16du:dateUtc="2024-06-02T13:06:00Z"/>
                <w:rFonts w:asciiTheme="majorHAnsi" w:hAnsiTheme="majorHAnsi" w:cstheme="majorHAnsi"/>
                <w:sz w:val="28"/>
                <w:szCs w:val="28"/>
                <w:lang w:val="en-US"/>
                <w:rPrChange w:id="2698" w:author="NTL 101238" w:date="2024-06-02T21:16:00Z" w16du:dateUtc="2024-06-02T14:16:00Z">
                  <w:rPr>
                    <w:ins w:id="2699" w:author="NTL 101238" w:date="2024-06-02T20:06:00Z" w16du:dateUtc="2024-06-02T13:06:00Z"/>
                    <w:rFonts w:cs="Times New Roman"/>
                    <w:sz w:val="28"/>
                    <w:szCs w:val="28"/>
                  </w:rPr>
                </w:rPrChange>
              </w:rPr>
            </w:pPr>
            <w:ins w:id="2700" w:author="NTL 101238" w:date="2024-06-02T20:06:00Z" w16du:dateUtc="2024-06-02T13:06:00Z">
              <w:r w:rsidRPr="00541AF1">
                <w:rPr>
                  <w:rFonts w:asciiTheme="majorHAnsi" w:hAnsiTheme="majorHAnsi" w:cstheme="majorHAnsi"/>
                  <w:sz w:val="28"/>
                  <w:szCs w:val="28"/>
                  <w:rPrChange w:id="2701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</w:rPr>
                  </w:rPrChange>
                </w:rPr>
                <w:t xml:space="preserve">Hiển thị </w:t>
              </w:r>
            </w:ins>
            <w:ins w:id="2702" w:author="NTL 101238" w:date="2024-06-02T20:11:00Z" w16du:dateUtc="2024-06-02T13:11:00Z">
              <w:r w:rsidR="0061279B" w:rsidRPr="00541AF1">
                <w:rPr>
                  <w:rFonts w:asciiTheme="majorHAnsi" w:hAnsiTheme="majorHAnsi" w:cstheme="majorHAnsi"/>
                  <w:sz w:val="28"/>
                  <w:szCs w:val="28"/>
                  <w:lang w:val="en-US"/>
                  <w:rPrChange w:id="2703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  <w:lang w:val="en-US"/>
                    </w:rPr>
                  </w:rPrChange>
                </w:rPr>
                <w:t>trống</w:t>
              </w:r>
            </w:ins>
          </w:p>
        </w:tc>
        <w:tc>
          <w:tcPr>
            <w:tcW w:w="558" w:type="pct"/>
            <w:vAlign w:val="center"/>
            <w:tcPrChange w:id="2704" w:author="NTL 101238" w:date="2024-06-02T20:34:00Z" w16du:dateUtc="2024-06-02T13:34:00Z">
              <w:tcPr>
                <w:tcW w:w="558" w:type="pct"/>
              </w:tcPr>
            </w:tcPrChange>
          </w:tcPr>
          <w:p w14:paraId="161A35FC" w14:textId="77777777" w:rsidR="00AF634D" w:rsidRPr="00541AF1" w:rsidRDefault="00AF634D" w:rsidP="00655A27">
            <w:pPr>
              <w:pStyle w:val="ListParagraph"/>
              <w:spacing w:line="360" w:lineRule="auto"/>
              <w:ind w:left="0"/>
              <w:jc w:val="center"/>
              <w:rPr>
                <w:ins w:id="2705" w:author="NTL 101238" w:date="2024-06-02T20:06:00Z" w16du:dateUtc="2024-06-02T13:06:00Z"/>
                <w:rFonts w:asciiTheme="majorHAnsi" w:hAnsiTheme="majorHAnsi" w:cstheme="majorHAnsi"/>
                <w:sz w:val="28"/>
                <w:szCs w:val="28"/>
                <w:rPrChange w:id="2706" w:author="NTL 101238" w:date="2024-06-02T21:16:00Z" w16du:dateUtc="2024-06-02T14:16:00Z">
                  <w:rPr>
                    <w:ins w:id="2707" w:author="NTL 101238" w:date="2024-06-02T20:06:00Z" w16du:dateUtc="2024-06-02T13:06:00Z"/>
                    <w:rFonts w:cs="Times New Roman"/>
                    <w:sz w:val="28"/>
                    <w:szCs w:val="28"/>
                  </w:rPr>
                </w:rPrChange>
              </w:rPr>
            </w:pPr>
            <w:ins w:id="2708" w:author="NTL 101238" w:date="2024-06-02T20:06:00Z" w16du:dateUtc="2024-06-02T13:06:00Z">
              <w:r w:rsidRPr="00541AF1">
                <w:rPr>
                  <w:rFonts w:asciiTheme="majorHAnsi" w:hAnsiTheme="majorHAnsi" w:cstheme="majorHAnsi"/>
                  <w:sz w:val="28"/>
                  <w:szCs w:val="28"/>
                  <w:rPrChange w:id="2709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</w:rPr>
                  </w:rPrChange>
                </w:rPr>
                <w:t>pass</w:t>
              </w:r>
            </w:ins>
          </w:p>
        </w:tc>
      </w:tr>
      <w:tr w:rsidR="00F462FD" w:rsidRPr="00541AF1" w14:paraId="6AF82270" w14:textId="77777777" w:rsidTr="00655A27">
        <w:trPr>
          <w:ins w:id="2710" w:author="NTL 101238" w:date="2024-06-02T20:06:00Z"/>
        </w:trPr>
        <w:tc>
          <w:tcPr>
            <w:tcW w:w="413" w:type="pct"/>
            <w:vAlign w:val="center"/>
            <w:tcPrChange w:id="2711" w:author="NTL 101238" w:date="2024-06-02T20:34:00Z" w16du:dateUtc="2024-06-02T13:34:00Z">
              <w:tcPr>
                <w:tcW w:w="413" w:type="pct"/>
                <w:vAlign w:val="center"/>
              </w:tcPr>
            </w:tcPrChange>
          </w:tcPr>
          <w:p w14:paraId="3B50F25E" w14:textId="56816670" w:rsidR="00F462FD" w:rsidRPr="00541AF1" w:rsidRDefault="00F462FD" w:rsidP="00655A27">
            <w:pPr>
              <w:pStyle w:val="ListParagraph"/>
              <w:spacing w:line="360" w:lineRule="auto"/>
              <w:ind w:left="0"/>
              <w:jc w:val="center"/>
              <w:rPr>
                <w:ins w:id="2712" w:author="NTL 101238" w:date="2024-06-02T20:06:00Z" w16du:dateUtc="2024-06-02T13:06:00Z"/>
                <w:rFonts w:asciiTheme="majorHAnsi" w:hAnsiTheme="majorHAnsi" w:cstheme="majorHAnsi"/>
                <w:sz w:val="28"/>
                <w:szCs w:val="28"/>
                <w:rPrChange w:id="2713" w:author="NTL 101238" w:date="2024-06-02T21:16:00Z" w16du:dateUtc="2024-06-02T14:16:00Z">
                  <w:rPr>
                    <w:ins w:id="2714" w:author="NTL 101238" w:date="2024-06-02T20:06:00Z" w16du:dateUtc="2024-06-02T13:06:00Z"/>
                    <w:rFonts w:cs="Times New Roman"/>
                    <w:sz w:val="28"/>
                    <w:szCs w:val="28"/>
                  </w:rPr>
                </w:rPrChange>
              </w:rPr>
            </w:pPr>
            <w:ins w:id="2715" w:author="NTL 101238" w:date="2024-06-02T20:17:00Z" w16du:dateUtc="2024-06-02T13:17:00Z">
              <w:r w:rsidRPr="00541AF1">
                <w:rPr>
                  <w:rFonts w:asciiTheme="majorHAnsi" w:hAnsiTheme="majorHAnsi" w:cstheme="majorHAnsi"/>
                  <w:sz w:val="28"/>
                  <w:szCs w:val="28"/>
                  <w:rPrChange w:id="2716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</w:rPr>
                  </w:rPrChange>
                </w:rPr>
                <w:t>3</w:t>
              </w:r>
            </w:ins>
          </w:p>
        </w:tc>
        <w:tc>
          <w:tcPr>
            <w:tcW w:w="923" w:type="pct"/>
            <w:vAlign w:val="center"/>
            <w:tcPrChange w:id="2717" w:author="NTL 101238" w:date="2024-06-02T20:34:00Z" w16du:dateUtc="2024-06-02T13:34:00Z">
              <w:tcPr>
                <w:tcW w:w="923" w:type="pct"/>
              </w:tcPr>
            </w:tcPrChange>
          </w:tcPr>
          <w:p w14:paraId="2B6EC6A8" w14:textId="24FF7918" w:rsidR="00F462FD" w:rsidRPr="00541AF1" w:rsidRDefault="00F462FD" w:rsidP="00655A27">
            <w:pPr>
              <w:pStyle w:val="ListParagraph"/>
              <w:spacing w:line="360" w:lineRule="auto"/>
              <w:ind w:left="0"/>
              <w:jc w:val="center"/>
              <w:rPr>
                <w:ins w:id="2718" w:author="NTL 101238" w:date="2024-06-02T20:06:00Z" w16du:dateUtc="2024-06-02T13:06:00Z"/>
                <w:rFonts w:asciiTheme="majorHAnsi" w:hAnsiTheme="majorHAnsi" w:cstheme="majorHAnsi"/>
                <w:sz w:val="28"/>
                <w:szCs w:val="28"/>
                <w:lang w:val="en-US"/>
                <w:rPrChange w:id="2719" w:author="NTL 101238" w:date="2024-06-02T21:16:00Z" w16du:dateUtc="2024-06-02T14:16:00Z">
                  <w:rPr>
                    <w:ins w:id="2720" w:author="NTL 101238" w:date="2024-06-02T20:06:00Z" w16du:dateUtc="2024-06-02T13:06:00Z"/>
                    <w:rFonts w:cs="Times New Roman"/>
                    <w:sz w:val="28"/>
                    <w:szCs w:val="28"/>
                    <w:lang w:val="en-US"/>
                  </w:rPr>
                </w:rPrChange>
              </w:rPr>
            </w:pPr>
            <w:ins w:id="2721" w:author="NTL 101238" w:date="2024-06-02T20:17:00Z" w16du:dateUtc="2024-06-02T13:17:00Z">
              <w:r w:rsidRPr="00541AF1">
                <w:rPr>
                  <w:rFonts w:asciiTheme="majorHAnsi" w:hAnsiTheme="majorHAnsi" w:cstheme="majorHAnsi"/>
                  <w:sz w:val="28"/>
                  <w:szCs w:val="28"/>
                  <w:lang w:val="en-US"/>
                  <w:rPrChange w:id="2722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  <w:lang w:val="en-US"/>
                    </w:rPr>
                  </w:rPrChange>
                </w:rPr>
                <w:t>Ấn tiếp tục</w:t>
              </w:r>
            </w:ins>
          </w:p>
        </w:tc>
        <w:tc>
          <w:tcPr>
            <w:tcW w:w="1148" w:type="pct"/>
            <w:vAlign w:val="center"/>
            <w:tcPrChange w:id="2723" w:author="NTL 101238" w:date="2024-06-02T20:34:00Z" w16du:dateUtc="2024-06-02T13:34:00Z">
              <w:tcPr>
                <w:tcW w:w="1148" w:type="pct"/>
              </w:tcPr>
            </w:tcPrChange>
          </w:tcPr>
          <w:p w14:paraId="53C7F1F2" w14:textId="718810FB" w:rsidR="00F462FD" w:rsidRPr="00541AF1" w:rsidRDefault="00F462FD" w:rsidP="00655A27">
            <w:pPr>
              <w:pStyle w:val="ListParagraph"/>
              <w:spacing w:line="360" w:lineRule="auto"/>
              <w:ind w:left="0"/>
              <w:jc w:val="center"/>
              <w:rPr>
                <w:ins w:id="2724" w:author="NTL 101238" w:date="2024-06-02T20:06:00Z" w16du:dateUtc="2024-06-02T13:06:00Z"/>
                <w:rFonts w:asciiTheme="majorHAnsi" w:hAnsiTheme="majorHAnsi" w:cstheme="majorHAnsi"/>
                <w:sz w:val="28"/>
                <w:szCs w:val="28"/>
                <w:lang w:val="en-US"/>
                <w:rPrChange w:id="2725" w:author="NTL 101238" w:date="2024-06-02T21:16:00Z" w16du:dateUtc="2024-06-02T14:16:00Z">
                  <w:rPr>
                    <w:ins w:id="2726" w:author="NTL 101238" w:date="2024-06-02T20:06:00Z" w16du:dateUtc="2024-06-02T13:06:00Z"/>
                    <w:rFonts w:cs="Times New Roman"/>
                    <w:sz w:val="28"/>
                    <w:szCs w:val="28"/>
                  </w:rPr>
                </w:rPrChange>
              </w:rPr>
            </w:pPr>
          </w:p>
        </w:tc>
        <w:tc>
          <w:tcPr>
            <w:tcW w:w="1148" w:type="pct"/>
            <w:vAlign w:val="center"/>
            <w:tcPrChange w:id="2727" w:author="NTL 101238" w:date="2024-06-02T20:34:00Z" w16du:dateUtc="2024-06-02T13:34:00Z">
              <w:tcPr>
                <w:tcW w:w="1148" w:type="pct"/>
              </w:tcPr>
            </w:tcPrChange>
          </w:tcPr>
          <w:p w14:paraId="3899C5BA" w14:textId="0C006A8B" w:rsidR="00F462FD" w:rsidRPr="00541AF1" w:rsidRDefault="00F462FD" w:rsidP="00655A27">
            <w:pPr>
              <w:pStyle w:val="ListParagraph"/>
              <w:spacing w:line="360" w:lineRule="auto"/>
              <w:ind w:left="0"/>
              <w:jc w:val="center"/>
              <w:rPr>
                <w:ins w:id="2728" w:author="NTL 101238" w:date="2024-06-02T20:06:00Z" w16du:dateUtc="2024-06-02T13:06:00Z"/>
                <w:rFonts w:asciiTheme="majorHAnsi" w:hAnsiTheme="majorHAnsi" w:cstheme="majorHAnsi"/>
                <w:sz w:val="28"/>
                <w:szCs w:val="28"/>
                <w:rPrChange w:id="2729" w:author="NTL 101238" w:date="2024-06-02T21:16:00Z" w16du:dateUtc="2024-06-02T14:16:00Z">
                  <w:rPr>
                    <w:ins w:id="2730" w:author="NTL 101238" w:date="2024-06-02T20:06:00Z" w16du:dateUtc="2024-06-02T13:06:00Z"/>
                    <w:rFonts w:cs="Times New Roman"/>
                    <w:sz w:val="28"/>
                    <w:szCs w:val="28"/>
                  </w:rPr>
                </w:rPrChange>
              </w:rPr>
            </w:pPr>
            <w:ins w:id="2731" w:author="NTL 101238" w:date="2024-06-02T20:17:00Z" w16du:dateUtc="2024-06-02T13:17:00Z">
              <w:r w:rsidRPr="00541AF1">
                <w:rPr>
                  <w:rFonts w:asciiTheme="majorHAnsi" w:hAnsiTheme="majorHAnsi" w:cstheme="majorHAnsi"/>
                  <w:sz w:val="28"/>
                  <w:szCs w:val="28"/>
                  <w:rPrChange w:id="2732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</w:rPr>
                  </w:rPrChange>
                </w:rPr>
                <w:t>Thông báo không hợp lệ</w:t>
              </w:r>
            </w:ins>
          </w:p>
        </w:tc>
        <w:tc>
          <w:tcPr>
            <w:tcW w:w="810" w:type="pct"/>
            <w:vAlign w:val="center"/>
            <w:tcPrChange w:id="2733" w:author="NTL 101238" w:date="2024-06-02T20:34:00Z" w16du:dateUtc="2024-06-02T13:34:00Z">
              <w:tcPr>
                <w:tcW w:w="810" w:type="pct"/>
              </w:tcPr>
            </w:tcPrChange>
          </w:tcPr>
          <w:p w14:paraId="7E435139" w14:textId="070405A1" w:rsidR="00F462FD" w:rsidRPr="00541AF1" w:rsidRDefault="00F462FD" w:rsidP="00655A27">
            <w:pPr>
              <w:pStyle w:val="ListParagraph"/>
              <w:spacing w:line="360" w:lineRule="auto"/>
              <w:ind w:left="0"/>
              <w:jc w:val="center"/>
              <w:rPr>
                <w:ins w:id="2734" w:author="NTL 101238" w:date="2024-06-02T20:06:00Z" w16du:dateUtc="2024-06-02T13:06:00Z"/>
                <w:rFonts w:asciiTheme="majorHAnsi" w:hAnsiTheme="majorHAnsi" w:cstheme="majorHAnsi"/>
                <w:sz w:val="28"/>
                <w:szCs w:val="28"/>
                <w:rPrChange w:id="2735" w:author="NTL 101238" w:date="2024-06-02T21:16:00Z" w16du:dateUtc="2024-06-02T14:16:00Z">
                  <w:rPr>
                    <w:ins w:id="2736" w:author="NTL 101238" w:date="2024-06-02T20:06:00Z" w16du:dateUtc="2024-06-02T13:06:00Z"/>
                    <w:rFonts w:cs="Times New Roman"/>
                    <w:sz w:val="28"/>
                    <w:szCs w:val="28"/>
                  </w:rPr>
                </w:rPrChange>
              </w:rPr>
            </w:pPr>
            <w:ins w:id="2737" w:author="NTL 101238" w:date="2024-06-02T20:17:00Z" w16du:dateUtc="2024-06-02T13:17:00Z">
              <w:r w:rsidRPr="00541AF1">
                <w:rPr>
                  <w:rFonts w:asciiTheme="majorHAnsi" w:hAnsiTheme="majorHAnsi" w:cstheme="majorHAnsi"/>
                  <w:sz w:val="28"/>
                  <w:szCs w:val="28"/>
                  <w:rPrChange w:id="2738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</w:rPr>
                  </w:rPrChange>
                </w:rPr>
                <w:t>Thông báo không hợp lệ</w:t>
              </w:r>
            </w:ins>
          </w:p>
        </w:tc>
        <w:tc>
          <w:tcPr>
            <w:tcW w:w="558" w:type="pct"/>
            <w:vAlign w:val="center"/>
            <w:tcPrChange w:id="2739" w:author="NTL 101238" w:date="2024-06-02T20:34:00Z" w16du:dateUtc="2024-06-02T13:34:00Z">
              <w:tcPr>
                <w:tcW w:w="558" w:type="pct"/>
              </w:tcPr>
            </w:tcPrChange>
          </w:tcPr>
          <w:p w14:paraId="7790040B" w14:textId="253038B9" w:rsidR="00F462FD" w:rsidRPr="00541AF1" w:rsidRDefault="00F462FD" w:rsidP="00655A27">
            <w:pPr>
              <w:pStyle w:val="ListParagraph"/>
              <w:spacing w:line="360" w:lineRule="auto"/>
              <w:ind w:left="0"/>
              <w:jc w:val="center"/>
              <w:rPr>
                <w:ins w:id="2740" w:author="NTL 101238" w:date="2024-06-02T20:06:00Z" w16du:dateUtc="2024-06-02T13:06:00Z"/>
                <w:rFonts w:asciiTheme="majorHAnsi" w:hAnsiTheme="majorHAnsi" w:cstheme="majorHAnsi"/>
                <w:sz w:val="28"/>
                <w:szCs w:val="28"/>
                <w:rPrChange w:id="2741" w:author="NTL 101238" w:date="2024-06-02T21:16:00Z" w16du:dateUtc="2024-06-02T14:16:00Z">
                  <w:rPr>
                    <w:ins w:id="2742" w:author="NTL 101238" w:date="2024-06-02T20:06:00Z" w16du:dateUtc="2024-06-02T13:06:00Z"/>
                    <w:rFonts w:cs="Times New Roman"/>
                    <w:sz w:val="28"/>
                    <w:szCs w:val="28"/>
                  </w:rPr>
                </w:rPrChange>
              </w:rPr>
            </w:pPr>
            <w:ins w:id="2743" w:author="NTL 101238" w:date="2024-06-02T20:17:00Z" w16du:dateUtc="2024-06-02T13:17:00Z">
              <w:r w:rsidRPr="00541AF1">
                <w:rPr>
                  <w:rFonts w:asciiTheme="majorHAnsi" w:hAnsiTheme="majorHAnsi" w:cstheme="majorHAnsi"/>
                  <w:sz w:val="28"/>
                  <w:szCs w:val="28"/>
                  <w:rPrChange w:id="2744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</w:rPr>
                  </w:rPrChange>
                </w:rPr>
                <w:t>pass</w:t>
              </w:r>
            </w:ins>
          </w:p>
        </w:tc>
      </w:tr>
      <w:tr w:rsidR="00F462FD" w:rsidRPr="00541AF1" w14:paraId="79176143" w14:textId="77777777" w:rsidTr="00655A27">
        <w:trPr>
          <w:ins w:id="2745" w:author="NTL 101238" w:date="2024-06-02T20:06:00Z"/>
        </w:trPr>
        <w:tc>
          <w:tcPr>
            <w:tcW w:w="413" w:type="pct"/>
            <w:vAlign w:val="center"/>
            <w:tcPrChange w:id="2746" w:author="NTL 101238" w:date="2024-06-02T20:34:00Z" w16du:dateUtc="2024-06-02T13:34:00Z">
              <w:tcPr>
                <w:tcW w:w="413" w:type="pct"/>
                <w:vAlign w:val="center"/>
              </w:tcPr>
            </w:tcPrChange>
          </w:tcPr>
          <w:p w14:paraId="4C4E1A0C" w14:textId="0DD2D696" w:rsidR="00F462FD" w:rsidRPr="00541AF1" w:rsidRDefault="00F462FD" w:rsidP="00655A27">
            <w:pPr>
              <w:pStyle w:val="ListParagraph"/>
              <w:spacing w:line="360" w:lineRule="auto"/>
              <w:ind w:left="0"/>
              <w:jc w:val="center"/>
              <w:rPr>
                <w:ins w:id="2747" w:author="NTL 101238" w:date="2024-06-02T20:06:00Z" w16du:dateUtc="2024-06-02T13:06:00Z"/>
                <w:rFonts w:asciiTheme="majorHAnsi" w:hAnsiTheme="majorHAnsi" w:cstheme="majorHAnsi"/>
                <w:sz w:val="28"/>
                <w:szCs w:val="28"/>
                <w:rPrChange w:id="2748" w:author="NTL 101238" w:date="2024-06-02T21:16:00Z" w16du:dateUtc="2024-06-02T14:16:00Z">
                  <w:rPr>
                    <w:ins w:id="2749" w:author="NTL 101238" w:date="2024-06-02T20:06:00Z" w16du:dateUtc="2024-06-02T13:06:00Z"/>
                    <w:rFonts w:cs="Times New Roman"/>
                    <w:sz w:val="28"/>
                    <w:szCs w:val="28"/>
                  </w:rPr>
                </w:rPrChange>
              </w:rPr>
            </w:pPr>
            <w:ins w:id="2750" w:author="NTL 101238" w:date="2024-06-02T20:17:00Z" w16du:dateUtc="2024-06-02T13:17:00Z">
              <w:r w:rsidRPr="00541AF1">
                <w:rPr>
                  <w:rFonts w:asciiTheme="majorHAnsi" w:hAnsiTheme="majorHAnsi" w:cstheme="majorHAnsi"/>
                  <w:sz w:val="28"/>
                  <w:szCs w:val="28"/>
                  <w:lang w:val="en-US"/>
                  <w:rPrChange w:id="2751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  <w:lang w:val="en-US"/>
                    </w:rPr>
                  </w:rPrChange>
                </w:rPr>
                <w:lastRenderedPageBreak/>
                <w:t>4</w:t>
              </w:r>
            </w:ins>
          </w:p>
        </w:tc>
        <w:tc>
          <w:tcPr>
            <w:tcW w:w="923" w:type="pct"/>
            <w:vAlign w:val="center"/>
            <w:tcPrChange w:id="2752" w:author="NTL 101238" w:date="2024-06-02T20:34:00Z" w16du:dateUtc="2024-06-02T13:34:00Z">
              <w:tcPr>
                <w:tcW w:w="923" w:type="pct"/>
              </w:tcPr>
            </w:tcPrChange>
          </w:tcPr>
          <w:p w14:paraId="6B4A25D5" w14:textId="1F44E2D0" w:rsidR="00F462FD" w:rsidRPr="00541AF1" w:rsidRDefault="00F462FD" w:rsidP="00655A27">
            <w:pPr>
              <w:pStyle w:val="ListParagraph"/>
              <w:spacing w:line="360" w:lineRule="auto"/>
              <w:ind w:left="0"/>
              <w:jc w:val="center"/>
              <w:rPr>
                <w:ins w:id="2753" w:author="NTL 101238" w:date="2024-06-02T20:06:00Z" w16du:dateUtc="2024-06-02T13:06:00Z"/>
                <w:rFonts w:asciiTheme="majorHAnsi" w:hAnsiTheme="majorHAnsi" w:cstheme="majorHAnsi"/>
                <w:sz w:val="28"/>
                <w:szCs w:val="28"/>
                <w:rPrChange w:id="2754" w:author="NTL 101238" w:date="2024-06-02T21:16:00Z" w16du:dateUtc="2024-06-02T14:16:00Z">
                  <w:rPr>
                    <w:ins w:id="2755" w:author="NTL 101238" w:date="2024-06-02T20:06:00Z" w16du:dateUtc="2024-06-02T13:06:00Z"/>
                    <w:rFonts w:cs="Times New Roman"/>
                    <w:sz w:val="28"/>
                    <w:szCs w:val="28"/>
                  </w:rPr>
                </w:rPrChange>
              </w:rPr>
            </w:pPr>
            <w:ins w:id="2756" w:author="NTL 101238" w:date="2024-06-02T20:17:00Z" w16du:dateUtc="2024-06-02T13:17:00Z">
              <w:r w:rsidRPr="00541AF1">
                <w:rPr>
                  <w:rFonts w:asciiTheme="majorHAnsi" w:hAnsiTheme="majorHAnsi" w:cstheme="majorHAnsi"/>
                  <w:sz w:val="28"/>
                  <w:szCs w:val="28"/>
                  <w:rPrChange w:id="2757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</w:rPr>
                  </w:rPrChange>
                </w:rPr>
                <w:t xml:space="preserve">Nhập </w:t>
              </w:r>
              <w:r w:rsidRPr="00541AF1">
                <w:rPr>
                  <w:rFonts w:asciiTheme="majorHAnsi" w:hAnsiTheme="majorHAnsi" w:cstheme="majorHAnsi"/>
                  <w:sz w:val="28"/>
                  <w:szCs w:val="28"/>
                  <w:lang w:val="en-US"/>
                  <w:rPrChange w:id="2758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  <w:lang w:val="en-US"/>
                    </w:rPr>
                  </w:rPrChange>
                </w:rPr>
                <w:t>mật khẩu</w:t>
              </w:r>
            </w:ins>
          </w:p>
        </w:tc>
        <w:tc>
          <w:tcPr>
            <w:tcW w:w="1148" w:type="pct"/>
            <w:vAlign w:val="center"/>
            <w:tcPrChange w:id="2759" w:author="NTL 101238" w:date="2024-06-02T20:34:00Z" w16du:dateUtc="2024-06-02T13:34:00Z">
              <w:tcPr>
                <w:tcW w:w="1148" w:type="pct"/>
              </w:tcPr>
            </w:tcPrChange>
          </w:tcPr>
          <w:p w14:paraId="169A56AA" w14:textId="3BE5EE61" w:rsidR="00F462FD" w:rsidRPr="00541AF1" w:rsidRDefault="00F462FD" w:rsidP="00655A27">
            <w:pPr>
              <w:pStyle w:val="ListParagraph"/>
              <w:spacing w:line="360" w:lineRule="auto"/>
              <w:ind w:left="0"/>
              <w:jc w:val="center"/>
              <w:rPr>
                <w:ins w:id="2760" w:author="NTL 101238" w:date="2024-06-02T20:06:00Z" w16du:dateUtc="2024-06-02T13:06:00Z"/>
                <w:rFonts w:asciiTheme="majorHAnsi" w:hAnsiTheme="majorHAnsi" w:cstheme="majorHAnsi"/>
                <w:sz w:val="28"/>
                <w:szCs w:val="28"/>
                <w:rPrChange w:id="2761" w:author="NTL 101238" w:date="2024-06-02T21:16:00Z" w16du:dateUtc="2024-06-02T14:16:00Z">
                  <w:rPr>
                    <w:ins w:id="2762" w:author="NTL 101238" w:date="2024-06-02T20:06:00Z" w16du:dateUtc="2024-06-02T13:06:00Z"/>
                    <w:rFonts w:cs="Times New Roman"/>
                    <w:sz w:val="28"/>
                    <w:szCs w:val="28"/>
                  </w:rPr>
                </w:rPrChange>
              </w:rPr>
            </w:pPr>
            <w:ins w:id="2763" w:author="NTL 101238" w:date="2024-06-02T20:17:00Z" w16du:dateUtc="2024-06-02T13:17:00Z">
              <w:r w:rsidRPr="00541AF1">
                <w:rPr>
                  <w:rFonts w:asciiTheme="majorHAnsi" w:hAnsiTheme="majorHAnsi" w:cstheme="majorHAnsi"/>
                  <w:sz w:val="28"/>
                  <w:szCs w:val="28"/>
                  <w:lang w:val="en-US"/>
                  <w:rPrChange w:id="2764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  <w:lang w:val="en-US"/>
                    </w:rPr>
                  </w:rPrChange>
                </w:rPr>
                <w:t>Không hiển thị</w:t>
              </w:r>
            </w:ins>
          </w:p>
        </w:tc>
        <w:tc>
          <w:tcPr>
            <w:tcW w:w="1148" w:type="pct"/>
            <w:vAlign w:val="center"/>
            <w:tcPrChange w:id="2765" w:author="NTL 101238" w:date="2024-06-02T20:34:00Z" w16du:dateUtc="2024-06-02T13:34:00Z">
              <w:tcPr>
                <w:tcW w:w="1148" w:type="pct"/>
              </w:tcPr>
            </w:tcPrChange>
          </w:tcPr>
          <w:p w14:paraId="39FB7C05" w14:textId="47CA35BB" w:rsidR="00F462FD" w:rsidRPr="00541AF1" w:rsidRDefault="00F462FD" w:rsidP="00655A27">
            <w:pPr>
              <w:pStyle w:val="ListParagraph"/>
              <w:spacing w:line="360" w:lineRule="auto"/>
              <w:ind w:left="0"/>
              <w:jc w:val="center"/>
              <w:rPr>
                <w:ins w:id="2766" w:author="NTL 101238" w:date="2024-06-02T20:06:00Z" w16du:dateUtc="2024-06-02T13:06:00Z"/>
                <w:rFonts w:asciiTheme="majorHAnsi" w:hAnsiTheme="majorHAnsi" w:cstheme="majorHAnsi"/>
                <w:sz w:val="28"/>
                <w:szCs w:val="28"/>
                <w:lang w:val="en-US"/>
                <w:rPrChange w:id="2767" w:author="NTL 101238" w:date="2024-06-02T21:16:00Z" w16du:dateUtc="2024-06-02T14:16:00Z">
                  <w:rPr>
                    <w:ins w:id="2768" w:author="NTL 101238" w:date="2024-06-02T20:06:00Z" w16du:dateUtc="2024-06-02T13:06:00Z"/>
                    <w:rFonts w:cs="Times New Roman"/>
                    <w:sz w:val="28"/>
                    <w:szCs w:val="28"/>
                    <w:lang w:val="en-US"/>
                  </w:rPr>
                </w:rPrChange>
              </w:rPr>
            </w:pPr>
          </w:p>
        </w:tc>
        <w:tc>
          <w:tcPr>
            <w:tcW w:w="810" w:type="pct"/>
            <w:vAlign w:val="center"/>
            <w:tcPrChange w:id="2769" w:author="NTL 101238" w:date="2024-06-02T20:34:00Z" w16du:dateUtc="2024-06-02T13:34:00Z">
              <w:tcPr>
                <w:tcW w:w="810" w:type="pct"/>
              </w:tcPr>
            </w:tcPrChange>
          </w:tcPr>
          <w:p w14:paraId="7FD1917F" w14:textId="76467356" w:rsidR="00F462FD" w:rsidRPr="00541AF1" w:rsidRDefault="00F462FD" w:rsidP="00655A27">
            <w:pPr>
              <w:pStyle w:val="ListParagraph"/>
              <w:spacing w:line="360" w:lineRule="auto"/>
              <w:ind w:left="0"/>
              <w:jc w:val="center"/>
              <w:rPr>
                <w:ins w:id="2770" w:author="NTL 101238" w:date="2024-06-02T20:06:00Z" w16du:dateUtc="2024-06-02T13:06:00Z"/>
                <w:rFonts w:asciiTheme="majorHAnsi" w:hAnsiTheme="majorHAnsi" w:cstheme="majorHAnsi"/>
                <w:sz w:val="28"/>
                <w:szCs w:val="28"/>
                <w:rPrChange w:id="2771" w:author="NTL 101238" w:date="2024-06-02T21:16:00Z" w16du:dateUtc="2024-06-02T14:16:00Z">
                  <w:rPr>
                    <w:ins w:id="2772" w:author="NTL 101238" w:date="2024-06-02T20:06:00Z" w16du:dateUtc="2024-06-02T13:06:00Z"/>
                    <w:rFonts w:cs="Times New Roman"/>
                    <w:sz w:val="28"/>
                    <w:szCs w:val="28"/>
                  </w:rPr>
                </w:rPrChange>
              </w:rPr>
            </w:pPr>
          </w:p>
        </w:tc>
        <w:tc>
          <w:tcPr>
            <w:tcW w:w="558" w:type="pct"/>
            <w:vAlign w:val="center"/>
            <w:tcPrChange w:id="2773" w:author="NTL 101238" w:date="2024-06-02T20:34:00Z" w16du:dateUtc="2024-06-02T13:34:00Z">
              <w:tcPr>
                <w:tcW w:w="558" w:type="pct"/>
              </w:tcPr>
            </w:tcPrChange>
          </w:tcPr>
          <w:p w14:paraId="25C7B27E" w14:textId="79CA796F" w:rsidR="00F462FD" w:rsidRPr="00541AF1" w:rsidRDefault="00F462FD" w:rsidP="00655A27">
            <w:pPr>
              <w:pStyle w:val="ListParagraph"/>
              <w:keepNext/>
              <w:spacing w:line="360" w:lineRule="auto"/>
              <w:ind w:left="0"/>
              <w:jc w:val="center"/>
              <w:rPr>
                <w:ins w:id="2774" w:author="NTL 101238" w:date="2024-06-02T20:06:00Z" w16du:dateUtc="2024-06-02T13:06:00Z"/>
                <w:rFonts w:asciiTheme="majorHAnsi" w:hAnsiTheme="majorHAnsi" w:cstheme="majorHAnsi"/>
                <w:sz w:val="28"/>
                <w:szCs w:val="28"/>
                <w:rPrChange w:id="2775" w:author="NTL 101238" w:date="2024-06-02T21:16:00Z" w16du:dateUtc="2024-06-02T14:16:00Z">
                  <w:rPr>
                    <w:ins w:id="2776" w:author="NTL 101238" w:date="2024-06-02T20:06:00Z" w16du:dateUtc="2024-06-02T13:06:00Z"/>
                    <w:rFonts w:cs="Times New Roman"/>
                    <w:sz w:val="28"/>
                    <w:szCs w:val="28"/>
                  </w:rPr>
                </w:rPrChange>
              </w:rPr>
            </w:pPr>
            <w:ins w:id="2777" w:author="NTL 101238" w:date="2024-06-02T20:17:00Z" w16du:dateUtc="2024-06-02T13:17:00Z">
              <w:r w:rsidRPr="00541AF1">
                <w:rPr>
                  <w:rFonts w:asciiTheme="majorHAnsi" w:hAnsiTheme="majorHAnsi" w:cstheme="majorHAnsi"/>
                  <w:sz w:val="28"/>
                  <w:szCs w:val="28"/>
                  <w:rPrChange w:id="2778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</w:rPr>
                  </w:rPrChange>
                </w:rPr>
                <w:t>pass</w:t>
              </w:r>
            </w:ins>
          </w:p>
        </w:tc>
      </w:tr>
    </w:tbl>
    <w:p w14:paraId="17680F82" w14:textId="279AC2A4" w:rsidR="00AF634D" w:rsidRPr="00541AF1" w:rsidRDefault="00AF634D" w:rsidP="00AF634D">
      <w:pPr>
        <w:spacing w:beforeLines="120" w:before="288" w:afterLines="120" w:after="288" w:line="360" w:lineRule="auto"/>
        <w:rPr>
          <w:ins w:id="2779" w:author="NTL 101238" w:date="2024-06-02T20:06:00Z" w16du:dateUtc="2024-06-02T13:06:00Z"/>
          <w:rFonts w:asciiTheme="majorHAnsi" w:hAnsiTheme="majorHAnsi" w:cstheme="majorHAnsi"/>
          <w:sz w:val="28"/>
          <w:szCs w:val="28"/>
          <w:shd w:val="clear" w:color="auto" w:fill="FFFFFF"/>
          <w:rPrChange w:id="2780" w:author="NTL 101238" w:date="2024-06-02T21:16:00Z" w16du:dateUtc="2024-06-02T14:16:00Z">
            <w:rPr>
              <w:ins w:id="2781" w:author="NTL 101238" w:date="2024-06-02T20:06:00Z" w16du:dateUtc="2024-06-02T13:06:00Z"/>
              <w:rFonts w:cs="Times New Roman"/>
              <w:sz w:val="28"/>
              <w:szCs w:val="28"/>
              <w:shd w:val="clear" w:color="auto" w:fill="FFFFFF"/>
              <w:lang w:val="en-US"/>
            </w:rPr>
          </w:rPrChange>
        </w:rPr>
      </w:pPr>
      <w:ins w:id="2782" w:author="NTL 101238" w:date="2024-06-02T20:06:00Z" w16du:dateUtc="2024-06-02T13:06:00Z">
        <w:r w:rsidRPr="00541AF1">
          <w:rPr>
            <w:rFonts w:asciiTheme="majorHAnsi" w:hAnsiTheme="majorHAnsi" w:cstheme="majorHAnsi"/>
            <w:sz w:val="28"/>
            <w:szCs w:val="28"/>
            <w:shd w:val="clear" w:color="auto" w:fill="FFFFFF"/>
            <w:rPrChange w:id="2783" w:author="NTL 101238" w:date="2024-06-02T21:16:00Z" w16du:dateUtc="2024-06-02T14:16:00Z">
              <w:rPr>
                <w:rFonts w:cs="Times New Roman"/>
                <w:sz w:val="28"/>
                <w:szCs w:val="28"/>
                <w:shd w:val="clear" w:color="auto" w:fill="FFFFFF"/>
              </w:rPr>
            </w:rPrChange>
          </w:rPr>
          <w:t xml:space="preserve">Testcase </w:t>
        </w:r>
      </w:ins>
      <w:ins w:id="2784" w:author="NTL 101238" w:date="2024-06-03T13:05:00Z" w16du:dateUtc="2024-06-03T06:05:00Z">
        <w:r w:rsidR="00A72289" w:rsidRPr="00A72289">
          <w:rPr>
            <w:rFonts w:asciiTheme="majorHAnsi" w:hAnsiTheme="majorHAnsi" w:cstheme="majorHAnsi"/>
            <w:sz w:val="28"/>
            <w:szCs w:val="28"/>
            <w:shd w:val="clear" w:color="auto" w:fill="FFFFFF"/>
            <w:rPrChange w:id="2785" w:author="NTL 101238" w:date="2024-06-03T13:05:00Z" w16du:dateUtc="2024-06-03T06:05:00Z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  <w:lang w:val="en-US"/>
              </w:rPr>
            </w:rPrChange>
          </w:rPr>
          <w:t>10</w:t>
        </w:r>
      </w:ins>
      <w:ins w:id="2786" w:author="NTL 101238" w:date="2024-06-02T20:06:00Z" w16du:dateUtc="2024-06-02T13:06:00Z">
        <w:r w:rsidRPr="00541AF1">
          <w:rPr>
            <w:rFonts w:asciiTheme="majorHAnsi" w:hAnsiTheme="majorHAnsi" w:cstheme="majorHAnsi"/>
            <w:sz w:val="28"/>
            <w:szCs w:val="28"/>
            <w:shd w:val="clear" w:color="auto" w:fill="FFFFFF"/>
            <w:rPrChange w:id="2787" w:author="NTL 101238" w:date="2024-06-02T21:16:00Z" w16du:dateUtc="2024-06-02T14:16:00Z">
              <w:rPr>
                <w:rFonts w:cs="Times New Roman"/>
                <w:sz w:val="28"/>
                <w:szCs w:val="28"/>
                <w:shd w:val="clear" w:color="auto" w:fill="FFFFFF"/>
              </w:rPr>
            </w:rPrChange>
          </w:rPr>
          <w:t xml:space="preserve">: </w:t>
        </w:r>
      </w:ins>
      <w:ins w:id="2788" w:author="NTL 101238" w:date="2024-06-02T20:18:00Z" w16du:dateUtc="2024-06-02T13:18:00Z">
        <w:r w:rsidR="00A63F2D" w:rsidRPr="00541AF1">
          <w:rPr>
            <w:rFonts w:asciiTheme="majorHAnsi" w:hAnsiTheme="majorHAnsi" w:cstheme="majorHAnsi"/>
            <w:sz w:val="28"/>
            <w:szCs w:val="28"/>
            <w:shd w:val="clear" w:color="auto" w:fill="FFFFFF"/>
            <w:rPrChange w:id="2789" w:author="NTL 101238" w:date="2024-06-02T21:16:00Z" w16du:dateUtc="2024-06-02T14:16:00Z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</w:rPrChange>
          </w:rPr>
          <w:t>Số điện thoại và mật khẩu hơp lệ</w:t>
        </w:r>
      </w:ins>
    </w:p>
    <w:tbl>
      <w:tblPr>
        <w:tblStyle w:val="TableGrid"/>
        <w:tblW w:w="5218" w:type="pct"/>
        <w:tblLayout w:type="fixed"/>
        <w:tblLook w:val="04A0" w:firstRow="1" w:lastRow="0" w:firstColumn="1" w:lastColumn="0" w:noHBand="0" w:noVBand="1"/>
        <w:tblPrChange w:id="2790" w:author="NTL 101238" w:date="2024-06-02T20:35:00Z" w16du:dateUtc="2024-06-02T13:35:00Z">
          <w:tblPr>
            <w:tblStyle w:val="TableGrid"/>
            <w:tblW w:w="5218" w:type="pct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778"/>
        <w:gridCol w:w="1737"/>
        <w:gridCol w:w="2160"/>
        <w:gridCol w:w="2160"/>
        <w:gridCol w:w="1524"/>
        <w:gridCol w:w="1050"/>
        <w:tblGridChange w:id="2791">
          <w:tblGrid>
            <w:gridCol w:w="778"/>
            <w:gridCol w:w="1737"/>
            <w:gridCol w:w="2160"/>
            <w:gridCol w:w="2160"/>
            <w:gridCol w:w="1524"/>
            <w:gridCol w:w="1050"/>
          </w:tblGrid>
        </w:tblGridChange>
      </w:tblGrid>
      <w:tr w:rsidR="00AF634D" w:rsidRPr="00541AF1" w14:paraId="0CFEB02D" w14:textId="77777777" w:rsidTr="00655A27">
        <w:trPr>
          <w:trHeight w:val="1340"/>
          <w:ins w:id="2792" w:author="NTL 101238" w:date="2024-06-02T20:06:00Z"/>
          <w:trPrChange w:id="2793" w:author="NTL 101238" w:date="2024-06-02T20:35:00Z" w16du:dateUtc="2024-06-02T13:35:00Z">
            <w:trPr>
              <w:trHeight w:val="1340"/>
            </w:trPr>
          </w:trPrChange>
        </w:trPr>
        <w:tc>
          <w:tcPr>
            <w:tcW w:w="413" w:type="pct"/>
            <w:vAlign w:val="center"/>
            <w:tcPrChange w:id="2794" w:author="NTL 101238" w:date="2024-06-02T20:35:00Z" w16du:dateUtc="2024-06-02T13:35:00Z">
              <w:tcPr>
                <w:tcW w:w="413" w:type="pct"/>
                <w:vAlign w:val="center"/>
              </w:tcPr>
            </w:tcPrChange>
          </w:tcPr>
          <w:p w14:paraId="0E27AFF1" w14:textId="77777777" w:rsidR="00AF634D" w:rsidRPr="00541AF1" w:rsidRDefault="00AF634D" w:rsidP="00655A27">
            <w:pPr>
              <w:pStyle w:val="ListParagraph"/>
              <w:spacing w:line="360" w:lineRule="auto"/>
              <w:ind w:left="0"/>
              <w:jc w:val="center"/>
              <w:rPr>
                <w:ins w:id="2795" w:author="NTL 101238" w:date="2024-06-02T20:06:00Z" w16du:dateUtc="2024-06-02T13:06:00Z"/>
                <w:rFonts w:asciiTheme="majorHAnsi" w:hAnsiTheme="majorHAnsi" w:cstheme="majorHAnsi"/>
                <w:b/>
                <w:bCs/>
                <w:sz w:val="28"/>
                <w:szCs w:val="28"/>
                <w:rPrChange w:id="2796" w:author="NTL 101238" w:date="2024-06-02T21:16:00Z" w16du:dateUtc="2024-06-02T14:16:00Z">
                  <w:rPr>
                    <w:ins w:id="2797" w:author="NTL 101238" w:date="2024-06-02T20:06:00Z" w16du:dateUtc="2024-06-02T13:06:00Z"/>
                    <w:rFonts w:cs="Times New Roman"/>
                    <w:b/>
                    <w:bCs/>
                    <w:sz w:val="28"/>
                    <w:szCs w:val="28"/>
                  </w:rPr>
                </w:rPrChange>
              </w:rPr>
            </w:pPr>
            <w:ins w:id="2798" w:author="NTL 101238" w:date="2024-06-02T20:06:00Z" w16du:dateUtc="2024-06-02T13:06:00Z">
              <w:r w:rsidRPr="00541AF1">
                <w:rPr>
                  <w:rFonts w:asciiTheme="majorHAnsi" w:hAnsiTheme="majorHAnsi" w:cstheme="majorHAnsi"/>
                  <w:b/>
                  <w:bCs/>
                  <w:sz w:val="28"/>
                  <w:szCs w:val="28"/>
                  <w:rPrChange w:id="2799" w:author="NTL 101238" w:date="2024-06-02T21:16:00Z" w16du:dateUtc="2024-06-02T14:16:00Z">
                    <w:rPr>
                      <w:rFonts w:cs="Times New Roman"/>
                      <w:b/>
                      <w:bCs/>
                      <w:sz w:val="28"/>
                      <w:szCs w:val="28"/>
                    </w:rPr>
                  </w:rPrChange>
                </w:rPr>
                <w:t>Bước</w:t>
              </w:r>
            </w:ins>
          </w:p>
        </w:tc>
        <w:tc>
          <w:tcPr>
            <w:tcW w:w="923" w:type="pct"/>
            <w:vAlign w:val="center"/>
            <w:tcPrChange w:id="2800" w:author="NTL 101238" w:date="2024-06-02T20:35:00Z" w16du:dateUtc="2024-06-02T13:35:00Z">
              <w:tcPr>
                <w:tcW w:w="923" w:type="pct"/>
                <w:vAlign w:val="center"/>
              </w:tcPr>
            </w:tcPrChange>
          </w:tcPr>
          <w:p w14:paraId="23956F7E" w14:textId="77777777" w:rsidR="00AF634D" w:rsidRPr="00541AF1" w:rsidRDefault="00AF634D" w:rsidP="00655A27">
            <w:pPr>
              <w:pStyle w:val="ListParagraph"/>
              <w:spacing w:line="360" w:lineRule="auto"/>
              <w:ind w:left="0"/>
              <w:jc w:val="center"/>
              <w:rPr>
                <w:ins w:id="2801" w:author="NTL 101238" w:date="2024-06-02T20:06:00Z" w16du:dateUtc="2024-06-02T13:06:00Z"/>
                <w:rFonts w:asciiTheme="majorHAnsi" w:hAnsiTheme="majorHAnsi" w:cstheme="majorHAnsi"/>
                <w:b/>
                <w:bCs/>
                <w:sz w:val="28"/>
                <w:szCs w:val="28"/>
                <w:rPrChange w:id="2802" w:author="NTL 101238" w:date="2024-06-02T21:16:00Z" w16du:dateUtc="2024-06-02T14:16:00Z">
                  <w:rPr>
                    <w:ins w:id="2803" w:author="NTL 101238" w:date="2024-06-02T20:06:00Z" w16du:dateUtc="2024-06-02T13:06:00Z"/>
                    <w:rFonts w:cs="Times New Roman"/>
                    <w:b/>
                    <w:bCs/>
                    <w:sz w:val="28"/>
                    <w:szCs w:val="28"/>
                  </w:rPr>
                </w:rPrChange>
              </w:rPr>
            </w:pPr>
            <w:ins w:id="2804" w:author="NTL 101238" w:date="2024-06-02T20:06:00Z" w16du:dateUtc="2024-06-02T13:06:00Z">
              <w:r w:rsidRPr="00541AF1">
                <w:rPr>
                  <w:rFonts w:asciiTheme="majorHAnsi" w:hAnsiTheme="majorHAnsi" w:cstheme="majorHAnsi"/>
                  <w:b/>
                  <w:bCs/>
                  <w:sz w:val="28"/>
                  <w:szCs w:val="28"/>
                  <w:rPrChange w:id="2805" w:author="NTL 101238" w:date="2024-06-02T21:16:00Z" w16du:dateUtc="2024-06-02T14:16:00Z">
                    <w:rPr>
                      <w:rFonts w:cs="Times New Roman"/>
                      <w:b/>
                      <w:bCs/>
                      <w:sz w:val="28"/>
                      <w:szCs w:val="28"/>
                    </w:rPr>
                  </w:rPrChange>
                </w:rPr>
                <w:t>Hành động</w:t>
              </w:r>
            </w:ins>
          </w:p>
        </w:tc>
        <w:tc>
          <w:tcPr>
            <w:tcW w:w="1148" w:type="pct"/>
            <w:vAlign w:val="center"/>
            <w:tcPrChange w:id="2806" w:author="NTL 101238" w:date="2024-06-02T20:35:00Z" w16du:dateUtc="2024-06-02T13:35:00Z">
              <w:tcPr>
                <w:tcW w:w="1148" w:type="pct"/>
                <w:vAlign w:val="center"/>
              </w:tcPr>
            </w:tcPrChange>
          </w:tcPr>
          <w:p w14:paraId="36E2FE6E" w14:textId="77777777" w:rsidR="00AF634D" w:rsidRPr="00541AF1" w:rsidRDefault="00AF634D" w:rsidP="00655A27">
            <w:pPr>
              <w:pStyle w:val="ListParagraph"/>
              <w:spacing w:line="360" w:lineRule="auto"/>
              <w:ind w:left="0"/>
              <w:jc w:val="center"/>
              <w:rPr>
                <w:ins w:id="2807" w:author="NTL 101238" w:date="2024-06-02T20:06:00Z" w16du:dateUtc="2024-06-02T13:06:00Z"/>
                <w:rFonts w:asciiTheme="majorHAnsi" w:hAnsiTheme="majorHAnsi" w:cstheme="majorHAnsi"/>
                <w:b/>
                <w:bCs/>
                <w:sz w:val="28"/>
                <w:szCs w:val="28"/>
                <w:rPrChange w:id="2808" w:author="NTL 101238" w:date="2024-06-02T21:16:00Z" w16du:dateUtc="2024-06-02T14:16:00Z">
                  <w:rPr>
                    <w:ins w:id="2809" w:author="NTL 101238" w:date="2024-06-02T20:06:00Z" w16du:dateUtc="2024-06-02T13:06:00Z"/>
                    <w:rFonts w:cs="Times New Roman"/>
                    <w:b/>
                    <w:bCs/>
                    <w:sz w:val="28"/>
                    <w:szCs w:val="28"/>
                  </w:rPr>
                </w:rPrChange>
              </w:rPr>
            </w:pPr>
            <w:ins w:id="2810" w:author="NTL 101238" w:date="2024-06-02T20:06:00Z" w16du:dateUtc="2024-06-02T13:06:00Z">
              <w:r w:rsidRPr="00541AF1">
                <w:rPr>
                  <w:rFonts w:asciiTheme="majorHAnsi" w:hAnsiTheme="majorHAnsi" w:cstheme="majorHAnsi"/>
                  <w:b/>
                  <w:bCs/>
                  <w:sz w:val="28"/>
                  <w:szCs w:val="28"/>
                  <w:rPrChange w:id="2811" w:author="NTL 101238" w:date="2024-06-02T21:16:00Z" w16du:dateUtc="2024-06-02T14:16:00Z">
                    <w:rPr>
                      <w:rFonts w:cs="Times New Roman"/>
                      <w:b/>
                      <w:bCs/>
                      <w:sz w:val="28"/>
                      <w:szCs w:val="28"/>
                    </w:rPr>
                  </w:rPrChange>
                </w:rPr>
                <w:t>Dữ liệu</w:t>
              </w:r>
            </w:ins>
          </w:p>
        </w:tc>
        <w:tc>
          <w:tcPr>
            <w:tcW w:w="1148" w:type="pct"/>
            <w:vAlign w:val="center"/>
            <w:tcPrChange w:id="2812" w:author="NTL 101238" w:date="2024-06-02T20:35:00Z" w16du:dateUtc="2024-06-02T13:35:00Z">
              <w:tcPr>
                <w:tcW w:w="1148" w:type="pct"/>
                <w:vAlign w:val="center"/>
              </w:tcPr>
            </w:tcPrChange>
          </w:tcPr>
          <w:p w14:paraId="3D478AA4" w14:textId="77777777" w:rsidR="00AF634D" w:rsidRPr="00541AF1" w:rsidRDefault="00AF634D" w:rsidP="00655A27">
            <w:pPr>
              <w:pStyle w:val="ListParagraph"/>
              <w:spacing w:line="360" w:lineRule="auto"/>
              <w:ind w:left="0"/>
              <w:jc w:val="center"/>
              <w:rPr>
                <w:ins w:id="2813" w:author="NTL 101238" w:date="2024-06-02T20:06:00Z" w16du:dateUtc="2024-06-02T13:06:00Z"/>
                <w:rFonts w:asciiTheme="majorHAnsi" w:hAnsiTheme="majorHAnsi" w:cstheme="majorHAnsi"/>
                <w:b/>
                <w:bCs/>
                <w:sz w:val="28"/>
                <w:szCs w:val="28"/>
                <w:rPrChange w:id="2814" w:author="NTL 101238" w:date="2024-06-02T21:16:00Z" w16du:dateUtc="2024-06-02T14:16:00Z">
                  <w:rPr>
                    <w:ins w:id="2815" w:author="NTL 101238" w:date="2024-06-02T20:06:00Z" w16du:dateUtc="2024-06-02T13:06:00Z"/>
                    <w:rFonts w:cs="Times New Roman"/>
                    <w:b/>
                    <w:bCs/>
                    <w:sz w:val="28"/>
                    <w:szCs w:val="28"/>
                  </w:rPr>
                </w:rPrChange>
              </w:rPr>
            </w:pPr>
            <w:ins w:id="2816" w:author="NTL 101238" w:date="2024-06-02T20:06:00Z" w16du:dateUtc="2024-06-02T13:06:00Z">
              <w:r w:rsidRPr="00541AF1">
                <w:rPr>
                  <w:rFonts w:asciiTheme="majorHAnsi" w:hAnsiTheme="majorHAnsi" w:cstheme="majorHAnsi"/>
                  <w:b/>
                  <w:bCs/>
                  <w:sz w:val="28"/>
                  <w:szCs w:val="28"/>
                  <w:rPrChange w:id="2817" w:author="NTL 101238" w:date="2024-06-02T21:16:00Z" w16du:dateUtc="2024-06-02T14:16:00Z">
                    <w:rPr>
                      <w:rFonts w:cs="Times New Roman"/>
                      <w:b/>
                      <w:bCs/>
                      <w:sz w:val="28"/>
                      <w:szCs w:val="28"/>
                    </w:rPr>
                  </w:rPrChange>
                </w:rPr>
                <w:t>Kết quả mong muốn</w:t>
              </w:r>
            </w:ins>
          </w:p>
        </w:tc>
        <w:tc>
          <w:tcPr>
            <w:tcW w:w="810" w:type="pct"/>
            <w:vAlign w:val="center"/>
            <w:tcPrChange w:id="2818" w:author="NTL 101238" w:date="2024-06-02T20:35:00Z" w16du:dateUtc="2024-06-02T13:35:00Z">
              <w:tcPr>
                <w:tcW w:w="810" w:type="pct"/>
                <w:vAlign w:val="center"/>
              </w:tcPr>
            </w:tcPrChange>
          </w:tcPr>
          <w:p w14:paraId="7C9E96C2" w14:textId="77777777" w:rsidR="00AF634D" w:rsidRPr="00541AF1" w:rsidRDefault="00AF634D" w:rsidP="00655A27">
            <w:pPr>
              <w:pStyle w:val="ListParagraph"/>
              <w:spacing w:line="360" w:lineRule="auto"/>
              <w:ind w:left="0"/>
              <w:jc w:val="center"/>
              <w:rPr>
                <w:ins w:id="2819" w:author="NTL 101238" w:date="2024-06-02T20:06:00Z" w16du:dateUtc="2024-06-02T13:06:00Z"/>
                <w:rFonts w:asciiTheme="majorHAnsi" w:hAnsiTheme="majorHAnsi" w:cstheme="majorHAnsi"/>
                <w:b/>
                <w:bCs/>
                <w:sz w:val="28"/>
                <w:szCs w:val="28"/>
                <w:rPrChange w:id="2820" w:author="NTL 101238" w:date="2024-06-02T21:16:00Z" w16du:dateUtc="2024-06-02T14:16:00Z">
                  <w:rPr>
                    <w:ins w:id="2821" w:author="NTL 101238" w:date="2024-06-02T20:06:00Z" w16du:dateUtc="2024-06-02T13:06:00Z"/>
                    <w:rFonts w:cs="Times New Roman"/>
                    <w:b/>
                    <w:bCs/>
                    <w:sz w:val="28"/>
                    <w:szCs w:val="28"/>
                  </w:rPr>
                </w:rPrChange>
              </w:rPr>
            </w:pPr>
            <w:ins w:id="2822" w:author="NTL 101238" w:date="2024-06-02T20:06:00Z" w16du:dateUtc="2024-06-02T13:06:00Z">
              <w:r w:rsidRPr="00541AF1">
                <w:rPr>
                  <w:rFonts w:asciiTheme="majorHAnsi" w:hAnsiTheme="majorHAnsi" w:cstheme="majorHAnsi"/>
                  <w:b/>
                  <w:bCs/>
                  <w:sz w:val="28"/>
                  <w:szCs w:val="28"/>
                  <w:rPrChange w:id="2823" w:author="NTL 101238" w:date="2024-06-02T21:16:00Z" w16du:dateUtc="2024-06-02T14:16:00Z">
                    <w:rPr>
                      <w:rFonts w:cs="Times New Roman"/>
                      <w:b/>
                      <w:bCs/>
                      <w:sz w:val="28"/>
                      <w:szCs w:val="28"/>
                    </w:rPr>
                  </w:rPrChange>
                </w:rPr>
                <w:t>Kết quả thực tế</w:t>
              </w:r>
            </w:ins>
          </w:p>
        </w:tc>
        <w:tc>
          <w:tcPr>
            <w:tcW w:w="558" w:type="pct"/>
            <w:vAlign w:val="center"/>
            <w:tcPrChange w:id="2824" w:author="NTL 101238" w:date="2024-06-02T20:35:00Z" w16du:dateUtc="2024-06-02T13:35:00Z">
              <w:tcPr>
                <w:tcW w:w="558" w:type="pct"/>
                <w:vAlign w:val="center"/>
              </w:tcPr>
            </w:tcPrChange>
          </w:tcPr>
          <w:p w14:paraId="6B0A80DE" w14:textId="77777777" w:rsidR="00AF634D" w:rsidRPr="00541AF1" w:rsidRDefault="00AF634D" w:rsidP="00655A27">
            <w:pPr>
              <w:pStyle w:val="ListParagraph"/>
              <w:spacing w:line="360" w:lineRule="auto"/>
              <w:ind w:left="0"/>
              <w:jc w:val="center"/>
              <w:rPr>
                <w:ins w:id="2825" w:author="NTL 101238" w:date="2024-06-02T20:06:00Z" w16du:dateUtc="2024-06-02T13:06:00Z"/>
                <w:rFonts w:asciiTheme="majorHAnsi" w:hAnsiTheme="majorHAnsi" w:cstheme="majorHAnsi"/>
                <w:b/>
                <w:bCs/>
                <w:sz w:val="28"/>
                <w:szCs w:val="28"/>
                <w:rPrChange w:id="2826" w:author="NTL 101238" w:date="2024-06-02T21:16:00Z" w16du:dateUtc="2024-06-02T14:16:00Z">
                  <w:rPr>
                    <w:ins w:id="2827" w:author="NTL 101238" w:date="2024-06-02T20:06:00Z" w16du:dateUtc="2024-06-02T13:06:00Z"/>
                    <w:rFonts w:cs="Times New Roman"/>
                    <w:b/>
                    <w:bCs/>
                    <w:sz w:val="28"/>
                    <w:szCs w:val="28"/>
                  </w:rPr>
                </w:rPrChange>
              </w:rPr>
            </w:pPr>
            <w:ins w:id="2828" w:author="NTL 101238" w:date="2024-06-02T20:06:00Z" w16du:dateUtc="2024-06-02T13:06:00Z">
              <w:r w:rsidRPr="00541AF1">
                <w:rPr>
                  <w:rFonts w:asciiTheme="majorHAnsi" w:hAnsiTheme="majorHAnsi" w:cstheme="majorHAnsi"/>
                  <w:b/>
                  <w:bCs/>
                  <w:sz w:val="28"/>
                  <w:szCs w:val="28"/>
                  <w:rPrChange w:id="2829" w:author="NTL 101238" w:date="2024-06-02T21:16:00Z" w16du:dateUtc="2024-06-02T14:16:00Z">
                    <w:rPr>
                      <w:rFonts w:cs="Times New Roman"/>
                      <w:b/>
                      <w:bCs/>
                      <w:sz w:val="28"/>
                      <w:szCs w:val="28"/>
                    </w:rPr>
                  </w:rPrChange>
                </w:rPr>
                <w:t>Trạng thái</w:t>
              </w:r>
            </w:ins>
          </w:p>
        </w:tc>
      </w:tr>
      <w:tr w:rsidR="00AF634D" w:rsidRPr="00541AF1" w14:paraId="6D0E6E3F" w14:textId="77777777" w:rsidTr="00655A27">
        <w:trPr>
          <w:ins w:id="2830" w:author="NTL 101238" w:date="2024-06-02T20:06:00Z"/>
        </w:trPr>
        <w:tc>
          <w:tcPr>
            <w:tcW w:w="413" w:type="pct"/>
            <w:vAlign w:val="center"/>
            <w:tcPrChange w:id="2831" w:author="NTL 101238" w:date="2024-06-02T20:35:00Z" w16du:dateUtc="2024-06-02T13:35:00Z">
              <w:tcPr>
                <w:tcW w:w="413" w:type="pct"/>
                <w:vAlign w:val="center"/>
              </w:tcPr>
            </w:tcPrChange>
          </w:tcPr>
          <w:p w14:paraId="21B954A3" w14:textId="77777777" w:rsidR="00AF634D" w:rsidRPr="00541AF1" w:rsidRDefault="00AF634D" w:rsidP="00655A27">
            <w:pPr>
              <w:spacing w:line="360" w:lineRule="auto"/>
              <w:ind w:left="22"/>
              <w:jc w:val="center"/>
              <w:rPr>
                <w:ins w:id="2832" w:author="NTL 101238" w:date="2024-06-02T20:06:00Z" w16du:dateUtc="2024-06-02T13:06:00Z"/>
                <w:rFonts w:asciiTheme="majorHAnsi" w:hAnsiTheme="majorHAnsi" w:cstheme="majorHAnsi"/>
                <w:sz w:val="28"/>
                <w:szCs w:val="28"/>
                <w:rPrChange w:id="2833" w:author="NTL 101238" w:date="2024-06-02T21:16:00Z" w16du:dateUtc="2024-06-02T14:16:00Z">
                  <w:rPr>
                    <w:ins w:id="2834" w:author="NTL 101238" w:date="2024-06-02T20:06:00Z" w16du:dateUtc="2024-06-02T13:06:00Z"/>
                    <w:rFonts w:cs="Times New Roman"/>
                    <w:sz w:val="28"/>
                    <w:szCs w:val="28"/>
                  </w:rPr>
                </w:rPrChange>
              </w:rPr>
            </w:pPr>
            <w:ins w:id="2835" w:author="NTL 101238" w:date="2024-06-02T20:06:00Z" w16du:dateUtc="2024-06-02T13:06:00Z">
              <w:r w:rsidRPr="00541AF1">
                <w:rPr>
                  <w:rFonts w:asciiTheme="majorHAnsi" w:hAnsiTheme="majorHAnsi" w:cstheme="majorHAnsi"/>
                  <w:sz w:val="28"/>
                  <w:szCs w:val="28"/>
                  <w:rPrChange w:id="2836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</w:rPr>
                  </w:rPrChange>
                </w:rPr>
                <w:t>1</w:t>
              </w:r>
            </w:ins>
          </w:p>
        </w:tc>
        <w:tc>
          <w:tcPr>
            <w:tcW w:w="923" w:type="pct"/>
            <w:vAlign w:val="center"/>
            <w:tcPrChange w:id="2837" w:author="NTL 101238" w:date="2024-06-02T20:35:00Z" w16du:dateUtc="2024-06-02T13:35:00Z">
              <w:tcPr>
                <w:tcW w:w="923" w:type="pct"/>
              </w:tcPr>
            </w:tcPrChange>
          </w:tcPr>
          <w:p w14:paraId="5DF0C416" w14:textId="77777777" w:rsidR="00AF634D" w:rsidRPr="00541AF1" w:rsidRDefault="00AF634D" w:rsidP="00655A27">
            <w:pPr>
              <w:spacing w:line="360" w:lineRule="auto"/>
              <w:ind w:left="22"/>
              <w:jc w:val="center"/>
              <w:rPr>
                <w:ins w:id="2838" w:author="NTL 101238" w:date="2024-06-02T20:06:00Z" w16du:dateUtc="2024-06-02T13:06:00Z"/>
                <w:rFonts w:asciiTheme="majorHAnsi" w:hAnsiTheme="majorHAnsi" w:cstheme="majorHAnsi"/>
                <w:sz w:val="28"/>
                <w:szCs w:val="28"/>
                <w:rPrChange w:id="2839" w:author="NTL 101238" w:date="2024-06-02T21:16:00Z" w16du:dateUtc="2024-06-02T14:16:00Z">
                  <w:rPr>
                    <w:ins w:id="2840" w:author="NTL 101238" w:date="2024-06-02T20:06:00Z" w16du:dateUtc="2024-06-02T13:06:00Z"/>
                    <w:rFonts w:cs="Times New Roman"/>
                    <w:sz w:val="28"/>
                    <w:szCs w:val="28"/>
                  </w:rPr>
                </w:rPrChange>
              </w:rPr>
            </w:pPr>
            <w:ins w:id="2841" w:author="NTL 101238" w:date="2024-06-02T20:06:00Z" w16du:dateUtc="2024-06-02T13:06:00Z">
              <w:r w:rsidRPr="00541AF1">
                <w:rPr>
                  <w:rFonts w:asciiTheme="majorHAnsi" w:hAnsiTheme="majorHAnsi" w:cstheme="majorHAnsi"/>
                  <w:sz w:val="28"/>
                  <w:szCs w:val="28"/>
                  <w:rPrChange w:id="2842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</w:rPr>
                  </w:rPrChange>
                </w:rPr>
                <w:t>Mở trang đăng nhập</w:t>
              </w:r>
            </w:ins>
          </w:p>
        </w:tc>
        <w:tc>
          <w:tcPr>
            <w:tcW w:w="1148" w:type="pct"/>
            <w:vAlign w:val="center"/>
            <w:tcPrChange w:id="2843" w:author="NTL 101238" w:date="2024-06-02T20:35:00Z" w16du:dateUtc="2024-06-02T13:35:00Z">
              <w:tcPr>
                <w:tcW w:w="1148" w:type="pct"/>
              </w:tcPr>
            </w:tcPrChange>
          </w:tcPr>
          <w:p w14:paraId="789F55C8" w14:textId="77777777" w:rsidR="00AF634D" w:rsidRPr="00541AF1" w:rsidRDefault="00AF634D" w:rsidP="00655A27">
            <w:pPr>
              <w:pStyle w:val="ListParagraph"/>
              <w:spacing w:line="360" w:lineRule="auto"/>
              <w:ind w:left="0"/>
              <w:jc w:val="center"/>
              <w:rPr>
                <w:ins w:id="2844" w:author="NTL 101238" w:date="2024-06-02T20:06:00Z" w16du:dateUtc="2024-06-02T13:06:00Z"/>
                <w:rFonts w:asciiTheme="majorHAnsi" w:hAnsiTheme="majorHAnsi" w:cstheme="majorHAnsi"/>
                <w:sz w:val="28"/>
                <w:szCs w:val="28"/>
                <w:lang w:val="en-US"/>
                <w:rPrChange w:id="2845" w:author="NTL 101238" w:date="2024-06-02T21:16:00Z" w16du:dateUtc="2024-06-02T14:16:00Z">
                  <w:rPr>
                    <w:ins w:id="2846" w:author="NTL 101238" w:date="2024-06-02T20:06:00Z" w16du:dateUtc="2024-06-02T13:06:00Z"/>
                    <w:rFonts w:cs="Times New Roman"/>
                    <w:sz w:val="28"/>
                    <w:szCs w:val="28"/>
                    <w:lang w:val="en-US"/>
                  </w:rPr>
                </w:rPrChange>
              </w:rPr>
            </w:pPr>
            <w:ins w:id="2847" w:author="NTL 101238" w:date="2024-06-02T20:06:00Z" w16du:dateUtc="2024-06-02T13:06:00Z">
              <w:r w:rsidRPr="00541AF1">
                <w:rPr>
                  <w:rFonts w:asciiTheme="majorHAnsi" w:hAnsiTheme="majorHAnsi" w:cstheme="majorHAnsi"/>
                  <w:sz w:val="28"/>
                  <w:szCs w:val="28"/>
                  <w:lang w:val="en-US"/>
                  <w:rPrChange w:id="2848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  <w:lang w:val="en-US"/>
                    </w:rPr>
                  </w:rPrChange>
                </w:rPr>
                <w:fldChar w:fldCharType="begin"/>
              </w:r>
              <w:r w:rsidRPr="00541AF1">
                <w:rPr>
                  <w:rFonts w:asciiTheme="majorHAnsi" w:hAnsiTheme="majorHAnsi" w:cstheme="majorHAnsi"/>
                  <w:sz w:val="28"/>
                  <w:szCs w:val="28"/>
                  <w:lang w:val="en-US"/>
                  <w:rPrChange w:id="2849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  <w:lang w:val="en-US"/>
                    </w:rPr>
                  </w:rPrChange>
                </w:rPr>
                <w:instrText>HYPERLINK "https://www.amazon.com/ap/signin?openid.pape.max_auth_age=0&amp;openid.return_to=https%3A%2F%2Fwww.amazon.com%2Fs%3Fk%3Da%2Bmazon%2Bcom%26adgrpid%3D127260490003%26hvadid%3D585479351039%26hvdev%3Dc%26hvlocphy%3D9040331%26hvnetw%3Dg%26hvqmt%3Db%26hvrand%3D17007436482859152777%26hvtargid%3Dkwd-321362582074%26hydadcr%3D27983_14525522%26tag%3Dhydglogoo-20%26ref%3Dnav_signin&amp;openid.identity=http%3A%2F%2Fspecs.openid.net%2Fauth%2F2.0%2Fidentifier_select&amp;openid.assoc_handle=usflex&amp;openid.mode=checkid_setup&amp;openid.claimed_id=http%3A%2F%2Fspecs.openid.net%2Fauth%2F2.0%2Fidentifier_select&amp;openid.ns=http%3A%2F%2Fspecs.openid.net%2Fauth%2F2.0"</w:instrText>
              </w:r>
              <w:r w:rsidRPr="00DD7BE7">
                <w:rPr>
                  <w:rFonts w:asciiTheme="majorHAnsi" w:hAnsiTheme="majorHAnsi" w:cstheme="majorHAnsi"/>
                  <w:sz w:val="28"/>
                  <w:szCs w:val="28"/>
                  <w:lang w:val="en-US"/>
                </w:rPr>
              </w:r>
              <w:r w:rsidRPr="00541AF1">
                <w:rPr>
                  <w:rFonts w:asciiTheme="majorHAnsi" w:hAnsiTheme="majorHAnsi" w:cstheme="majorHAnsi"/>
                  <w:sz w:val="28"/>
                  <w:szCs w:val="28"/>
                  <w:lang w:val="en-US"/>
                  <w:rPrChange w:id="2850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  <w:lang w:val="en-US"/>
                    </w:rPr>
                  </w:rPrChange>
                </w:rPr>
                <w:fldChar w:fldCharType="separate"/>
              </w:r>
              <w:r w:rsidRPr="00541AF1">
                <w:rPr>
                  <w:rStyle w:val="Hyperlink"/>
                  <w:rFonts w:asciiTheme="majorHAnsi" w:hAnsiTheme="majorHAnsi" w:cstheme="majorHAnsi"/>
                  <w:rPrChange w:id="2851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  <w:lang w:val="en-US"/>
                    </w:rPr>
                  </w:rPrChange>
                </w:rPr>
                <w:t>URL Login Amazon</w:t>
              </w:r>
              <w:r w:rsidRPr="00541AF1">
                <w:rPr>
                  <w:rFonts w:asciiTheme="majorHAnsi" w:hAnsiTheme="majorHAnsi" w:cstheme="majorHAnsi"/>
                  <w:sz w:val="28"/>
                  <w:szCs w:val="28"/>
                  <w:lang w:val="en-US"/>
                  <w:rPrChange w:id="2852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  <w:lang w:val="en-US"/>
                    </w:rPr>
                  </w:rPrChange>
                </w:rPr>
                <w:fldChar w:fldCharType="end"/>
              </w:r>
            </w:ins>
          </w:p>
          <w:p w14:paraId="13AAD90A" w14:textId="77777777" w:rsidR="00AF634D" w:rsidRPr="00541AF1" w:rsidRDefault="00AF634D" w:rsidP="00655A27">
            <w:pPr>
              <w:pStyle w:val="ListParagraph"/>
              <w:spacing w:line="360" w:lineRule="auto"/>
              <w:ind w:left="0"/>
              <w:jc w:val="center"/>
              <w:rPr>
                <w:ins w:id="2853" w:author="NTL 101238" w:date="2024-06-02T20:06:00Z" w16du:dateUtc="2024-06-02T13:06:00Z"/>
                <w:rFonts w:asciiTheme="majorHAnsi" w:hAnsiTheme="majorHAnsi" w:cstheme="majorHAnsi"/>
                <w:sz w:val="28"/>
                <w:szCs w:val="28"/>
                <w:lang w:val="en-US"/>
                <w:rPrChange w:id="2854" w:author="NTL 101238" w:date="2024-06-02T21:16:00Z" w16du:dateUtc="2024-06-02T14:16:00Z">
                  <w:rPr>
                    <w:ins w:id="2855" w:author="NTL 101238" w:date="2024-06-02T20:06:00Z" w16du:dateUtc="2024-06-02T13:06:00Z"/>
                    <w:rFonts w:cs="Times New Roman"/>
                    <w:sz w:val="28"/>
                    <w:szCs w:val="28"/>
                    <w:lang w:val="en-US"/>
                  </w:rPr>
                </w:rPrChange>
              </w:rPr>
            </w:pPr>
          </w:p>
        </w:tc>
        <w:tc>
          <w:tcPr>
            <w:tcW w:w="1148" w:type="pct"/>
            <w:vAlign w:val="center"/>
            <w:tcPrChange w:id="2856" w:author="NTL 101238" w:date="2024-06-02T20:35:00Z" w16du:dateUtc="2024-06-02T13:35:00Z">
              <w:tcPr>
                <w:tcW w:w="1148" w:type="pct"/>
              </w:tcPr>
            </w:tcPrChange>
          </w:tcPr>
          <w:p w14:paraId="1C550005" w14:textId="77777777" w:rsidR="00AF634D" w:rsidRPr="00541AF1" w:rsidRDefault="00AF634D" w:rsidP="00655A27">
            <w:pPr>
              <w:pStyle w:val="ListParagraph"/>
              <w:spacing w:line="360" w:lineRule="auto"/>
              <w:ind w:left="0"/>
              <w:jc w:val="center"/>
              <w:rPr>
                <w:ins w:id="2857" w:author="NTL 101238" w:date="2024-06-02T20:06:00Z" w16du:dateUtc="2024-06-02T13:06:00Z"/>
                <w:rFonts w:asciiTheme="majorHAnsi" w:hAnsiTheme="majorHAnsi" w:cstheme="majorHAnsi"/>
                <w:sz w:val="28"/>
                <w:szCs w:val="28"/>
                <w:rPrChange w:id="2858" w:author="NTL 101238" w:date="2024-06-02T21:16:00Z" w16du:dateUtc="2024-06-02T14:16:00Z">
                  <w:rPr>
                    <w:ins w:id="2859" w:author="NTL 101238" w:date="2024-06-02T20:06:00Z" w16du:dateUtc="2024-06-02T13:06:00Z"/>
                    <w:rFonts w:cs="Times New Roman"/>
                    <w:sz w:val="28"/>
                    <w:szCs w:val="28"/>
                  </w:rPr>
                </w:rPrChange>
              </w:rPr>
            </w:pPr>
            <w:ins w:id="2860" w:author="NTL 101238" w:date="2024-06-02T20:06:00Z" w16du:dateUtc="2024-06-02T13:06:00Z">
              <w:r w:rsidRPr="00541AF1">
                <w:rPr>
                  <w:rFonts w:asciiTheme="majorHAnsi" w:hAnsiTheme="majorHAnsi" w:cstheme="majorHAnsi"/>
                  <w:sz w:val="28"/>
                  <w:szCs w:val="28"/>
                  <w:rPrChange w:id="2861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</w:rPr>
                  </w:rPrChange>
                </w:rPr>
                <w:t>Hiển thị form đăng nhập</w:t>
              </w:r>
            </w:ins>
          </w:p>
        </w:tc>
        <w:tc>
          <w:tcPr>
            <w:tcW w:w="810" w:type="pct"/>
            <w:vAlign w:val="center"/>
            <w:tcPrChange w:id="2862" w:author="NTL 101238" w:date="2024-06-02T20:35:00Z" w16du:dateUtc="2024-06-02T13:35:00Z">
              <w:tcPr>
                <w:tcW w:w="810" w:type="pct"/>
              </w:tcPr>
            </w:tcPrChange>
          </w:tcPr>
          <w:p w14:paraId="03EE79D1" w14:textId="77777777" w:rsidR="00AF634D" w:rsidRPr="00541AF1" w:rsidRDefault="00AF634D" w:rsidP="00655A27">
            <w:pPr>
              <w:pStyle w:val="ListParagraph"/>
              <w:spacing w:line="360" w:lineRule="auto"/>
              <w:ind w:left="0"/>
              <w:jc w:val="center"/>
              <w:rPr>
                <w:ins w:id="2863" w:author="NTL 101238" w:date="2024-06-02T20:06:00Z" w16du:dateUtc="2024-06-02T13:06:00Z"/>
                <w:rFonts w:asciiTheme="majorHAnsi" w:hAnsiTheme="majorHAnsi" w:cstheme="majorHAnsi"/>
                <w:sz w:val="28"/>
                <w:szCs w:val="28"/>
                <w:rPrChange w:id="2864" w:author="NTL 101238" w:date="2024-06-02T21:16:00Z" w16du:dateUtc="2024-06-02T14:16:00Z">
                  <w:rPr>
                    <w:ins w:id="2865" w:author="NTL 101238" w:date="2024-06-02T20:06:00Z" w16du:dateUtc="2024-06-02T13:06:00Z"/>
                    <w:rFonts w:cs="Times New Roman"/>
                    <w:sz w:val="28"/>
                    <w:szCs w:val="28"/>
                  </w:rPr>
                </w:rPrChange>
              </w:rPr>
            </w:pPr>
            <w:ins w:id="2866" w:author="NTL 101238" w:date="2024-06-02T20:06:00Z" w16du:dateUtc="2024-06-02T13:06:00Z">
              <w:r w:rsidRPr="00541AF1">
                <w:rPr>
                  <w:rFonts w:asciiTheme="majorHAnsi" w:hAnsiTheme="majorHAnsi" w:cstheme="majorHAnsi"/>
                  <w:sz w:val="28"/>
                  <w:szCs w:val="28"/>
                  <w:rPrChange w:id="2867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</w:rPr>
                  </w:rPrChange>
                </w:rPr>
                <w:t>Hiển thị form đăng nhập</w:t>
              </w:r>
            </w:ins>
          </w:p>
        </w:tc>
        <w:tc>
          <w:tcPr>
            <w:tcW w:w="558" w:type="pct"/>
            <w:vAlign w:val="center"/>
            <w:tcPrChange w:id="2868" w:author="NTL 101238" w:date="2024-06-02T20:35:00Z" w16du:dateUtc="2024-06-02T13:35:00Z">
              <w:tcPr>
                <w:tcW w:w="558" w:type="pct"/>
              </w:tcPr>
            </w:tcPrChange>
          </w:tcPr>
          <w:p w14:paraId="6EC3EAAA" w14:textId="77777777" w:rsidR="00AF634D" w:rsidRPr="00541AF1" w:rsidRDefault="00AF634D" w:rsidP="00655A27">
            <w:pPr>
              <w:pStyle w:val="ListParagraph"/>
              <w:spacing w:line="360" w:lineRule="auto"/>
              <w:ind w:left="0"/>
              <w:jc w:val="center"/>
              <w:rPr>
                <w:ins w:id="2869" w:author="NTL 101238" w:date="2024-06-02T20:06:00Z" w16du:dateUtc="2024-06-02T13:06:00Z"/>
                <w:rFonts w:asciiTheme="majorHAnsi" w:hAnsiTheme="majorHAnsi" w:cstheme="majorHAnsi"/>
                <w:sz w:val="28"/>
                <w:szCs w:val="28"/>
                <w:rPrChange w:id="2870" w:author="NTL 101238" w:date="2024-06-02T21:16:00Z" w16du:dateUtc="2024-06-02T14:16:00Z">
                  <w:rPr>
                    <w:ins w:id="2871" w:author="NTL 101238" w:date="2024-06-02T20:06:00Z" w16du:dateUtc="2024-06-02T13:06:00Z"/>
                    <w:rFonts w:cs="Times New Roman"/>
                    <w:sz w:val="28"/>
                    <w:szCs w:val="28"/>
                  </w:rPr>
                </w:rPrChange>
              </w:rPr>
            </w:pPr>
            <w:ins w:id="2872" w:author="NTL 101238" w:date="2024-06-02T20:06:00Z" w16du:dateUtc="2024-06-02T13:06:00Z">
              <w:r w:rsidRPr="00541AF1">
                <w:rPr>
                  <w:rFonts w:asciiTheme="majorHAnsi" w:hAnsiTheme="majorHAnsi" w:cstheme="majorHAnsi"/>
                  <w:sz w:val="28"/>
                  <w:szCs w:val="28"/>
                  <w:rPrChange w:id="2873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</w:rPr>
                  </w:rPrChange>
                </w:rPr>
                <w:t>pass</w:t>
              </w:r>
            </w:ins>
          </w:p>
        </w:tc>
      </w:tr>
      <w:tr w:rsidR="00AF634D" w:rsidRPr="00541AF1" w14:paraId="4592E8A4" w14:textId="77777777" w:rsidTr="00655A27">
        <w:trPr>
          <w:ins w:id="2874" w:author="NTL 101238" w:date="2024-06-02T20:06:00Z"/>
        </w:trPr>
        <w:tc>
          <w:tcPr>
            <w:tcW w:w="413" w:type="pct"/>
            <w:vAlign w:val="center"/>
            <w:tcPrChange w:id="2875" w:author="NTL 101238" w:date="2024-06-02T20:35:00Z" w16du:dateUtc="2024-06-02T13:35:00Z">
              <w:tcPr>
                <w:tcW w:w="413" w:type="pct"/>
                <w:vAlign w:val="center"/>
              </w:tcPr>
            </w:tcPrChange>
          </w:tcPr>
          <w:p w14:paraId="5DA855B4" w14:textId="77777777" w:rsidR="00AF634D" w:rsidRPr="00541AF1" w:rsidRDefault="00AF634D" w:rsidP="00655A27">
            <w:pPr>
              <w:spacing w:line="360" w:lineRule="auto"/>
              <w:jc w:val="center"/>
              <w:rPr>
                <w:ins w:id="2876" w:author="NTL 101238" w:date="2024-06-02T20:06:00Z" w16du:dateUtc="2024-06-02T13:06:00Z"/>
                <w:rFonts w:asciiTheme="majorHAnsi" w:hAnsiTheme="majorHAnsi" w:cstheme="majorHAnsi"/>
                <w:sz w:val="28"/>
                <w:szCs w:val="28"/>
                <w:rPrChange w:id="2877" w:author="NTL 101238" w:date="2024-06-02T21:16:00Z" w16du:dateUtc="2024-06-02T14:16:00Z">
                  <w:rPr>
                    <w:ins w:id="2878" w:author="NTL 101238" w:date="2024-06-02T20:06:00Z" w16du:dateUtc="2024-06-02T13:06:00Z"/>
                    <w:rFonts w:cs="Times New Roman"/>
                    <w:sz w:val="28"/>
                    <w:szCs w:val="28"/>
                  </w:rPr>
                </w:rPrChange>
              </w:rPr>
            </w:pPr>
            <w:ins w:id="2879" w:author="NTL 101238" w:date="2024-06-02T20:06:00Z" w16du:dateUtc="2024-06-02T13:06:00Z">
              <w:r w:rsidRPr="00541AF1">
                <w:rPr>
                  <w:rFonts w:asciiTheme="majorHAnsi" w:hAnsiTheme="majorHAnsi" w:cstheme="majorHAnsi"/>
                  <w:sz w:val="28"/>
                  <w:szCs w:val="28"/>
                  <w:rPrChange w:id="2880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</w:rPr>
                  </w:rPrChange>
                </w:rPr>
                <w:t>2</w:t>
              </w:r>
            </w:ins>
          </w:p>
        </w:tc>
        <w:tc>
          <w:tcPr>
            <w:tcW w:w="923" w:type="pct"/>
            <w:vAlign w:val="center"/>
            <w:tcPrChange w:id="2881" w:author="NTL 101238" w:date="2024-06-02T20:35:00Z" w16du:dateUtc="2024-06-02T13:35:00Z">
              <w:tcPr>
                <w:tcW w:w="923" w:type="pct"/>
              </w:tcPr>
            </w:tcPrChange>
          </w:tcPr>
          <w:p w14:paraId="1DECCD1C" w14:textId="77777777" w:rsidR="00AF634D" w:rsidRPr="00541AF1" w:rsidRDefault="00AF634D" w:rsidP="00655A27">
            <w:pPr>
              <w:spacing w:line="360" w:lineRule="auto"/>
              <w:jc w:val="center"/>
              <w:rPr>
                <w:ins w:id="2882" w:author="NTL 101238" w:date="2024-06-02T20:06:00Z" w16du:dateUtc="2024-06-02T13:06:00Z"/>
                <w:rFonts w:asciiTheme="majorHAnsi" w:hAnsiTheme="majorHAnsi" w:cstheme="majorHAnsi"/>
                <w:sz w:val="28"/>
                <w:szCs w:val="28"/>
                <w:rPrChange w:id="2883" w:author="NTL 101238" w:date="2024-06-02T21:16:00Z" w16du:dateUtc="2024-06-02T14:16:00Z">
                  <w:rPr>
                    <w:ins w:id="2884" w:author="NTL 101238" w:date="2024-06-02T20:06:00Z" w16du:dateUtc="2024-06-02T13:06:00Z"/>
                    <w:rFonts w:cs="Times New Roman"/>
                    <w:sz w:val="28"/>
                    <w:szCs w:val="28"/>
                  </w:rPr>
                </w:rPrChange>
              </w:rPr>
            </w:pPr>
            <w:ins w:id="2885" w:author="NTL 101238" w:date="2024-06-02T20:06:00Z" w16du:dateUtc="2024-06-02T13:06:00Z">
              <w:r w:rsidRPr="00541AF1">
                <w:rPr>
                  <w:rFonts w:asciiTheme="majorHAnsi" w:hAnsiTheme="majorHAnsi" w:cstheme="majorHAnsi"/>
                  <w:sz w:val="28"/>
                  <w:szCs w:val="28"/>
                  <w:rPrChange w:id="2886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</w:rPr>
                  </w:rPrChange>
                </w:rPr>
                <w:t xml:space="preserve">Nhập </w:t>
              </w:r>
              <w:r w:rsidRPr="00541AF1">
                <w:rPr>
                  <w:rFonts w:asciiTheme="majorHAnsi" w:hAnsiTheme="majorHAnsi" w:cstheme="majorHAnsi"/>
                  <w:sz w:val="28"/>
                  <w:szCs w:val="28"/>
                  <w:lang w:val="en-US"/>
                  <w:rPrChange w:id="2887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  <w:lang w:val="en-US"/>
                    </w:rPr>
                  </w:rPrChange>
                </w:rPr>
                <w:t>tên đăng nhập</w:t>
              </w:r>
            </w:ins>
          </w:p>
        </w:tc>
        <w:tc>
          <w:tcPr>
            <w:tcW w:w="1148" w:type="pct"/>
            <w:vAlign w:val="center"/>
            <w:tcPrChange w:id="2888" w:author="NTL 101238" w:date="2024-06-02T20:35:00Z" w16du:dateUtc="2024-06-02T13:35:00Z">
              <w:tcPr>
                <w:tcW w:w="1148" w:type="pct"/>
              </w:tcPr>
            </w:tcPrChange>
          </w:tcPr>
          <w:p w14:paraId="2085622C" w14:textId="633778E7" w:rsidR="00AF634D" w:rsidRPr="00541AF1" w:rsidRDefault="00DD7BE7" w:rsidP="00655A27">
            <w:pPr>
              <w:pStyle w:val="ListParagraph"/>
              <w:spacing w:line="360" w:lineRule="auto"/>
              <w:ind w:left="0"/>
              <w:jc w:val="center"/>
              <w:rPr>
                <w:ins w:id="2889" w:author="NTL 101238" w:date="2024-06-02T20:06:00Z" w16du:dateUtc="2024-06-02T13:06:00Z"/>
                <w:rFonts w:asciiTheme="majorHAnsi" w:hAnsiTheme="majorHAnsi" w:cstheme="majorHAnsi"/>
                <w:sz w:val="28"/>
                <w:szCs w:val="28"/>
                <w:rPrChange w:id="2890" w:author="NTL 101238" w:date="2024-06-02T21:16:00Z" w16du:dateUtc="2024-06-02T14:16:00Z">
                  <w:rPr>
                    <w:ins w:id="2891" w:author="NTL 101238" w:date="2024-06-02T20:06:00Z" w16du:dateUtc="2024-06-02T13:06:00Z"/>
                    <w:rFonts w:cs="Times New Roman"/>
                    <w:sz w:val="28"/>
                    <w:szCs w:val="28"/>
                  </w:rPr>
                </w:rPrChange>
              </w:rPr>
            </w:pPr>
            <w:ins w:id="2892" w:author="NTL 101238" w:date="2024-06-28T09:21:00Z" w16du:dateUtc="2024-06-28T02:21:00Z">
              <w:r>
                <w:rPr>
                  <w:rFonts w:asciiTheme="majorHAnsi" w:hAnsiTheme="majorHAnsi" w:cstheme="majorHAnsi"/>
                  <w:sz w:val="28"/>
                  <w:szCs w:val="28"/>
                  <w:shd w:val="clear" w:color="auto" w:fill="FFFFFF"/>
                  <w:lang w:val="en-US"/>
                </w:rPr>
                <w:t>0987207803</w:t>
              </w:r>
            </w:ins>
          </w:p>
        </w:tc>
        <w:tc>
          <w:tcPr>
            <w:tcW w:w="1148" w:type="pct"/>
            <w:vAlign w:val="center"/>
            <w:tcPrChange w:id="2893" w:author="NTL 101238" w:date="2024-06-02T20:35:00Z" w16du:dateUtc="2024-06-02T13:35:00Z">
              <w:tcPr>
                <w:tcW w:w="1148" w:type="pct"/>
              </w:tcPr>
            </w:tcPrChange>
          </w:tcPr>
          <w:p w14:paraId="3813F1E6" w14:textId="77777777" w:rsidR="00AF634D" w:rsidRPr="00541AF1" w:rsidRDefault="00AF634D" w:rsidP="00655A27">
            <w:pPr>
              <w:pStyle w:val="ListParagraph"/>
              <w:spacing w:line="360" w:lineRule="auto"/>
              <w:ind w:left="0"/>
              <w:jc w:val="center"/>
              <w:rPr>
                <w:ins w:id="2894" w:author="NTL 101238" w:date="2024-06-02T20:06:00Z" w16du:dateUtc="2024-06-02T13:06:00Z"/>
                <w:rFonts w:asciiTheme="majorHAnsi" w:hAnsiTheme="majorHAnsi" w:cstheme="majorHAnsi"/>
                <w:sz w:val="28"/>
                <w:szCs w:val="28"/>
                <w:rPrChange w:id="2895" w:author="NTL 101238" w:date="2024-06-02T21:16:00Z" w16du:dateUtc="2024-06-02T14:16:00Z">
                  <w:rPr>
                    <w:ins w:id="2896" w:author="NTL 101238" w:date="2024-06-02T20:06:00Z" w16du:dateUtc="2024-06-02T13:06:00Z"/>
                    <w:rFonts w:cs="Times New Roman"/>
                    <w:sz w:val="28"/>
                    <w:szCs w:val="28"/>
                  </w:rPr>
                </w:rPrChange>
              </w:rPr>
            </w:pPr>
            <w:ins w:id="2897" w:author="NTL 101238" w:date="2024-06-02T20:06:00Z" w16du:dateUtc="2024-06-02T13:06:00Z">
              <w:r w:rsidRPr="00541AF1">
                <w:rPr>
                  <w:rFonts w:asciiTheme="majorHAnsi" w:hAnsiTheme="majorHAnsi" w:cstheme="majorHAnsi"/>
                  <w:sz w:val="28"/>
                  <w:szCs w:val="28"/>
                  <w:rPrChange w:id="2898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</w:rPr>
                  </w:rPrChange>
                </w:rPr>
                <w:t>Hiển thị tài khoản vừa nhập</w:t>
              </w:r>
            </w:ins>
          </w:p>
        </w:tc>
        <w:tc>
          <w:tcPr>
            <w:tcW w:w="810" w:type="pct"/>
            <w:vAlign w:val="center"/>
            <w:tcPrChange w:id="2899" w:author="NTL 101238" w:date="2024-06-02T20:35:00Z" w16du:dateUtc="2024-06-02T13:35:00Z">
              <w:tcPr>
                <w:tcW w:w="810" w:type="pct"/>
              </w:tcPr>
            </w:tcPrChange>
          </w:tcPr>
          <w:p w14:paraId="7033DC11" w14:textId="77777777" w:rsidR="00AF634D" w:rsidRPr="00541AF1" w:rsidRDefault="00AF634D" w:rsidP="00655A27">
            <w:pPr>
              <w:pStyle w:val="ListParagraph"/>
              <w:spacing w:line="360" w:lineRule="auto"/>
              <w:ind w:left="0"/>
              <w:jc w:val="center"/>
              <w:rPr>
                <w:ins w:id="2900" w:author="NTL 101238" w:date="2024-06-02T20:06:00Z" w16du:dateUtc="2024-06-02T13:06:00Z"/>
                <w:rFonts w:asciiTheme="majorHAnsi" w:hAnsiTheme="majorHAnsi" w:cstheme="majorHAnsi"/>
                <w:sz w:val="28"/>
                <w:szCs w:val="28"/>
                <w:rPrChange w:id="2901" w:author="NTL 101238" w:date="2024-06-02T21:16:00Z" w16du:dateUtc="2024-06-02T14:16:00Z">
                  <w:rPr>
                    <w:ins w:id="2902" w:author="NTL 101238" w:date="2024-06-02T20:06:00Z" w16du:dateUtc="2024-06-02T13:06:00Z"/>
                    <w:rFonts w:cs="Times New Roman"/>
                    <w:sz w:val="28"/>
                    <w:szCs w:val="28"/>
                  </w:rPr>
                </w:rPrChange>
              </w:rPr>
            </w:pPr>
            <w:ins w:id="2903" w:author="NTL 101238" w:date="2024-06-02T20:06:00Z" w16du:dateUtc="2024-06-02T13:06:00Z">
              <w:r w:rsidRPr="00541AF1">
                <w:rPr>
                  <w:rFonts w:asciiTheme="majorHAnsi" w:hAnsiTheme="majorHAnsi" w:cstheme="majorHAnsi"/>
                  <w:sz w:val="28"/>
                  <w:szCs w:val="28"/>
                  <w:rPrChange w:id="2904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</w:rPr>
                  </w:rPrChange>
                </w:rPr>
                <w:t>Hiển thị tài khoản vừa nhập</w:t>
              </w:r>
            </w:ins>
          </w:p>
        </w:tc>
        <w:tc>
          <w:tcPr>
            <w:tcW w:w="558" w:type="pct"/>
            <w:vAlign w:val="center"/>
            <w:tcPrChange w:id="2905" w:author="NTL 101238" w:date="2024-06-02T20:35:00Z" w16du:dateUtc="2024-06-02T13:35:00Z">
              <w:tcPr>
                <w:tcW w:w="558" w:type="pct"/>
              </w:tcPr>
            </w:tcPrChange>
          </w:tcPr>
          <w:p w14:paraId="108E7E60" w14:textId="77777777" w:rsidR="00AF634D" w:rsidRPr="00541AF1" w:rsidRDefault="00AF634D" w:rsidP="00655A27">
            <w:pPr>
              <w:pStyle w:val="ListParagraph"/>
              <w:spacing w:line="360" w:lineRule="auto"/>
              <w:ind w:left="0"/>
              <w:jc w:val="center"/>
              <w:rPr>
                <w:ins w:id="2906" w:author="NTL 101238" w:date="2024-06-02T20:06:00Z" w16du:dateUtc="2024-06-02T13:06:00Z"/>
                <w:rFonts w:asciiTheme="majorHAnsi" w:hAnsiTheme="majorHAnsi" w:cstheme="majorHAnsi"/>
                <w:sz w:val="28"/>
                <w:szCs w:val="28"/>
                <w:rPrChange w:id="2907" w:author="NTL 101238" w:date="2024-06-02T21:16:00Z" w16du:dateUtc="2024-06-02T14:16:00Z">
                  <w:rPr>
                    <w:ins w:id="2908" w:author="NTL 101238" w:date="2024-06-02T20:06:00Z" w16du:dateUtc="2024-06-02T13:06:00Z"/>
                    <w:rFonts w:cs="Times New Roman"/>
                    <w:sz w:val="28"/>
                    <w:szCs w:val="28"/>
                  </w:rPr>
                </w:rPrChange>
              </w:rPr>
            </w:pPr>
            <w:ins w:id="2909" w:author="NTL 101238" w:date="2024-06-02T20:06:00Z" w16du:dateUtc="2024-06-02T13:06:00Z">
              <w:r w:rsidRPr="00541AF1">
                <w:rPr>
                  <w:rFonts w:asciiTheme="majorHAnsi" w:hAnsiTheme="majorHAnsi" w:cstheme="majorHAnsi"/>
                  <w:sz w:val="28"/>
                  <w:szCs w:val="28"/>
                  <w:rPrChange w:id="2910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</w:rPr>
                  </w:rPrChange>
                </w:rPr>
                <w:t>pass</w:t>
              </w:r>
            </w:ins>
          </w:p>
        </w:tc>
      </w:tr>
      <w:tr w:rsidR="00AF634D" w:rsidRPr="00541AF1" w14:paraId="0E0C8DEC" w14:textId="77777777" w:rsidTr="00655A27">
        <w:trPr>
          <w:ins w:id="2911" w:author="NTL 101238" w:date="2024-06-02T20:06:00Z"/>
        </w:trPr>
        <w:tc>
          <w:tcPr>
            <w:tcW w:w="413" w:type="pct"/>
            <w:vAlign w:val="center"/>
            <w:tcPrChange w:id="2912" w:author="NTL 101238" w:date="2024-06-02T20:35:00Z" w16du:dateUtc="2024-06-02T13:35:00Z">
              <w:tcPr>
                <w:tcW w:w="413" w:type="pct"/>
                <w:vAlign w:val="center"/>
              </w:tcPr>
            </w:tcPrChange>
          </w:tcPr>
          <w:p w14:paraId="2FF3A529" w14:textId="77777777" w:rsidR="00AF634D" w:rsidRPr="00541AF1" w:rsidRDefault="00AF634D" w:rsidP="00655A27">
            <w:pPr>
              <w:pStyle w:val="ListParagraph"/>
              <w:spacing w:line="360" w:lineRule="auto"/>
              <w:ind w:left="0"/>
              <w:jc w:val="center"/>
              <w:rPr>
                <w:ins w:id="2913" w:author="NTL 101238" w:date="2024-06-02T20:06:00Z" w16du:dateUtc="2024-06-02T13:06:00Z"/>
                <w:rFonts w:asciiTheme="majorHAnsi" w:hAnsiTheme="majorHAnsi" w:cstheme="majorHAnsi"/>
                <w:sz w:val="28"/>
                <w:szCs w:val="28"/>
                <w:rPrChange w:id="2914" w:author="NTL 101238" w:date="2024-06-02T21:16:00Z" w16du:dateUtc="2024-06-02T14:16:00Z">
                  <w:rPr>
                    <w:ins w:id="2915" w:author="NTL 101238" w:date="2024-06-02T20:06:00Z" w16du:dateUtc="2024-06-02T13:06:00Z"/>
                    <w:rFonts w:cs="Times New Roman"/>
                    <w:sz w:val="28"/>
                    <w:szCs w:val="28"/>
                  </w:rPr>
                </w:rPrChange>
              </w:rPr>
            </w:pPr>
            <w:ins w:id="2916" w:author="NTL 101238" w:date="2024-06-02T20:06:00Z" w16du:dateUtc="2024-06-02T13:06:00Z">
              <w:r w:rsidRPr="00541AF1">
                <w:rPr>
                  <w:rFonts w:asciiTheme="majorHAnsi" w:hAnsiTheme="majorHAnsi" w:cstheme="majorHAnsi"/>
                  <w:sz w:val="28"/>
                  <w:szCs w:val="28"/>
                  <w:rPrChange w:id="2917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</w:rPr>
                  </w:rPrChange>
                </w:rPr>
                <w:t>3</w:t>
              </w:r>
            </w:ins>
          </w:p>
        </w:tc>
        <w:tc>
          <w:tcPr>
            <w:tcW w:w="923" w:type="pct"/>
            <w:vAlign w:val="center"/>
            <w:tcPrChange w:id="2918" w:author="NTL 101238" w:date="2024-06-02T20:35:00Z" w16du:dateUtc="2024-06-02T13:35:00Z">
              <w:tcPr>
                <w:tcW w:w="923" w:type="pct"/>
              </w:tcPr>
            </w:tcPrChange>
          </w:tcPr>
          <w:p w14:paraId="3113D79C" w14:textId="77777777" w:rsidR="00AF634D" w:rsidRPr="00541AF1" w:rsidRDefault="00AF634D" w:rsidP="00655A27">
            <w:pPr>
              <w:pStyle w:val="ListParagraph"/>
              <w:spacing w:line="360" w:lineRule="auto"/>
              <w:ind w:left="0"/>
              <w:jc w:val="center"/>
              <w:rPr>
                <w:ins w:id="2919" w:author="NTL 101238" w:date="2024-06-02T20:06:00Z" w16du:dateUtc="2024-06-02T13:06:00Z"/>
                <w:rFonts w:asciiTheme="majorHAnsi" w:hAnsiTheme="majorHAnsi" w:cstheme="majorHAnsi"/>
                <w:sz w:val="28"/>
                <w:szCs w:val="28"/>
                <w:lang w:val="en-US"/>
                <w:rPrChange w:id="2920" w:author="NTL 101238" w:date="2024-06-02T21:16:00Z" w16du:dateUtc="2024-06-02T14:16:00Z">
                  <w:rPr>
                    <w:ins w:id="2921" w:author="NTL 101238" w:date="2024-06-02T20:06:00Z" w16du:dateUtc="2024-06-02T13:06:00Z"/>
                    <w:rFonts w:cs="Times New Roman"/>
                    <w:sz w:val="28"/>
                    <w:szCs w:val="28"/>
                    <w:lang w:val="en-US"/>
                  </w:rPr>
                </w:rPrChange>
              </w:rPr>
            </w:pPr>
            <w:ins w:id="2922" w:author="NTL 101238" w:date="2024-06-02T20:06:00Z" w16du:dateUtc="2024-06-02T13:06:00Z">
              <w:r w:rsidRPr="00541AF1">
                <w:rPr>
                  <w:rFonts w:asciiTheme="majorHAnsi" w:hAnsiTheme="majorHAnsi" w:cstheme="majorHAnsi"/>
                  <w:sz w:val="28"/>
                  <w:szCs w:val="28"/>
                  <w:rPrChange w:id="2923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</w:rPr>
                  </w:rPrChange>
                </w:rPr>
                <w:t xml:space="preserve">Nhập </w:t>
              </w:r>
              <w:r w:rsidRPr="00541AF1">
                <w:rPr>
                  <w:rFonts w:asciiTheme="majorHAnsi" w:hAnsiTheme="majorHAnsi" w:cstheme="majorHAnsi"/>
                  <w:sz w:val="28"/>
                  <w:szCs w:val="28"/>
                  <w:lang w:val="en-US"/>
                  <w:rPrChange w:id="2924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  <w:lang w:val="en-US"/>
                    </w:rPr>
                  </w:rPrChange>
                </w:rPr>
                <w:t>mật khẩu</w:t>
              </w:r>
            </w:ins>
          </w:p>
        </w:tc>
        <w:tc>
          <w:tcPr>
            <w:tcW w:w="1148" w:type="pct"/>
            <w:vAlign w:val="center"/>
            <w:tcPrChange w:id="2925" w:author="NTL 101238" w:date="2024-06-02T20:35:00Z" w16du:dateUtc="2024-06-02T13:35:00Z">
              <w:tcPr>
                <w:tcW w:w="1148" w:type="pct"/>
              </w:tcPr>
            </w:tcPrChange>
          </w:tcPr>
          <w:p w14:paraId="61433A9C" w14:textId="3AFCDB1A" w:rsidR="00AF634D" w:rsidRPr="00541AF1" w:rsidRDefault="00A63F2D" w:rsidP="00655A27">
            <w:pPr>
              <w:pStyle w:val="ListParagraph"/>
              <w:spacing w:line="360" w:lineRule="auto"/>
              <w:ind w:left="0"/>
              <w:jc w:val="center"/>
              <w:rPr>
                <w:ins w:id="2926" w:author="NTL 101238" w:date="2024-06-02T20:06:00Z" w16du:dateUtc="2024-06-02T13:06:00Z"/>
                <w:rFonts w:asciiTheme="majorHAnsi" w:hAnsiTheme="majorHAnsi" w:cstheme="majorHAnsi"/>
                <w:sz w:val="28"/>
                <w:szCs w:val="28"/>
                <w:lang w:val="en-US"/>
                <w:rPrChange w:id="2927" w:author="NTL 101238" w:date="2024-06-02T21:16:00Z" w16du:dateUtc="2024-06-02T14:16:00Z">
                  <w:rPr>
                    <w:ins w:id="2928" w:author="NTL 101238" w:date="2024-06-02T20:06:00Z" w16du:dateUtc="2024-06-02T13:06:00Z"/>
                    <w:rFonts w:cs="Times New Roman"/>
                    <w:sz w:val="28"/>
                    <w:szCs w:val="28"/>
                  </w:rPr>
                </w:rPrChange>
              </w:rPr>
            </w:pPr>
            <w:ins w:id="2929" w:author="NTL 101238" w:date="2024-06-02T20:18:00Z" w16du:dateUtc="2024-06-02T13:18:00Z">
              <w:r w:rsidRPr="00541AF1">
                <w:rPr>
                  <w:rFonts w:asciiTheme="majorHAnsi" w:hAnsiTheme="majorHAnsi" w:cstheme="majorHAnsi"/>
                  <w:sz w:val="28"/>
                  <w:szCs w:val="28"/>
                  <w:shd w:val="clear" w:color="auto" w:fill="FFFFFF"/>
                  <w:lang w:val="en-US"/>
                  <w:rPrChange w:id="2930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  <w:shd w:val="clear" w:color="auto" w:fill="FFFFFF"/>
                      <w:lang w:val="en-US"/>
                    </w:rPr>
                  </w:rPrChange>
                </w:rPr>
                <w:t>123456</w:t>
              </w:r>
            </w:ins>
          </w:p>
        </w:tc>
        <w:tc>
          <w:tcPr>
            <w:tcW w:w="1148" w:type="pct"/>
            <w:vAlign w:val="center"/>
            <w:tcPrChange w:id="2931" w:author="NTL 101238" w:date="2024-06-02T20:35:00Z" w16du:dateUtc="2024-06-02T13:35:00Z">
              <w:tcPr>
                <w:tcW w:w="1148" w:type="pct"/>
              </w:tcPr>
            </w:tcPrChange>
          </w:tcPr>
          <w:p w14:paraId="6B2C62B0" w14:textId="77777777" w:rsidR="00AF634D" w:rsidRPr="00541AF1" w:rsidRDefault="00AF634D" w:rsidP="00655A27">
            <w:pPr>
              <w:pStyle w:val="ListParagraph"/>
              <w:spacing w:line="360" w:lineRule="auto"/>
              <w:ind w:left="0"/>
              <w:jc w:val="center"/>
              <w:rPr>
                <w:ins w:id="2932" w:author="NTL 101238" w:date="2024-06-02T20:06:00Z" w16du:dateUtc="2024-06-02T13:06:00Z"/>
                <w:rFonts w:asciiTheme="majorHAnsi" w:hAnsiTheme="majorHAnsi" w:cstheme="majorHAnsi"/>
                <w:sz w:val="28"/>
                <w:szCs w:val="28"/>
                <w:rPrChange w:id="2933" w:author="NTL 101238" w:date="2024-06-02T21:16:00Z" w16du:dateUtc="2024-06-02T14:16:00Z">
                  <w:rPr>
                    <w:ins w:id="2934" w:author="NTL 101238" w:date="2024-06-02T20:06:00Z" w16du:dateUtc="2024-06-02T13:06:00Z"/>
                    <w:rFonts w:cs="Times New Roman"/>
                    <w:sz w:val="28"/>
                    <w:szCs w:val="28"/>
                  </w:rPr>
                </w:rPrChange>
              </w:rPr>
            </w:pPr>
            <w:ins w:id="2935" w:author="NTL 101238" w:date="2024-06-02T20:06:00Z" w16du:dateUtc="2024-06-02T13:06:00Z">
              <w:r w:rsidRPr="00541AF1">
                <w:rPr>
                  <w:rFonts w:asciiTheme="majorHAnsi" w:hAnsiTheme="majorHAnsi" w:cstheme="majorHAnsi"/>
                  <w:sz w:val="28"/>
                  <w:szCs w:val="28"/>
                  <w:rPrChange w:id="2936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</w:rPr>
                  </w:rPrChange>
                </w:rPr>
                <w:t>Hiện mật khẩu</w:t>
              </w:r>
            </w:ins>
          </w:p>
        </w:tc>
        <w:tc>
          <w:tcPr>
            <w:tcW w:w="810" w:type="pct"/>
            <w:vAlign w:val="center"/>
            <w:tcPrChange w:id="2937" w:author="NTL 101238" w:date="2024-06-02T20:35:00Z" w16du:dateUtc="2024-06-02T13:35:00Z">
              <w:tcPr>
                <w:tcW w:w="810" w:type="pct"/>
              </w:tcPr>
            </w:tcPrChange>
          </w:tcPr>
          <w:p w14:paraId="20D2E8FC" w14:textId="77777777" w:rsidR="00AF634D" w:rsidRPr="00541AF1" w:rsidRDefault="00AF634D" w:rsidP="00655A27">
            <w:pPr>
              <w:pStyle w:val="ListParagraph"/>
              <w:spacing w:line="360" w:lineRule="auto"/>
              <w:ind w:left="0"/>
              <w:jc w:val="center"/>
              <w:rPr>
                <w:ins w:id="2938" w:author="NTL 101238" w:date="2024-06-02T20:06:00Z" w16du:dateUtc="2024-06-02T13:06:00Z"/>
                <w:rFonts w:asciiTheme="majorHAnsi" w:hAnsiTheme="majorHAnsi" w:cstheme="majorHAnsi"/>
                <w:sz w:val="28"/>
                <w:szCs w:val="28"/>
                <w:rPrChange w:id="2939" w:author="NTL 101238" w:date="2024-06-02T21:16:00Z" w16du:dateUtc="2024-06-02T14:16:00Z">
                  <w:rPr>
                    <w:ins w:id="2940" w:author="NTL 101238" w:date="2024-06-02T20:06:00Z" w16du:dateUtc="2024-06-02T13:06:00Z"/>
                    <w:rFonts w:cs="Times New Roman"/>
                    <w:sz w:val="28"/>
                    <w:szCs w:val="28"/>
                  </w:rPr>
                </w:rPrChange>
              </w:rPr>
            </w:pPr>
            <w:ins w:id="2941" w:author="NTL 101238" w:date="2024-06-02T20:06:00Z" w16du:dateUtc="2024-06-02T13:06:00Z">
              <w:r w:rsidRPr="00541AF1">
                <w:rPr>
                  <w:rFonts w:asciiTheme="majorHAnsi" w:hAnsiTheme="majorHAnsi" w:cstheme="majorHAnsi"/>
                  <w:sz w:val="28"/>
                  <w:szCs w:val="28"/>
                  <w:rPrChange w:id="2942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</w:rPr>
                  </w:rPrChange>
                </w:rPr>
                <w:t>Hiện mật khẩu</w:t>
              </w:r>
            </w:ins>
          </w:p>
        </w:tc>
        <w:tc>
          <w:tcPr>
            <w:tcW w:w="558" w:type="pct"/>
            <w:vAlign w:val="center"/>
            <w:tcPrChange w:id="2943" w:author="NTL 101238" w:date="2024-06-02T20:35:00Z" w16du:dateUtc="2024-06-02T13:35:00Z">
              <w:tcPr>
                <w:tcW w:w="558" w:type="pct"/>
              </w:tcPr>
            </w:tcPrChange>
          </w:tcPr>
          <w:p w14:paraId="5640C684" w14:textId="77777777" w:rsidR="00AF634D" w:rsidRPr="00541AF1" w:rsidRDefault="00AF634D" w:rsidP="00655A27">
            <w:pPr>
              <w:pStyle w:val="ListParagraph"/>
              <w:spacing w:line="360" w:lineRule="auto"/>
              <w:ind w:left="0"/>
              <w:jc w:val="center"/>
              <w:rPr>
                <w:ins w:id="2944" w:author="NTL 101238" w:date="2024-06-02T20:06:00Z" w16du:dateUtc="2024-06-02T13:06:00Z"/>
                <w:rFonts w:asciiTheme="majorHAnsi" w:hAnsiTheme="majorHAnsi" w:cstheme="majorHAnsi"/>
                <w:sz w:val="28"/>
                <w:szCs w:val="28"/>
                <w:rPrChange w:id="2945" w:author="NTL 101238" w:date="2024-06-02T21:16:00Z" w16du:dateUtc="2024-06-02T14:16:00Z">
                  <w:rPr>
                    <w:ins w:id="2946" w:author="NTL 101238" w:date="2024-06-02T20:06:00Z" w16du:dateUtc="2024-06-02T13:06:00Z"/>
                    <w:rFonts w:cs="Times New Roman"/>
                    <w:sz w:val="28"/>
                    <w:szCs w:val="28"/>
                  </w:rPr>
                </w:rPrChange>
              </w:rPr>
            </w:pPr>
            <w:ins w:id="2947" w:author="NTL 101238" w:date="2024-06-02T20:06:00Z" w16du:dateUtc="2024-06-02T13:06:00Z">
              <w:r w:rsidRPr="00541AF1">
                <w:rPr>
                  <w:rFonts w:asciiTheme="majorHAnsi" w:hAnsiTheme="majorHAnsi" w:cstheme="majorHAnsi"/>
                  <w:sz w:val="28"/>
                  <w:szCs w:val="28"/>
                  <w:rPrChange w:id="2948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</w:rPr>
                  </w:rPrChange>
                </w:rPr>
                <w:t>pass</w:t>
              </w:r>
            </w:ins>
          </w:p>
        </w:tc>
      </w:tr>
      <w:tr w:rsidR="00AF634D" w:rsidRPr="00541AF1" w14:paraId="754FBAFA" w14:textId="77777777" w:rsidTr="00655A27">
        <w:trPr>
          <w:trHeight w:val="1250"/>
          <w:ins w:id="2949" w:author="NTL 101238" w:date="2024-06-02T20:06:00Z"/>
        </w:trPr>
        <w:tc>
          <w:tcPr>
            <w:tcW w:w="413" w:type="pct"/>
            <w:vAlign w:val="center"/>
            <w:tcPrChange w:id="2950" w:author="NTL 101238" w:date="2024-06-02T20:35:00Z" w16du:dateUtc="2024-06-02T13:35:00Z">
              <w:tcPr>
                <w:tcW w:w="413" w:type="pct"/>
                <w:vAlign w:val="center"/>
              </w:tcPr>
            </w:tcPrChange>
          </w:tcPr>
          <w:p w14:paraId="12AD53A7" w14:textId="77777777" w:rsidR="00AF634D" w:rsidRPr="00541AF1" w:rsidRDefault="00AF634D" w:rsidP="00655A27">
            <w:pPr>
              <w:pStyle w:val="ListParagraph"/>
              <w:spacing w:line="360" w:lineRule="auto"/>
              <w:ind w:left="0"/>
              <w:jc w:val="center"/>
              <w:rPr>
                <w:ins w:id="2951" w:author="NTL 101238" w:date="2024-06-02T20:06:00Z" w16du:dateUtc="2024-06-02T13:06:00Z"/>
                <w:rFonts w:asciiTheme="majorHAnsi" w:hAnsiTheme="majorHAnsi" w:cstheme="majorHAnsi"/>
                <w:sz w:val="28"/>
                <w:szCs w:val="28"/>
                <w:rPrChange w:id="2952" w:author="NTL 101238" w:date="2024-06-02T21:16:00Z" w16du:dateUtc="2024-06-02T14:16:00Z">
                  <w:rPr>
                    <w:ins w:id="2953" w:author="NTL 101238" w:date="2024-06-02T20:06:00Z" w16du:dateUtc="2024-06-02T13:06:00Z"/>
                    <w:rFonts w:cs="Times New Roman"/>
                    <w:sz w:val="28"/>
                    <w:szCs w:val="28"/>
                  </w:rPr>
                </w:rPrChange>
              </w:rPr>
            </w:pPr>
            <w:ins w:id="2954" w:author="NTL 101238" w:date="2024-06-02T20:06:00Z" w16du:dateUtc="2024-06-02T13:06:00Z">
              <w:r w:rsidRPr="00541AF1">
                <w:rPr>
                  <w:rFonts w:asciiTheme="majorHAnsi" w:hAnsiTheme="majorHAnsi" w:cstheme="majorHAnsi"/>
                  <w:sz w:val="28"/>
                  <w:szCs w:val="28"/>
                  <w:rPrChange w:id="2955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</w:rPr>
                  </w:rPrChange>
                </w:rPr>
                <w:t>4</w:t>
              </w:r>
            </w:ins>
          </w:p>
        </w:tc>
        <w:tc>
          <w:tcPr>
            <w:tcW w:w="923" w:type="pct"/>
            <w:vAlign w:val="center"/>
            <w:tcPrChange w:id="2956" w:author="NTL 101238" w:date="2024-06-02T20:35:00Z" w16du:dateUtc="2024-06-02T13:35:00Z">
              <w:tcPr>
                <w:tcW w:w="923" w:type="pct"/>
              </w:tcPr>
            </w:tcPrChange>
          </w:tcPr>
          <w:p w14:paraId="1E6EFAFF" w14:textId="77777777" w:rsidR="00AF634D" w:rsidRPr="00541AF1" w:rsidRDefault="00AF634D" w:rsidP="00655A27">
            <w:pPr>
              <w:pStyle w:val="ListParagraph"/>
              <w:spacing w:line="360" w:lineRule="auto"/>
              <w:ind w:left="0"/>
              <w:jc w:val="center"/>
              <w:rPr>
                <w:ins w:id="2957" w:author="NTL 101238" w:date="2024-06-02T20:06:00Z" w16du:dateUtc="2024-06-02T13:06:00Z"/>
                <w:rFonts w:asciiTheme="majorHAnsi" w:hAnsiTheme="majorHAnsi" w:cstheme="majorHAnsi"/>
                <w:sz w:val="28"/>
                <w:szCs w:val="28"/>
                <w:rPrChange w:id="2958" w:author="NTL 101238" w:date="2024-06-02T21:16:00Z" w16du:dateUtc="2024-06-02T14:16:00Z">
                  <w:rPr>
                    <w:ins w:id="2959" w:author="NTL 101238" w:date="2024-06-02T20:06:00Z" w16du:dateUtc="2024-06-02T13:06:00Z"/>
                    <w:rFonts w:cs="Times New Roman"/>
                    <w:sz w:val="28"/>
                    <w:szCs w:val="28"/>
                  </w:rPr>
                </w:rPrChange>
              </w:rPr>
            </w:pPr>
            <w:ins w:id="2960" w:author="NTL 101238" w:date="2024-06-02T20:06:00Z" w16du:dateUtc="2024-06-02T13:06:00Z">
              <w:r w:rsidRPr="00541AF1">
                <w:rPr>
                  <w:rFonts w:asciiTheme="majorHAnsi" w:hAnsiTheme="majorHAnsi" w:cstheme="majorHAnsi"/>
                  <w:sz w:val="28"/>
                  <w:szCs w:val="28"/>
                  <w:rPrChange w:id="2961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</w:rPr>
                  </w:rPrChange>
                </w:rPr>
                <w:t>Bấm nút đăng nhập</w:t>
              </w:r>
            </w:ins>
          </w:p>
        </w:tc>
        <w:tc>
          <w:tcPr>
            <w:tcW w:w="1148" w:type="pct"/>
            <w:vAlign w:val="center"/>
            <w:tcPrChange w:id="2962" w:author="NTL 101238" w:date="2024-06-02T20:35:00Z" w16du:dateUtc="2024-06-02T13:35:00Z">
              <w:tcPr>
                <w:tcW w:w="1148" w:type="pct"/>
              </w:tcPr>
            </w:tcPrChange>
          </w:tcPr>
          <w:p w14:paraId="229FCD7F" w14:textId="77777777" w:rsidR="00AF634D" w:rsidRPr="00541AF1" w:rsidRDefault="00AF634D" w:rsidP="00655A27">
            <w:pPr>
              <w:pStyle w:val="ListParagraph"/>
              <w:spacing w:line="360" w:lineRule="auto"/>
              <w:ind w:left="0"/>
              <w:jc w:val="center"/>
              <w:rPr>
                <w:ins w:id="2963" w:author="NTL 101238" w:date="2024-06-02T20:06:00Z" w16du:dateUtc="2024-06-02T13:06:00Z"/>
                <w:rFonts w:asciiTheme="majorHAnsi" w:hAnsiTheme="majorHAnsi" w:cstheme="majorHAnsi"/>
                <w:sz w:val="28"/>
                <w:szCs w:val="28"/>
                <w:rPrChange w:id="2964" w:author="NTL 101238" w:date="2024-06-02T21:16:00Z" w16du:dateUtc="2024-06-02T14:16:00Z">
                  <w:rPr>
                    <w:ins w:id="2965" w:author="NTL 101238" w:date="2024-06-02T20:06:00Z" w16du:dateUtc="2024-06-02T13:06:00Z"/>
                    <w:rFonts w:cs="Times New Roman"/>
                    <w:sz w:val="28"/>
                    <w:szCs w:val="28"/>
                  </w:rPr>
                </w:rPrChange>
              </w:rPr>
            </w:pPr>
          </w:p>
        </w:tc>
        <w:tc>
          <w:tcPr>
            <w:tcW w:w="1148" w:type="pct"/>
            <w:vAlign w:val="center"/>
            <w:tcPrChange w:id="2966" w:author="NTL 101238" w:date="2024-06-02T20:35:00Z" w16du:dateUtc="2024-06-02T13:35:00Z">
              <w:tcPr>
                <w:tcW w:w="1148" w:type="pct"/>
              </w:tcPr>
            </w:tcPrChange>
          </w:tcPr>
          <w:p w14:paraId="679B5834" w14:textId="2BAE886E" w:rsidR="00AF634D" w:rsidRPr="00541AF1" w:rsidRDefault="00AF634D" w:rsidP="00655A27">
            <w:pPr>
              <w:pStyle w:val="ListParagraph"/>
              <w:spacing w:line="360" w:lineRule="auto"/>
              <w:ind w:left="0"/>
              <w:jc w:val="center"/>
              <w:rPr>
                <w:ins w:id="2967" w:author="NTL 101238" w:date="2024-06-02T20:06:00Z" w16du:dateUtc="2024-06-02T13:06:00Z"/>
                <w:rFonts w:asciiTheme="majorHAnsi" w:hAnsiTheme="majorHAnsi" w:cstheme="majorHAnsi"/>
                <w:sz w:val="28"/>
                <w:szCs w:val="28"/>
                <w:lang w:val="en-US"/>
                <w:rPrChange w:id="2968" w:author="NTL 101238" w:date="2024-06-02T21:16:00Z" w16du:dateUtc="2024-06-02T14:16:00Z">
                  <w:rPr>
                    <w:ins w:id="2969" w:author="NTL 101238" w:date="2024-06-02T20:06:00Z" w16du:dateUtc="2024-06-02T13:06:00Z"/>
                    <w:rFonts w:cs="Times New Roman"/>
                    <w:sz w:val="28"/>
                    <w:szCs w:val="28"/>
                    <w:lang w:val="en-US"/>
                  </w:rPr>
                </w:rPrChange>
              </w:rPr>
            </w:pPr>
            <w:ins w:id="2970" w:author="NTL 101238" w:date="2024-06-02T20:06:00Z" w16du:dateUtc="2024-06-02T13:06:00Z">
              <w:r w:rsidRPr="00541AF1">
                <w:rPr>
                  <w:rFonts w:asciiTheme="majorHAnsi" w:hAnsiTheme="majorHAnsi" w:cstheme="majorHAnsi"/>
                  <w:sz w:val="28"/>
                  <w:szCs w:val="28"/>
                  <w:lang w:val="en-US"/>
                  <w:rPrChange w:id="2971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  <w:lang w:val="en-US"/>
                    </w:rPr>
                  </w:rPrChange>
                </w:rPr>
                <w:t xml:space="preserve">Đăng nhập </w:t>
              </w:r>
            </w:ins>
            <w:ins w:id="2972" w:author="NTL 101238" w:date="2024-06-02T20:18:00Z" w16du:dateUtc="2024-06-02T13:18:00Z">
              <w:r w:rsidR="00A63F2D" w:rsidRPr="00541AF1">
                <w:rPr>
                  <w:rFonts w:asciiTheme="majorHAnsi" w:hAnsiTheme="majorHAnsi" w:cstheme="majorHAnsi"/>
                  <w:sz w:val="28"/>
                  <w:szCs w:val="28"/>
                  <w:lang w:val="en-US"/>
                  <w:rPrChange w:id="2973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  <w:lang w:val="en-US"/>
                    </w:rPr>
                  </w:rPrChange>
                </w:rPr>
                <w:t>thành công</w:t>
              </w:r>
            </w:ins>
          </w:p>
        </w:tc>
        <w:tc>
          <w:tcPr>
            <w:tcW w:w="810" w:type="pct"/>
            <w:vAlign w:val="center"/>
            <w:tcPrChange w:id="2974" w:author="NTL 101238" w:date="2024-06-02T20:35:00Z" w16du:dateUtc="2024-06-02T13:35:00Z">
              <w:tcPr>
                <w:tcW w:w="810" w:type="pct"/>
              </w:tcPr>
            </w:tcPrChange>
          </w:tcPr>
          <w:p w14:paraId="4D939F47" w14:textId="37E401DF" w:rsidR="00AF634D" w:rsidRPr="00541AF1" w:rsidRDefault="00AF634D" w:rsidP="00655A27">
            <w:pPr>
              <w:pStyle w:val="ListParagraph"/>
              <w:spacing w:line="360" w:lineRule="auto"/>
              <w:ind w:left="0"/>
              <w:jc w:val="center"/>
              <w:rPr>
                <w:ins w:id="2975" w:author="NTL 101238" w:date="2024-06-02T20:06:00Z" w16du:dateUtc="2024-06-02T13:06:00Z"/>
                <w:rFonts w:asciiTheme="majorHAnsi" w:hAnsiTheme="majorHAnsi" w:cstheme="majorHAnsi"/>
                <w:sz w:val="28"/>
                <w:szCs w:val="28"/>
                <w:rPrChange w:id="2976" w:author="NTL 101238" w:date="2024-06-02T21:16:00Z" w16du:dateUtc="2024-06-02T14:16:00Z">
                  <w:rPr>
                    <w:ins w:id="2977" w:author="NTL 101238" w:date="2024-06-02T20:06:00Z" w16du:dateUtc="2024-06-02T13:06:00Z"/>
                    <w:rFonts w:cs="Times New Roman"/>
                    <w:sz w:val="28"/>
                    <w:szCs w:val="28"/>
                  </w:rPr>
                </w:rPrChange>
              </w:rPr>
            </w:pPr>
            <w:ins w:id="2978" w:author="NTL 101238" w:date="2024-06-02T20:06:00Z" w16du:dateUtc="2024-06-02T13:06:00Z">
              <w:r w:rsidRPr="00541AF1">
                <w:rPr>
                  <w:rFonts w:asciiTheme="majorHAnsi" w:hAnsiTheme="majorHAnsi" w:cstheme="majorHAnsi"/>
                  <w:sz w:val="28"/>
                  <w:szCs w:val="28"/>
                  <w:lang w:val="en-US"/>
                  <w:rPrChange w:id="2979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  <w:lang w:val="en-US"/>
                    </w:rPr>
                  </w:rPrChange>
                </w:rPr>
                <w:t xml:space="preserve">Đăng nhập </w:t>
              </w:r>
            </w:ins>
            <w:ins w:id="2980" w:author="NTL 101238" w:date="2024-06-02T20:18:00Z" w16du:dateUtc="2024-06-02T13:18:00Z">
              <w:r w:rsidR="00A63F2D" w:rsidRPr="00541AF1">
                <w:rPr>
                  <w:rFonts w:asciiTheme="majorHAnsi" w:hAnsiTheme="majorHAnsi" w:cstheme="majorHAnsi"/>
                  <w:sz w:val="28"/>
                  <w:szCs w:val="28"/>
                  <w:lang w:val="en-US"/>
                  <w:rPrChange w:id="2981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  <w:lang w:val="en-US"/>
                    </w:rPr>
                  </w:rPrChange>
                </w:rPr>
                <w:t>thành công</w:t>
              </w:r>
            </w:ins>
          </w:p>
        </w:tc>
        <w:tc>
          <w:tcPr>
            <w:tcW w:w="558" w:type="pct"/>
            <w:vAlign w:val="center"/>
            <w:tcPrChange w:id="2982" w:author="NTL 101238" w:date="2024-06-02T20:35:00Z" w16du:dateUtc="2024-06-02T13:35:00Z">
              <w:tcPr>
                <w:tcW w:w="558" w:type="pct"/>
              </w:tcPr>
            </w:tcPrChange>
          </w:tcPr>
          <w:p w14:paraId="33523F36" w14:textId="77777777" w:rsidR="00AF634D" w:rsidRPr="00541AF1" w:rsidRDefault="00AF634D" w:rsidP="00655A27">
            <w:pPr>
              <w:pStyle w:val="ListParagraph"/>
              <w:keepNext/>
              <w:spacing w:line="360" w:lineRule="auto"/>
              <w:ind w:left="0"/>
              <w:jc w:val="center"/>
              <w:rPr>
                <w:ins w:id="2983" w:author="NTL 101238" w:date="2024-06-02T20:06:00Z" w16du:dateUtc="2024-06-02T13:06:00Z"/>
                <w:rFonts w:asciiTheme="majorHAnsi" w:hAnsiTheme="majorHAnsi" w:cstheme="majorHAnsi"/>
                <w:sz w:val="28"/>
                <w:szCs w:val="28"/>
                <w:rPrChange w:id="2984" w:author="NTL 101238" w:date="2024-06-02T21:16:00Z" w16du:dateUtc="2024-06-02T14:16:00Z">
                  <w:rPr>
                    <w:ins w:id="2985" w:author="NTL 101238" w:date="2024-06-02T20:06:00Z" w16du:dateUtc="2024-06-02T13:06:00Z"/>
                    <w:rFonts w:cs="Times New Roman"/>
                    <w:sz w:val="28"/>
                    <w:szCs w:val="28"/>
                  </w:rPr>
                </w:rPrChange>
              </w:rPr>
            </w:pPr>
            <w:ins w:id="2986" w:author="NTL 101238" w:date="2024-06-02T20:06:00Z" w16du:dateUtc="2024-06-02T13:06:00Z">
              <w:r w:rsidRPr="00541AF1">
                <w:rPr>
                  <w:rFonts w:asciiTheme="majorHAnsi" w:hAnsiTheme="majorHAnsi" w:cstheme="majorHAnsi"/>
                  <w:sz w:val="28"/>
                  <w:szCs w:val="28"/>
                  <w:rPrChange w:id="2987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</w:rPr>
                  </w:rPrChange>
                </w:rPr>
                <w:t>pass</w:t>
              </w:r>
            </w:ins>
          </w:p>
        </w:tc>
      </w:tr>
    </w:tbl>
    <w:p w14:paraId="4431540C" w14:textId="685AF171" w:rsidR="00AF634D" w:rsidRPr="00541AF1" w:rsidRDefault="00AF634D" w:rsidP="00AF634D">
      <w:pPr>
        <w:spacing w:beforeLines="120" w:before="288" w:afterLines="120" w:after="288" w:line="360" w:lineRule="auto"/>
        <w:rPr>
          <w:ins w:id="2988" w:author="NTL 101238" w:date="2024-06-02T20:06:00Z" w16du:dateUtc="2024-06-02T13:06:00Z"/>
          <w:rFonts w:asciiTheme="majorHAnsi" w:hAnsiTheme="majorHAnsi" w:cstheme="majorHAnsi"/>
          <w:sz w:val="28"/>
          <w:szCs w:val="28"/>
          <w:shd w:val="clear" w:color="auto" w:fill="FFFFFF"/>
          <w:lang w:val="en-US"/>
          <w:rPrChange w:id="2989" w:author="NTL 101238" w:date="2024-06-02T21:16:00Z" w16du:dateUtc="2024-06-02T14:16:00Z">
            <w:rPr>
              <w:ins w:id="2990" w:author="NTL 101238" w:date="2024-06-02T20:06:00Z" w16du:dateUtc="2024-06-02T13:06:00Z"/>
              <w:rFonts w:cs="Times New Roman"/>
              <w:sz w:val="28"/>
              <w:szCs w:val="28"/>
              <w:shd w:val="clear" w:color="auto" w:fill="FFFFFF"/>
              <w:lang w:val="en-US"/>
            </w:rPr>
          </w:rPrChange>
        </w:rPr>
      </w:pPr>
      <w:ins w:id="2991" w:author="NTL 101238" w:date="2024-06-02T20:06:00Z" w16du:dateUtc="2024-06-02T13:06:00Z">
        <w:r w:rsidRPr="00541AF1">
          <w:rPr>
            <w:rFonts w:asciiTheme="majorHAnsi" w:hAnsiTheme="majorHAnsi" w:cstheme="majorHAnsi"/>
            <w:sz w:val="28"/>
            <w:szCs w:val="28"/>
            <w:shd w:val="clear" w:color="auto" w:fill="FFFFFF"/>
            <w:rPrChange w:id="2992" w:author="NTL 101238" w:date="2024-06-02T21:16:00Z" w16du:dateUtc="2024-06-02T14:16:00Z">
              <w:rPr>
                <w:rFonts w:cs="Times New Roman"/>
                <w:sz w:val="28"/>
                <w:szCs w:val="28"/>
                <w:shd w:val="clear" w:color="auto" w:fill="FFFFFF"/>
              </w:rPr>
            </w:rPrChange>
          </w:rPr>
          <w:t xml:space="preserve">Testcase </w:t>
        </w:r>
      </w:ins>
      <w:ins w:id="2993" w:author="NTL 101238" w:date="2024-06-02T20:19:00Z" w16du:dateUtc="2024-06-02T13:19:00Z">
        <w:r w:rsidR="005342FB" w:rsidRPr="00541AF1">
          <w:rPr>
            <w:rFonts w:asciiTheme="majorHAnsi" w:hAnsiTheme="majorHAnsi" w:cstheme="majorHAnsi"/>
            <w:sz w:val="28"/>
            <w:szCs w:val="28"/>
            <w:shd w:val="clear" w:color="auto" w:fill="FFFFFF"/>
            <w:lang w:val="en-US"/>
            <w:rPrChange w:id="2994" w:author="NTL 101238" w:date="2024-06-02T21:16:00Z" w16du:dateUtc="2024-06-02T14:16:00Z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</w:rPrChange>
          </w:rPr>
          <w:t>1</w:t>
        </w:r>
      </w:ins>
      <w:ins w:id="2995" w:author="NTL 101238" w:date="2024-06-03T13:05:00Z" w16du:dateUtc="2024-06-03T06:05:00Z">
        <w:r w:rsidR="00A72289">
          <w:rPr>
            <w:rFonts w:asciiTheme="majorHAnsi" w:hAnsiTheme="majorHAnsi" w:cstheme="majorHAnsi"/>
            <w:sz w:val="28"/>
            <w:szCs w:val="28"/>
            <w:shd w:val="clear" w:color="auto" w:fill="FFFFFF"/>
            <w:lang w:val="en-US"/>
          </w:rPr>
          <w:t>1</w:t>
        </w:r>
      </w:ins>
      <w:ins w:id="2996" w:author="NTL 101238" w:date="2024-06-02T20:06:00Z" w16du:dateUtc="2024-06-02T13:06:00Z">
        <w:r w:rsidRPr="00541AF1">
          <w:rPr>
            <w:rFonts w:asciiTheme="majorHAnsi" w:hAnsiTheme="majorHAnsi" w:cstheme="majorHAnsi"/>
            <w:sz w:val="28"/>
            <w:szCs w:val="28"/>
            <w:shd w:val="clear" w:color="auto" w:fill="FFFFFF"/>
            <w:rPrChange w:id="2997" w:author="NTL 101238" w:date="2024-06-02T21:16:00Z" w16du:dateUtc="2024-06-02T14:16:00Z">
              <w:rPr>
                <w:rFonts w:cs="Times New Roman"/>
                <w:sz w:val="28"/>
                <w:szCs w:val="28"/>
                <w:shd w:val="clear" w:color="auto" w:fill="FFFFFF"/>
              </w:rPr>
            </w:rPrChange>
          </w:rPr>
          <w:t xml:space="preserve">: </w:t>
        </w:r>
        <w:r w:rsidRPr="00541AF1">
          <w:rPr>
            <w:rFonts w:asciiTheme="majorHAnsi" w:hAnsiTheme="majorHAnsi" w:cstheme="majorHAnsi"/>
            <w:sz w:val="28"/>
            <w:szCs w:val="28"/>
            <w:shd w:val="clear" w:color="auto" w:fill="FFFFFF"/>
            <w:lang w:val="en-US"/>
            <w:rPrChange w:id="2998" w:author="NTL 101238" w:date="2024-06-02T21:16:00Z" w16du:dateUtc="2024-06-02T14:16:00Z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</w:rPrChange>
          </w:rPr>
          <w:t xml:space="preserve">Email </w:t>
        </w:r>
      </w:ins>
      <w:ins w:id="2999" w:author="NTL 101238" w:date="2024-06-02T20:18:00Z" w16du:dateUtc="2024-06-02T13:18:00Z">
        <w:r w:rsidR="00A63F2D" w:rsidRPr="00541AF1">
          <w:rPr>
            <w:rFonts w:asciiTheme="majorHAnsi" w:hAnsiTheme="majorHAnsi" w:cstheme="majorHAnsi"/>
            <w:sz w:val="28"/>
            <w:szCs w:val="28"/>
            <w:shd w:val="clear" w:color="auto" w:fill="FFFFFF"/>
            <w:lang w:val="en-US"/>
            <w:rPrChange w:id="3000" w:author="NTL 101238" w:date="2024-06-02T21:16:00Z" w16du:dateUtc="2024-06-02T14:16:00Z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</w:rPrChange>
          </w:rPr>
          <w:t>và mật khẩu hợp lệ</w:t>
        </w:r>
      </w:ins>
    </w:p>
    <w:tbl>
      <w:tblPr>
        <w:tblStyle w:val="TableGrid"/>
        <w:tblW w:w="5218" w:type="pct"/>
        <w:tblLayout w:type="fixed"/>
        <w:tblLook w:val="04A0" w:firstRow="1" w:lastRow="0" w:firstColumn="1" w:lastColumn="0" w:noHBand="0" w:noVBand="1"/>
        <w:tblPrChange w:id="3001" w:author="NTL 101238" w:date="2024-06-02T20:35:00Z" w16du:dateUtc="2024-06-02T13:35:00Z">
          <w:tblPr>
            <w:tblStyle w:val="TableGrid"/>
            <w:tblW w:w="5218" w:type="pct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778"/>
        <w:gridCol w:w="1737"/>
        <w:gridCol w:w="2160"/>
        <w:gridCol w:w="2160"/>
        <w:gridCol w:w="1524"/>
        <w:gridCol w:w="1050"/>
        <w:tblGridChange w:id="3002">
          <w:tblGrid>
            <w:gridCol w:w="778"/>
            <w:gridCol w:w="1737"/>
            <w:gridCol w:w="2160"/>
            <w:gridCol w:w="2160"/>
            <w:gridCol w:w="1524"/>
            <w:gridCol w:w="1050"/>
          </w:tblGrid>
        </w:tblGridChange>
      </w:tblGrid>
      <w:tr w:rsidR="00AF634D" w:rsidRPr="00541AF1" w14:paraId="590BAC70" w14:textId="77777777" w:rsidTr="00655A27">
        <w:trPr>
          <w:trHeight w:val="1340"/>
          <w:ins w:id="3003" w:author="NTL 101238" w:date="2024-06-02T20:06:00Z"/>
          <w:trPrChange w:id="3004" w:author="NTL 101238" w:date="2024-06-02T20:35:00Z" w16du:dateUtc="2024-06-02T13:35:00Z">
            <w:trPr>
              <w:trHeight w:val="1340"/>
            </w:trPr>
          </w:trPrChange>
        </w:trPr>
        <w:tc>
          <w:tcPr>
            <w:tcW w:w="413" w:type="pct"/>
            <w:vAlign w:val="center"/>
            <w:tcPrChange w:id="3005" w:author="NTL 101238" w:date="2024-06-02T20:35:00Z" w16du:dateUtc="2024-06-02T13:35:00Z">
              <w:tcPr>
                <w:tcW w:w="413" w:type="pct"/>
                <w:vAlign w:val="center"/>
              </w:tcPr>
            </w:tcPrChange>
          </w:tcPr>
          <w:p w14:paraId="3372349D" w14:textId="77777777" w:rsidR="00AF634D" w:rsidRPr="00541AF1" w:rsidRDefault="00AF634D" w:rsidP="00655A27">
            <w:pPr>
              <w:pStyle w:val="ListParagraph"/>
              <w:spacing w:line="360" w:lineRule="auto"/>
              <w:ind w:left="0"/>
              <w:jc w:val="center"/>
              <w:rPr>
                <w:ins w:id="3006" w:author="NTL 101238" w:date="2024-06-02T20:06:00Z" w16du:dateUtc="2024-06-02T13:06:00Z"/>
                <w:rFonts w:asciiTheme="majorHAnsi" w:hAnsiTheme="majorHAnsi" w:cstheme="majorHAnsi"/>
                <w:b/>
                <w:bCs/>
                <w:sz w:val="28"/>
                <w:szCs w:val="28"/>
                <w:rPrChange w:id="3007" w:author="NTL 101238" w:date="2024-06-02T21:16:00Z" w16du:dateUtc="2024-06-02T14:16:00Z">
                  <w:rPr>
                    <w:ins w:id="3008" w:author="NTL 101238" w:date="2024-06-02T20:06:00Z" w16du:dateUtc="2024-06-02T13:06:00Z"/>
                    <w:rFonts w:cs="Times New Roman"/>
                    <w:b/>
                    <w:bCs/>
                    <w:sz w:val="28"/>
                    <w:szCs w:val="28"/>
                  </w:rPr>
                </w:rPrChange>
              </w:rPr>
            </w:pPr>
            <w:ins w:id="3009" w:author="NTL 101238" w:date="2024-06-02T20:06:00Z" w16du:dateUtc="2024-06-02T13:06:00Z">
              <w:r w:rsidRPr="00541AF1">
                <w:rPr>
                  <w:rFonts w:asciiTheme="majorHAnsi" w:hAnsiTheme="majorHAnsi" w:cstheme="majorHAnsi"/>
                  <w:b/>
                  <w:bCs/>
                  <w:sz w:val="28"/>
                  <w:szCs w:val="28"/>
                  <w:rPrChange w:id="3010" w:author="NTL 101238" w:date="2024-06-02T21:16:00Z" w16du:dateUtc="2024-06-02T14:16:00Z">
                    <w:rPr>
                      <w:rFonts w:cs="Times New Roman"/>
                      <w:b/>
                      <w:bCs/>
                      <w:sz w:val="28"/>
                      <w:szCs w:val="28"/>
                    </w:rPr>
                  </w:rPrChange>
                </w:rPr>
                <w:t>Bước</w:t>
              </w:r>
            </w:ins>
          </w:p>
        </w:tc>
        <w:tc>
          <w:tcPr>
            <w:tcW w:w="923" w:type="pct"/>
            <w:vAlign w:val="center"/>
            <w:tcPrChange w:id="3011" w:author="NTL 101238" w:date="2024-06-02T20:35:00Z" w16du:dateUtc="2024-06-02T13:35:00Z">
              <w:tcPr>
                <w:tcW w:w="923" w:type="pct"/>
                <w:vAlign w:val="center"/>
              </w:tcPr>
            </w:tcPrChange>
          </w:tcPr>
          <w:p w14:paraId="3F594639" w14:textId="77777777" w:rsidR="00AF634D" w:rsidRPr="00541AF1" w:rsidRDefault="00AF634D" w:rsidP="00655A27">
            <w:pPr>
              <w:pStyle w:val="ListParagraph"/>
              <w:spacing w:line="360" w:lineRule="auto"/>
              <w:ind w:left="0"/>
              <w:jc w:val="center"/>
              <w:rPr>
                <w:ins w:id="3012" w:author="NTL 101238" w:date="2024-06-02T20:06:00Z" w16du:dateUtc="2024-06-02T13:06:00Z"/>
                <w:rFonts w:asciiTheme="majorHAnsi" w:hAnsiTheme="majorHAnsi" w:cstheme="majorHAnsi"/>
                <w:b/>
                <w:bCs/>
                <w:sz w:val="28"/>
                <w:szCs w:val="28"/>
                <w:rPrChange w:id="3013" w:author="NTL 101238" w:date="2024-06-02T21:16:00Z" w16du:dateUtc="2024-06-02T14:16:00Z">
                  <w:rPr>
                    <w:ins w:id="3014" w:author="NTL 101238" w:date="2024-06-02T20:06:00Z" w16du:dateUtc="2024-06-02T13:06:00Z"/>
                    <w:rFonts w:cs="Times New Roman"/>
                    <w:b/>
                    <w:bCs/>
                    <w:sz w:val="28"/>
                    <w:szCs w:val="28"/>
                  </w:rPr>
                </w:rPrChange>
              </w:rPr>
            </w:pPr>
            <w:ins w:id="3015" w:author="NTL 101238" w:date="2024-06-02T20:06:00Z" w16du:dateUtc="2024-06-02T13:06:00Z">
              <w:r w:rsidRPr="00541AF1">
                <w:rPr>
                  <w:rFonts w:asciiTheme="majorHAnsi" w:hAnsiTheme="majorHAnsi" w:cstheme="majorHAnsi"/>
                  <w:b/>
                  <w:bCs/>
                  <w:sz w:val="28"/>
                  <w:szCs w:val="28"/>
                  <w:rPrChange w:id="3016" w:author="NTL 101238" w:date="2024-06-02T21:16:00Z" w16du:dateUtc="2024-06-02T14:16:00Z">
                    <w:rPr>
                      <w:rFonts w:cs="Times New Roman"/>
                      <w:b/>
                      <w:bCs/>
                      <w:sz w:val="28"/>
                      <w:szCs w:val="28"/>
                    </w:rPr>
                  </w:rPrChange>
                </w:rPr>
                <w:t>Hành động</w:t>
              </w:r>
            </w:ins>
          </w:p>
        </w:tc>
        <w:tc>
          <w:tcPr>
            <w:tcW w:w="1148" w:type="pct"/>
            <w:vAlign w:val="center"/>
            <w:tcPrChange w:id="3017" w:author="NTL 101238" w:date="2024-06-02T20:35:00Z" w16du:dateUtc="2024-06-02T13:35:00Z">
              <w:tcPr>
                <w:tcW w:w="1148" w:type="pct"/>
                <w:vAlign w:val="center"/>
              </w:tcPr>
            </w:tcPrChange>
          </w:tcPr>
          <w:p w14:paraId="5EE7D4B8" w14:textId="77777777" w:rsidR="00AF634D" w:rsidRPr="00541AF1" w:rsidRDefault="00AF634D" w:rsidP="00655A27">
            <w:pPr>
              <w:pStyle w:val="ListParagraph"/>
              <w:spacing w:line="360" w:lineRule="auto"/>
              <w:ind w:left="0"/>
              <w:jc w:val="center"/>
              <w:rPr>
                <w:ins w:id="3018" w:author="NTL 101238" w:date="2024-06-02T20:06:00Z" w16du:dateUtc="2024-06-02T13:06:00Z"/>
                <w:rFonts w:asciiTheme="majorHAnsi" w:hAnsiTheme="majorHAnsi" w:cstheme="majorHAnsi"/>
                <w:b/>
                <w:bCs/>
                <w:sz w:val="28"/>
                <w:szCs w:val="28"/>
                <w:rPrChange w:id="3019" w:author="NTL 101238" w:date="2024-06-02T21:16:00Z" w16du:dateUtc="2024-06-02T14:16:00Z">
                  <w:rPr>
                    <w:ins w:id="3020" w:author="NTL 101238" w:date="2024-06-02T20:06:00Z" w16du:dateUtc="2024-06-02T13:06:00Z"/>
                    <w:rFonts w:cs="Times New Roman"/>
                    <w:b/>
                    <w:bCs/>
                    <w:sz w:val="28"/>
                    <w:szCs w:val="28"/>
                  </w:rPr>
                </w:rPrChange>
              </w:rPr>
            </w:pPr>
            <w:ins w:id="3021" w:author="NTL 101238" w:date="2024-06-02T20:06:00Z" w16du:dateUtc="2024-06-02T13:06:00Z">
              <w:r w:rsidRPr="00541AF1">
                <w:rPr>
                  <w:rFonts w:asciiTheme="majorHAnsi" w:hAnsiTheme="majorHAnsi" w:cstheme="majorHAnsi"/>
                  <w:b/>
                  <w:bCs/>
                  <w:sz w:val="28"/>
                  <w:szCs w:val="28"/>
                  <w:rPrChange w:id="3022" w:author="NTL 101238" w:date="2024-06-02T21:16:00Z" w16du:dateUtc="2024-06-02T14:16:00Z">
                    <w:rPr>
                      <w:rFonts w:cs="Times New Roman"/>
                      <w:b/>
                      <w:bCs/>
                      <w:sz w:val="28"/>
                      <w:szCs w:val="28"/>
                    </w:rPr>
                  </w:rPrChange>
                </w:rPr>
                <w:t>Dữ liệu</w:t>
              </w:r>
            </w:ins>
          </w:p>
        </w:tc>
        <w:tc>
          <w:tcPr>
            <w:tcW w:w="1148" w:type="pct"/>
            <w:vAlign w:val="center"/>
            <w:tcPrChange w:id="3023" w:author="NTL 101238" w:date="2024-06-02T20:35:00Z" w16du:dateUtc="2024-06-02T13:35:00Z">
              <w:tcPr>
                <w:tcW w:w="1148" w:type="pct"/>
                <w:vAlign w:val="center"/>
              </w:tcPr>
            </w:tcPrChange>
          </w:tcPr>
          <w:p w14:paraId="7ED872C7" w14:textId="77777777" w:rsidR="00AF634D" w:rsidRPr="00541AF1" w:rsidRDefault="00AF634D" w:rsidP="00655A27">
            <w:pPr>
              <w:pStyle w:val="ListParagraph"/>
              <w:spacing w:line="360" w:lineRule="auto"/>
              <w:ind w:left="0"/>
              <w:jc w:val="center"/>
              <w:rPr>
                <w:ins w:id="3024" w:author="NTL 101238" w:date="2024-06-02T20:06:00Z" w16du:dateUtc="2024-06-02T13:06:00Z"/>
                <w:rFonts w:asciiTheme="majorHAnsi" w:hAnsiTheme="majorHAnsi" w:cstheme="majorHAnsi"/>
                <w:b/>
                <w:bCs/>
                <w:sz w:val="28"/>
                <w:szCs w:val="28"/>
                <w:rPrChange w:id="3025" w:author="NTL 101238" w:date="2024-06-02T21:16:00Z" w16du:dateUtc="2024-06-02T14:16:00Z">
                  <w:rPr>
                    <w:ins w:id="3026" w:author="NTL 101238" w:date="2024-06-02T20:06:00Z" w16du:dateUtc="2024-06-02T13:06:00Z"/>
                    <w:rFonts w:cs="Times New Roman"/>
                    <w:b/>
                    <w:bCs/>
                    <w:sz w:val="28"/>
                    <w:szCs w:val="28"/>
                  </w:rPr>
                </w:rPrChange>
              </w:rPr>
            </w:pPr>
            <w:ins w:id="3027" w:author="NTL 101238" w:date="2024-06-02T20:06:00Z" w16du:dateUtc="2024-06-02T13:06:00Z">
              <w:r w:rsidRPr="00541AF1">
                <w:rPr>
                  <w:rFonts w:asciiTheme="majorHAnsi" w:hAnsiTheme="majorHAnsi" w:cstheme="majorHAnsi"/>
                  <w:b/>
                  <w:bCs/>
                  <w:sz w:val="28"/>
                  <w:szCs w:val="28"/>
                  <w:rPrChange w:id="3028" w:author="NTL 101238" w:date="2024-06-02T21:16:00Z" w16du:dateUtc="2024-06-02T14:16:00Z">
                    <w:rPr>
                      <w:rFonts w:cs="Times New Roman"/>
                      <w:b/>
                      <w:bCs/>
                      <w:sz w:val="28"/>
                      <w:szCs w:val="28"/>
                    </w:rPr>
                  </w:rPrChange>
                </w:rPr>
                <w:t>Kết quả mong muốn</w:t>
              </w:r>
            </w:ins>
          </w:p>
        </w:tc>
        <w:tc>
          <w:tcPr>
            <w:tcW w:w="810" w:type="pct"/>
            <w:vAlign w:val="center"/>
            <w:tcPrChange w:id="3029" w:author="NTL 101238" w:date="2024-06-02T20:35:00Z" w16du:dateUtc="2024-06-02T13:35:00Z">
              <w:tcPr>
                <w:tcW w:w="810" w:type="pct"/>
                <w:vAlign w:val="center"/>
              </w:tcPr>
            </w:tcPrChange>
          </w:tcPr>
          <w:p w14:paraId="50B837A0" w14:textId="77777777" w:rsidR="00AF634D" w:rsidRPr="00541AF1" w:rsidRDefault="00AF634D" w:rsidP="00655A27">
            <w:pPr>
              <w:pStyle w:val="ListParagraph"/>
              <w:spacing w:line="360" w:lineRule="auto"/>
              <w:ind w:left="0"/>
              <w:jc w:val="center"/>
              <w:rPr>
                <w:ins w:id="3030" w:author="NTL 101238" w:date="2024-06-02T20:06:00Z" w16du:dateUtc="2024-06-02T13:06:00Z"/>
                <w:rFonts w:asciiTheme="majorHAnsi" w:hAnsiTheme="majorHAnsi" w:cstheme="majorHAnsi"/>
                <w:b/>
                <w:bCs/>
                <w:sz w:val="28"/>
                <w:szCs w:val="28"/>
                <w:rPrChange w:id="3031" w:author="NTL 101238" w:date="2024-06-02T21:16:00Z" w16du:dateUtc="2024-06-02T14:16:00Z">
                  <w:rPr>
                    <w:ins w:id="3032" w:author="NTL 101238" w:date="2024-06-02T20:06:00Z" w16du:dateUtc="2024-06-02T13:06:00Z"/>
                    <w:rFonts w:cs="Times New Roman"/>
                    <w:b/>
                    <w:bCs/>
                    <w:sz w:val="28"/>
                    <w:szCs w:val="28"/>
                  </w:rPr>
                </w:rPrChange>
              </w:rPr>
            </w:pPr>
            <w:ins w:id="3033" w:author="NTL 101238" w:date="2024-06-02T20:06:00Z" w16du:dateUtc="2024-06-02T13:06:00Z">
              <w:r w:rsidRPr="00541AF1">
                <w:rPr>
                  <w:rFonts w:asciiTheme="majorHAnsi" w:hAnsiTheme="majorHAnsi" w:cstheme="majorHAnsi"/>
                  <w:b/>
                  <w:bCs/>
                  <w:sz w:val="28"/>
                  <w:szCs w:val="28"/>
                  <w:rPrChange w:id="3034" w:author="NTL 101238" w:date="2024-06-02T21:16:00Z" w16du:dateUtc="2024-06-02T14:16:00Z">
                    <w:rPr>
                      <w:rFonts w:cs="Times New Roman"/>
                      <w:b/>
                      <w:bCs/>
                      <w:sz w:val="28"/>
                      <w:szCs w:val="28"/>
                    </w:rPr>
                  </w:rPrChange>
                </w:rPr>
                <w:t>Kết quả thực tế</w:t>
              </w:r>
            </w:ins>
          </w:p>
        </w:tc>
        <w:tc>
          <w:tcPr>
            <w:tcW w:w="558" w:type="pct"/>
            <w:vAlign w:val="center"/>
            <w:tcPrChange w:id="3035" w:author="NTL 101238" w:date="2024-06-02T20:35:00Z" w16du:dateUtc="2024-06-02T13:35:00Z">
              <w:tcPr>
                <w:tcW w:w="558" w:type="pct"/>
                <w:vAlign w:val="center"/>
              </w:tcPr>
            </w:tcPrChange>
          </w:tcPr>
          <w:p w14:paraId="463ACE5D" w14:textId="77777777" w:rsidR="00AF634D" w:rsidRPr="00541AF1" w:rsidRDefault="00AF634D" w:rsidP="00655A27">
            <w:pPr>
              <w:pStyle w:val="ListParagraph"/>
              <w:spacing w:line="360" w:lineRule="auto"/>
              <w:ind w:left="0"/>
              <w:jc w:val="center"/>
              <w:rPr>
                <w:ins w:id="3036" w:author="NTL 101238" w:date="2024-06-02T20:06:00Z" w16du:dateUtc="2024-06-02T13:06:00Z"/>
                <w:rFonts w:asciiTheme="majorHAnsi" w:hAnsiTheme="majorHAnsi" w:cstheme="majorHAnsi"/>
                <w:b/>
                <w:bCs/>
                <w:sz w:val="28"/>
                <w:szCs w:val="28"/>
                <w:rPrChange w:id="3037" w:author="NTL 101238" w:date="2024-06-02T21:16:00Z" w16du:dateUtc="2024-06-02T14:16:00Z">
                  <w:rPr>
                    <w:ins w:id="3038" w:author="NTL 101238" w:date="2024-06-02T20:06:00Z" w16du:dateUtc="2024-06-02T13:06:00Z"/>
                    <w:rFonts w:cs="Times New Roman"/>
                    <w:b/>
                    <w:bCs/>
                    <w:sz w:val="28"/>
                    <w:szCs w:val="28"/>
                  </w:rPr>
                </w:rPrChange>
              </w:rPr>
            </w:pPr>
            <w:ins w:id="3039" w:author="NTL 101238" w:date="2024-06-02T20:06:00Z" w16du:dateUtc="2024-06-02T13:06:00Z">
              <w:r w:rsidRPr="00541AF1">
                <w:rPr>
                  <w:rFonts w:asciiTheme="majorHAnsi" w:hAnsiTheme="majorHAnsi" w:cstheme="majorHAnsi"/>
                  <w:b/>
                  <w:bCs/>
                  <w:sz w:val="28"/>
                  <w:szCs w:val="28"/>
                  <w:rPrChange w:id="3040" w:author="NTL 101238" w:date="2024-06-02T21:16:00Z" w16du:dateUtc="2024-06-02T14:16:00Z">
                    <w:rPr>
                      <w:rFonts w:cs="Times New Roman"/>
                      <w:b/>
                      <w:bCs/>
                      <w:sz w:val="28"/>
                      <w:szCs w:val="28"/>
                    </w:rPr>
                  </w:rPrChange>
                </w:rPr>
                <w:t>Trạng thái</w:t>
              </w:r>
            </w:ins>
          </w:p>
        </w:tc>
      </w:tr>
      <w:tr w:rsidR="00AF634D" w:rsidRPr="00541AF1" w14:paraId="684F47F5" w14:textId="77777777" w:rsidTr="00655A27">
        <w:trPr>
          <w:ins w:id="3041" w:author="NTL 101238" w:date="2024-06-02T20:06:00Z"/>
        </w:trPr>
        <w:tc>
          <w:tcPr>
            <w:tcW w:w="413" w:type="pct"/>
            <w:vAlign w:val="center"/>
            <w:tcPrChange w:id="3042" w:author="NTL 101238" w:date="2024-06-02T20:35:00Z" w16du:dateUtc="2024-06-02T13:35:00Z">
              <w:tcPr>
                <w:tcW w:w="413" w:type="pct"/>
                <w:vAlign w:val="center"/>
              </w:tcPr>
            </w:tcPrChange>
          </w:tcPr>
          <w:p w14:paraId="2FE318AF" w14:textId="77777777" w:rsidR="00AF634D" w:rsidRPr="00541AF1" w:rsidRDefault="00AF634D" w:rsidP="00655A27">
            <w:pPr>
              <w:spacing w:line="360" w:lineRule="auto"/>
              <w:ind w:left="22"/>
              <w:jc w:val="center"/>
              <w:rPr>
                <w:ins w:id="3043" w:author="NTL 101238" w:date="2024-06-02T20:06:00Z" w16du:dateUtc="2024-06-02T13:06:00Z"/>
                <w:rFonts w:asciiTheme="majorHAnsi" w:hAnsiTheme="majorHAnsi" w:cstheme="majorHAnsi"/>
                <w:sz w:val="28"/>
                <w:szCs w:val="28"/>
                <w:rPrChange w:id="3044" w:author="NTL 101238" w:date="2024-06-02T21:16:00Z" w16du:dateUtc="2024-06-02T14:16:00Z">
                  <w:rPr>
                    <w:ins w:id="3045" w:author="NTL 101238" w:date="2024-06-02T20:06:00Z" w16du:dateUtc="2024-06-02T13:06:00Z"/>
                    <w:rFonts w:cs="Times New Roman"/>
                    <w:sz w:val="28"/>
                    <w:szCs w:val="28"/>
                  </w:rPr>
                </w:rPrChange>
              </w:rPr>
            </w:pPr>
            <w:ins w:id="3046" w:author="NTL 101238" w:date="2024-06-02T20:06:00Z" w16du:dateUtc="2024-06-02T13:06:00Z">
              <w:r w:rsidRPr="00541AF1">
                <w:rPr>
                  <w:rFonts w:asciiTheme="majorHAnsi" w:hAnsiTheme="majorHAnsi" w:cstheme="majorHAnsi"/>
                  <w:sz w:val="28"/>
                  <w:szCs w:val="28"/>
                  <w:rPrChange w:id="3047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</w:rPr>
                  </w:rPrChange>
                </w:rPr>
                <w:t>1</w:t>
              </w:r>
            </w:ins>
          </w:p>
        </w:tc>
        <w:tc>
          <w:tcPr>
            <w:tcW w:w="923" w:type="pct"/>
            <w:vAlign w:val="center"/>
            <w:tcPrChange w:id="3048" w:author="NTL 101238" w:date="2024-06-02T20:35:00Z" w16du:dateUtc="2024-06-02T13:35:00Z">
              <w:tcPr>
                <w:tcW w:w="923" w:type="pct"/>
              </w:tcPr>
            </w:tcPrChange>
          </w:tcPr>
          <w:p w14:paraId="3636BCCE" w14:textId="77777777" w:rsidR="00AF634D" w:rsidRPr="00541AF1" w:rsidRDefault="00AF634D" w:rsidP="00655A27">
            <w:pPr>
              <w:spacing w:line="360" w:lineRule="auto"/>
              <w:ind w:left="22"/>
              <w:jc w:val="center"/>
              <w:rPr>
                <w:ins w:id="3049" w:author="NTL 101238" w:date="2024-06-02T20:06:00Z" w16du:dateUtc="2024-06-02T13:06:00Z"/>
                <w:rFonts w:asciiTheme="majorHAnsi" w:hAnsiTheme="majorHAnsi" w:cstheme="majorHAnsi"/>
                <w:sz w:val="28"/>
                <w:szCs w:val="28"/>
                <w:rPrChange w:id="3050" w:author="NTL 101238" w:date="2024-06-02T21:16:00Z" w16du:dateUtc="2024-06-02T14:16:00Z">
                  <w:rPr>
                    <w:ins w:id="3051" w:author="NTL 101238" w:date="2024-06-02T20:06:00Z" w16du:dateUtc="2024-06-02T13:06:00Z"/>
                    <w:rFonts w:cs="Times New Roman"/>
                    <w:sz w:val="28"/>
                    <w:szCs w:val="28"/>
                  </w:rPr>
                </w:rPrChange>
              </w:rPr>
            </w:pPr>
            <w:ins w:id="3052" w:author="NTL 101238" w:date="2024-06-02T20:06:00Z" w16du:dateUtc="2024-06-02T13:06:00Z">
              <w:r w:rsidRPr="00541AF1">
                <w:rPr>
                  <w:rFonts w:asciiTheme="majorHAnsi" w:hAnsiTheme="majorHAnsi" w:cstheme="majorHAnsi"/>
                  <w:sz w:val="28"/>
                  <w:szCs w:val="28"/>
                  <w:rPrChange w:id="3053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</w:rPr>
                  </w:rPrChange>
                </w:rPr>
                <w:t>Mở trang đăng nhập</w:t>
              </w:r>
            </w:ins>
          </w:p>
        </w:tc>
        <w:tc>
          <w:tcPr>
            <w:tcW w:w="1148" w:type="pct"/>
            <w:vAlign w:val="center"/>
            <w:tcPrChange w:id="3054" w:author="NTL 101238" w:date="2024-06-02T20:35:00Z" w16du:dateUtc="2024-06-02T13:35:00Z">
              <w:tcPr>
                <w:tcW w:w="1148" w:type="pct"/>
              </w:tcPr>
            </w:tcPrChange>
          </w:tcPr>
          <w:p w14:paraId="6CF5EC65" w14:textId="77777777" w:rsidR="00AF634D" w:rsidRPr="00541AF1" w:rsidRDefault="00AF634D" w:rsidP="00655A27">
            <w:pPr>
              <w:pStyle w:val="ListParagraph"/>
              <w:spacing w:line="360" w:lineRule="auto"/>
              <w:ind w:left="0"/>
              <w:jc w:val="center"/>
              <w:rPr>
                <w:ins w:id="3055" w:author="NTL 101238" w:date="2024-06-02T20:06:00Z" w16du:dateUtc="2024-06-02T13:06:00Z"/>
                <w:rFonts w:asciiTheme="majorHAnsi" w:hAnsiTheme="majorHAnsi" w:cstheme="majorHAnsi"/>
                <w:sz w:val="28"/>
                <w:szCs w:val="28"/>
                <w:lang w:val="en-US"/>
                <w:rPrChange w:id="3056" w:author="NTL 101238" w:date="2024-06-02T21:16:00Z" w16du:dateUtc="2024-06-02T14:16:00Z">
                  <w:rPr>
                    <w:ins w:id="3057" w:author="NTL 101238" w:date="2024-06-02T20:06:00Z" w16du:dateUtc="2024-06-02T13:06:00Z"/>
                    <w:rFonts w:cs="Times New Roman"/>
                    <w:sz w:val="28"/>
                    <w:szCs w:val="28"/>
                    <w:lang w:val="en-US"/>
                  </w:rPr>
                </w:rPrChange>
              </w:rPr>
            </w:pPr>
            <w:ins w:id="3058" w:author="NTL 101238" w:date="2024-06-02T20:06:00Z" w16du:dateUtc="2024-06-02T13:06:00Z">
              <w:r w:rsidRPr="00541AF1">
                <w:rPr>
                  <w:rFonts w:asciiTheme="majorHAnsi" w:hAnsiTheme="majorHAnsi" w:cstheme="majorHAnsi"/>
                  <w:sz w:val="28"/>
                  <w:szCs w:val="28"/>
                  <w:lang w:val="en-US"/>
                  <w:rPrChange w:id="3059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  <w:lang w:val="en-US"/>
                    </w:rPr>
                  </w:rPrChange>
                </w:rPr>
                <w:fldChar w:fldCharType="begin"/>
              </w:r>
              <w:r w:rsidRPr="00541AF1">
                <w:rPr>
                  <w:rFonts w:asciiTheme="majorHAnsi" w:hAnsiTheme="majorHAnsi" w:cstheme="majorHAnsi"/>
                  <w:sz w:val="28"/>
                  <w:szCs w:val="28"/>
                  <w:lang w:val="en-US"/>
                  <w:rPrChange w:id="3060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  <w:lang w:val="en-US"/>
                    </w:rPr>
                  </w:rPrChange>
                </w:rPr>
                <w:instrText>HYPERLINK "https://www.amazon.com/ap/signin?openid.pape.max_auth_age=0&amp;openid.return_to=https%3A%2F%2Fwww.amazon.com%2Fs%3Fk%3Da%2Bmazon%2Bcom%26adgrpid%3D127260490003%26hvadid%3D585479351039%26hvdev%3Dc%26hvlocphy%3D9040331%26hvnetw%3Dg%26hvqmt%3Db%26hvrand%3D17007436482859152777%26hvtargid%3Dkwd-321362582074%26hydadcr%3D27983_14525522%26tag%3Dhydglogoo-20%26ref%3Dnav_signin&amp;openid.identity=http%3A%2F%2Fspecs.openid.net%2Fauth%2F2.0%2Fidentifier_select&amp;openid.assoc_handle=usflex&amp;openid.mode=checkid_setup&amp;openid.claimed_id=http%3A%2F%2Fspecs.openid.net%2Fauth%2F2.0%2Fidentifier_select&amp;openid.ns=http%3A%2F%2Fspecs.openid.net%2Fauth%2F2.0"</w:instrText>
              </w:r>
              <w:r w:rsidRPr="00DD7BE7">
                <w:rPr>
                  <w:rFonts w:asciiTheme="majorHAnsi" w:hAnsiTheme="majorHAnsi" w:cstheme="majorHAnsi"/>
                  <w:sz w:val="28"/>
                  <w:szCs w:val="28"/>
                  <w:lang w:val="en-US"/>
                </w:rPr>
              </w:r>
              <w:r w:rsidRPr="00541AF1">
                <w:rPr>
                  <w:rFonts w:asciiTheme="majorHAnsi" w:hAnsiTheme="majorHAnsi" w:cstheme="majorHAnsi"/>
                  <w:sz w:val="28"/>
                  <w:szCs w:val="28"/>
                  <w:lang w:val="en-US"/>
                  <w:rPrChange w:id="3061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  <w:lang w:val="en-US"/>
                    </w:rPr>
                  </w:rPrChange>
                </w:rPr>
                <w:fldChar w:fldCharType="separate"/>
              </w:r>
              <w:r w:rsidRPr="00541AF1">
                <w:rPr>
                  <w:rStyle w:val="Hyperlink"/>
                  <w:rFonts w:asciiTheme="majorHAnsi" w:hAnsiTheme="majorHAnsi" w:cstheme="majorHAnsi"/>
                  <w:rPrChange w:id="3062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  <w:lang w:val="en-US"/>
                    </w:rPr>
                  </w:rPrChange>
                </w:rPr>
                <w:t>URL Login Amazon</w:t>
              </w:r>
              <w:r w:rsidRPr="00541AF1">
                <w:rPr>
                  <w:rFonts w:asciiTheme="majorHAnsi" w:hAnsiTheme="majorHAnsi" w:cstheme="majorHAnsi"/>
                  <w:sz w:val="28"/>
                  <w:szCs w:val="28"/>
                  <w:lang w:val="en-US"/>
                  <w:rPrChange w:id="3063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  <w:lang w:val="en-US"/>
                    </w:rPr>
                  </w:rPrChange>
                </w:rPr>
                <w:fldChar w:fldCharType="end"/>
              </w:r>
            </w:ins>
          </w:p>
          <w:p w14:paraId="317ADC6C" w14:textId="77777777" w:rsidR="00AF634D" w:rsidRPr="00541AF1" w:rsidRDefault="00AF634D" w:rsidP="00655A27">
            <w:pPr>
              <w:pStyle w:val="ListParagraph"/>
              <w:spacing w:line="360" w:lineRule="auto"/>
              <w:ind w:left="0"/>
              <w:jc w:val="center"/>
              <w:rPr>
                <w:ins w:id="3064" w:author="NTL 101238" w:date="2024-06-02T20:06:00Z" w16du:dateUtc="2024-06-02T13:06:00Z"/>
                <w:rFonts w:asciiTheme="majorHAnsi" w:hAnsiTheme="majorHAnsi" w:cstheme="majorHAnsi"/>
                <w:sz w:val="28"/>
                <w:szCs w:val="28"/>
                <w:lang w:val="en-US"/>
                <w:rPrChange w:id="3065" w:author="NTL 101238" w:date="2024-06-02T21:16:00Z" w16du:dateUtc="2024-06-02T14:16:00Z">
                  <w:rPr>
                    <w:ins w:id="3066" w:author="NTL 101238" w:date="2024-06-02T20:06:00Z" w16du:dateUtc="2024-06-02T13:06:00Z"/>
                    <w:rFonts w:cs="Times New Roman"/>
                    <w:sz w:val="28"/>
                    <w:szCs w:val="28"/>
                    <w:lang w:val="en-US"/>
                  </w:rPr>
                </w:rPrChange>
              </w:rPr>
            </w:pPr>
          </w:p>
        </w:tc>
        <w:tc>
          <w:tcPr>
            <w:tcW w:w="1148" w:type="pct"/>
            <w:vAlign w:val="center"/>
            <w:tcPrChange w:id="3067" w:author="NTL 101238" w:date="2024-06-02T20:35:00Z" w16du:dateUtc="2024-06-02T13:35:00Z">
              <w:tcPr>
                <w:tcW w:w="1148" w:type="pct"/>
              </w:tcPr>
            </w:tcPrChange>
          </w:tcPr>
          <w:p w14:paraId="5166ED48" w14:textId="77777777" w:rsidR="00AF634D" w:rsidRPr="00541AF1" w:rsidRDefault="00AF634D" w:rsidP="00655A27">
            <w:pPr>
              <w:pStyle w:val="ListParagraph"/>
              <w:spacing w:line="360" w:lineRule="auto"/>
              <w:ind w:left="0"/>
              <w:jc w:val="center"/>
              <w:rPr>
                <w:ins w:id="3068" w:author="NTL 101238" w:date="2024-06-02T20:06:00Z" w16du:dateUtc="2024-06-02T13:06:00Z"/>
                <w:rFonts w:asciiTheme="majorHAnsi" w:hAnsiTheme="majorHAnsi" w:cstheme="majorHAnsi"/>
                <w:sz w:val="28"/>
                <w:szCs w:val="28"/>
                <w:rPrChange w:id="3069" w:author="NTL 101238" w:date="2024-06-02T21:16:00Z" w16du:dateUtc="2024-06-02T14:16:00Z">
                  <w:rPr>
                    <w:ins w:id="3070" w:author="NTL 101238" w:date="2024-06-02T20:06:00Z" w16du:dateUtc="2024-06-02T13:06:00Z"/>
                    <w:rFonts w:cs="Times New Roman"/>
                    <w:sz w:val="28"/>
                    <w:szCs w:val="28"/>
                  </w:rPr>
                </w:rPrChange>
              </w:rPr>
            </w:pPr>
            <w:ins w:id="3071" w:author="NTL 101238" w:date="2024-06-02T20:06:00Z" w16du:dateUtc="2024-06-02T13:06:00Z">
              <w:r w:rsidRPr="00541AF1">
                <w:rPr>
                  <w:rFonts w:asciiTheme="majorHAnsi" w:hAnsiTheme="majorHAnsi" w:cstheme="majorHAnsi"/>
                  <w:sz w:val="28"/>
                  <w:szCs w:val="28"/>
                  <w:rPrChange w:id="3072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</w:rPr>
                  </w:rPrChange>
                </w:rPr>
                <w:t>Hiển thị form đăng nhập</w:t>
              </w:r>
            </w:ins>
          </w:p>
        </w:tc>
        <w:tc>
          <w:tcPr>
            <w:tcW w:w="810" w:type="pct"/>
            <w:vAlign w:val="center"/>
            <w:tcPrChange w:id="3073" w:author="NTL 101238" w:date="2024-06-02T20:35:00Z" w16du:dateUtc="2024-06-02T13:35:00Z">
              <w:tcPr>
                <w:tcW w:w="810" w:type="pct"/>
              </w:tcPr>
            </w:tcPrChange>
          </w:tcPr>
          <w:p w14:paraId="74A9B905" w14:textId="77777777" w:rsidR="00AF634D" w:rsidRPr="00541AF1" w:rsidRDefault="00AF634D" w:rsidP="00655A27">
            <w:pPr>
              <w:pStyle w:val="ListParagraph"/>
              <w:spacing w:line="360" w:lineRule="auto"/>
              <w:ind w:left="0"/>
              <w:jc w:val="center"/>
              <w:rPr>
                <w:ins w:id="3074" w:author="NTL 101238" w:date="2024-06-02T20:06:00Z" w16du:dateUtc="2024-06-02T13:06:00Z"/>
                <w:rFonts w:asciiTheme="majorHAnsi" w:hAnsiTheme="majorHAnsi" w:cstheme="majorHAnsi"/>
                <w:sz w:val="28"/>
                <w:szCs w:val="28"/>
                <w:rPrChange w:id="3075" w:author="NTL 101238" w:date="2024-06-02T21:16:00Z" w16du:dateUtc="2024-06-02T14:16:00Z">
                  <w:rPr>
                    <w:ins w:id="3076" w:author="NTL 101238" w:date="2024-06-02T20:06:00Z" w16du:dateUtc="2024-06-02T13:06:00Z"/>
                    <w:rFonts w:cs="Times New Roman"/>
                    <w:sz w:val="28"/>
                    <w:szCs w:val="28"/>
                  </w:rPr>
                </w:rPrChange>
              </w:rPr>
            </w:pPr>
            <w:ins w:id="3077" w:author="NTL 101238" w:date="2024-06-02T20:06:00Z" w16du:dateUtc="2024-06-02T13:06:00Z">
              <w:r w:rsidRPr="00541AF1">
                <w:rPr>
                  <w:rFonts w:asciiTheme="majorHAnsi" w:hAnsiTheme="majorHAnsi" w:cstheme="majorHAnsi"/>
                  <w:sz w:val="28"/>
                  <w:szCs w:val="28"/>
                  <w:rPrChange w:id="3078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</w:rPr>
                  </w:rPrChange>
                </w:rPr>
                <w:t>Hiển thị form đăng nhập</w:t>
              </w:r>
            </w:ins>
          </w:p>
        </w:tc>
        <w:tc>
          <w:tcPr>
            <w:tcW w:w="558" w:type="pct"/>
            <w:vAlign w:val="center"/>
            <w:tcPrChange w:id="3079" w:author="NTL 101238" w:date="2024-06-02T20:35:00Z" w16du:dateUtc="2024-06-02T13:35:00Z">
              <w:tcPr>
                <w:tcW w:w="558" w:type="pct"/>
              </w:tcPr>
            </w:tcPrChange>
          </w:tcPr>
          <w:p w14:paraId="2E2BFB2A" w14:textId="77777777" w:rsidR="00AF634D" w:rsidRPr="00541AF1" w:rsidRDefault="00AF634D" w:rsidP="00655A27">
            <w:pPr>
              <w:pStyle w:val="ListParagraph"/>
              <w:spacing w:line="360" w:lineRule="auto"/>
              <w:ind w:left="0"/>
              <w:jc w:val="center"/>
              <w:rPr>
                <w:ins w:id="3080" w:author="NTL 101238" w:date="2024-06-02T20:06:00Z" w16du:dateUtc="2024-06-02T13:06:00Z"/>
                <w:rFonts w:asciiTheme="majorHAnsi" w:hAnsiTheme="majorHAnsi" w:cstheme="majorHAnsi"/>
                <w:sz w:val="28"/>
                <w:szCs w:val="28"/>
                <w:rPrChange w:id="3081" w:author="NTL 101238" w:date="2024-06-02T21:16:00Z" w16du:dateUtc="2024-06-02T14:16:00Z">
                  <w:rPr>
                    <w:ins w:id="3082" w:author="NTL 101238" w:date="2024-06-02T20:06:00Z" w16du:dateUtc="2024-06-02T13:06:00Z"/>
                    <w:rFonts w:cs="Times New Roman"/>
                    <w:sz w:val="28"/>
                    <w:szCs w:val="28"/>
                  </w:rPr>
                </w:rPrChange>
              </w:rPr>
            </w:pPr>
            <w:ins w:id="3083" w:author="NTL 101238" w:date="2024-06-02T20:06:00Z" w16du:dateUtc="2024-06-02T13:06:00Z">
              <w:r w:rsidRPr="00541AF1">
                <w:rPr>
                  <w:rFonts w:asciiTheme="majorHAnsi" w:hAnsiTheme="majorHAnsi" w:cstheme="majorHAnsi"/>
                  <w:sz w:val="28"/>
                  <w:szCs w:val="28"/>
                  <w:rPrChange w:id="3084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</w:rPr>
                  </w:rPrChange>
                </w:rPr>
                <w:t>pass</w:t>
              </w:r>
            </w:ins>
          </w:p>
        </w:tc>
      </w:tr>
      <w:tr w:rsidR="00AF634D" w:rsidRPr="00541AF1" w14:paraId="70FA5CE9" w14:textId="77777777" w:rsidTr="00655A27">
        <w:trPr>
          <w:ins w:id="3085" w:author="NTL 101238" w:date="2024-06-02T20:06:00Z"/>
        </w:trPr>
        <w:tc>
          <w:tcPr>
            <w:tcW w:w="413" w:type="pct"/>
            <w:vAlign w:val="center"/>
            <w:tcPrChange w:id="3086" w:author="NTL 101238" w:date="2024-06-02T20:35:00Z" w16du:dateUtc="2024-06-02T13:35:00Z">
              <w:tcPr>
                <w:tcW w:w="413" w:type="pct"/>
                <w:vAlign w:val="center"/>
              </w:tcPr>
            </w:tcPrChange>
          </w:tcPr>
          <w:p w14:paraId="448869B4" w14:textId="77777777" w:rsidR="00AF634D" w:rsidRPr="00541AF1" w:rsidRDefault="00AF634D" w:rsidP="00655A27">
            <w:pPr>
              <w:spacing w:line="360" w:lineRule="auto"/>
              <w:jc w:val="center"/>
              <w:rPr>
                <w:ins w:id="3087" w:author="NTL 101238" w:date="2024-06-02T20:06:00Z" w16du:dateUtc="2024-06-02T13:06:00Z"/>
                <w:rFonts w:asciiTheme="majorHAnsi" w:hAnsiTheme="majorHAnsi" w:cstheme="majorHAnsi"/>
                <w:sz w:val="28"/>
                <w:szCs w:val="28"/>
                <w:rPrChange w:id="3088" w:author="NTL 101238" w:date="2024-06-02T21:16:00Z" w16du:dateUtc="2024-06-02T14:16:00Z">
                  <w:rPr>
                    <w:ins w:id="3089" w:author="NTL 101238" w:date="2024-06-02T20:06:00Z" w16du:dateUtc="2024-06-02T13:06:00Z"/>
                    <w:rFonts w:cs="Times New Roman"/>
                    <w:sz w:val="28"/>
                    <w:szCs w:val="28"/>
                  </w:rPr>
                </w:rPrChange>
              </w:rPr>
            </w:pPr>
            <w:ins w:id="3090" w:author="NTL 101238" w:date="2024-06-02T20:06:00Z" w16du:dateUtc="2024-06-02T13:06:00Z">
              <w:r w:rsidRPr="00541AF1">
                <w:rPr>
                  <w:rFonts w:asciiTheme="majorHAnsi" w:hAnsiTheme="majorHAnsi" w:cstheme="majorHAnsi"/>
                  <w:sz w:val="28"/>
                  <w:szCs w:val="28"/>
                  <w:rPrChange w:id="3091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</w:rPr>
                  </w:rPrChange>
                </w:rPr>
                <w:t>2</w:t>
              </w:r>
            </w:ins>
          </w:p>
        </w:tc>
        <w:tc>
          <w:tcPr>
            <w:tcW w:w="923" w:type="pct"/>
            <w:vAlign w:val="center"/>
            <w:tcPrChange w:id="3092" w:author="NTL 101238" w:date="2024-06-02T20:35:00Z" w16du:dateUtc="2024-06-02T13:35:00Z">
              <w:tcPr>
                <w:tcW w:w="923" w:type="pct"/>
              </w:tcPr>
            </w:tcPrChange>
          </w:tcPr>
          <w:p w14:paraId="404C0737" w14:textId="77777777" w:rsidR="00AF634D" w:rsidRPr="00541AF1" w:rsidRDefault="00AF634D" w:rsidP="00655A27">
            <w:pPr>
              <w:spacing w:line="360" w:lineRule="auto"/>
              <w:jc w:val="center"/>
              <w:rPr>
                <w:ins w:id="3093" w:author="NTL 101238" w:date="2024-06-02T20:06:00Z" w16du:dateUtc="2024-06-02T13:06:00Z"/>
                <w:rFonts w:asciiTheme="majorHAnsi" w:hAnsiTheme="majorHAnsi" w:cstheme="majorHAnsi"/>
                <w:sz w:val="28"/>
                <w:szCs w:val="28"/>
                <w:rPrChange w:id="3094" w:author="NTL 101238" w:date="2024-06-02T21:16:00Z" w16du:dateUtc="2024-06-02T14:16:00Z">
                  <w:rPr>
                    <w:ins w:id="3095" w:author="NTL 101238" w:date="2024-06-02T20:06:00Z" w16du:dateUtc="2024-06-02T13:06:00Z"/>
                    <w:rFonts w:cs="Times New Roman"/>
                    <w:sz w:val="28"/>
                    <w:szCs w:val="28"/>
                  </w:rPr>
                </w:rPrChange>
              </w:rPr>
            </w:pPr>
            <w:ins w:id="3096" w:author="NTL 101238" w:date="2024-06-02T20:06:00Z" w16du:dateUtc="2024-06-02T13:06:00Z">
              <w:r w:rsidRPr="00541AF1">
                <w:rPr>
                  <w:rFonts w:asciiTheme="majorHAnsi" w:hAnsiTheme="majorHAnsi" w:cstheme="majorHAnsi"/>
                  <w:sz w:val="28"/>
                  <w:szCs w:val="28"/>
                  <w:rPrChange w:id="3097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</w:rPr>
                  </w:rPrChange>
                </w:rPr>
                <w:t xml:space="preserve">Nhập </w:t>
              </w:r>
              <w:r w:rsidRPr="00541AF1">
                <w:rPr>
                  <w:rFonts w:asciiTheme="majorHAnsi" w:hAnsiTheme="majorHAnsi" w:cstheme="majorHAnsi"/>
                  <w:sz w:val="28"/>
                  <w:szCs w:val="28"/>
                  <w:lang w:val="en-US"/>
                  <w:rPrChange w:id="3098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  <w:lang w:val="en-US"/>
                    </w:rPr>
                  </w:rPrChange>
                </w:rPr>
                <w:t>tên đăng nhập</w:t>
              </w:r>
            </w:ins>
          </w:p>
        </w:tc>
        <w:tc>
          <w:tcPr>
            <w:tcW w:w="1148" w:type="pct"/>
            <w:vAlign w:val="center"/>
            <w:tcPrChange w:id="3099" w:author="NTL 101238" w:date="2024-06-02T20:35:00Z" w16du:dateUtc="2024-06-02T13:35:00Z">
              <w:tcPr>
                <w:tcW w:w="1148" w:type="pct"/>
              </w:tcPr>
            </w:tcPrChange>
          </w:tcPr>
          <w:p w14:paraId="3FBDA73E" w14:textId="32E0DF17" w:rsidR="00AF634D" w:rsidRPr="00541AF1" w:rsidRDefault="00A63F2D" w:rsidP="00655A27">
            <w:pPr>
              <w:pStyle w:val="ListParagraph"/>
              <w:spacing w:line="360" w:lineRule="auto"/>
              <w:ind w:left="0"/>
              <w:jc w:val="center"/>
              <w:rPr>
                <w:ins w:id="3100" w:author="NTL 101238" w:date="2024-06-02T20:06:00Z" w16du:dateUtc="2024-06-02T13:06:00Z"/>
                <w:rFonts w:asciiTheme="majorHAnsi" w:hAnsiTheme="majorHAnsi" w:cstheme="majorHAnsi"/>
                <w:sz w:val="28"/>
                <w:szCs w:val="28"/>
                <w:lang w:val="en-US"/>
                <w:rPrChange w:id="3101" w:author="NTL 101238" w:date="2024-06-02T21:16:00Z" w16du:dateUtc="2024-06-02T14:16:00Z">
                  <w:rPr>
                    <w:ins w:id="3102" w:author="NTL 101238" w:date="2024-06-02T20:06:00Z" w16du:dateUtc="2024-06-02T13:06:00Z"/>
                    <w:rFonts w:cs="Times New Roman"/>
                    <w:sz w:val="28"/>
                    <w:szCs w:val="28"/>
                  </w:rPr>
                </w:rPrChange>
              </w:rPr>
            </w:pPr>
            <w:ins w:id="3103" w:author="NTL 101238" w:date="2024-06-02T20:18:00Z" w16du:dateUtc="2024-06-02T13:18:00Z">
              <w:r w:rsidRPr="00541AF1">
                <w:rPr>
                  <w:rFonts w:asciiTheme="majorHAnsi" w:hAnsiTheme="majorHAnsi" w:cstheme="majorHAnsi"/>
                  <w:sz w:val="28"/>
                  <w:szCs w:val="28"/>
                  <w:shd w:val="clear" w:color="auto" w:fill="FFFFFF"/>
                  <w:lang w:val="en-US"/>
                  <w:rPrChange w:id="3104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  <w:shd w:val="clear" w:color="auto" w:fill="FFFFFF"/>
                      <w:lang w:val="en-US"/>
                    </w:rPr>
                  </w:rPrChange>
                </w:rPr>
                <w:t>Thuyluong.ap@</w:t>
              </w:r>
            </w:ins>
            <w:ins w:id="3105" w:author="NTL 101238" w:date="2024-06-02T20:19:00Z" w16du:dateUtc="2024-06-02T13:19:00Z">
              <w:r w:rsidRPr="00541AF1">
                <w:rPr>
                  <w:rFonts w:asciiTheme="majorHAnsi" w:hAnsiTheme="majorHAnsi" w:cstheme="majorHAnsi"/>
                  <w:sz w:val="28"/>
                  <w:szCs w:val="28"/>
                  <w:shd w:val="clear" w:color="auto" w:fill="FFFFFF"/>
                  <w:lang w:val="en-US"/>
                  <w:rPrChange w:id="3106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  <w:shd w:val="clear" w:color="auto" w:fill="FFFFFF"/>
                      <w:lang w:val="en-US"/>
                    </w:rPr>
                  </w:rPrChange>
                </w:rPr>
                <w:t>gmail.com</w:t>
              </w:r>
            </w:ins>
          </w:p>
        </w:tc>
        <w:tc>
          <w:tcPr>
            <w:tcW w:w="1148" w:type="pct"/>
            <w:vAlign w:val="center"/>
            <w:tcPrChange w:id="3107" w:author="NTL 101238" w:date="2024-06-02T20:35:00Z" w16du:dateUtc="2024-06-02T13:35:00Z">
              <w:tcPr>
                <w:tcW w:w="1148" w:type="pct"/>
              </w:tcPr>
            </w:tcPrChange>
          </w:tcPr>
          <w:p w14:paraId="69C5BC54" w14:textId="77777777" w:rsidR="00AF634D" w:rsidRPr="00541AF1" w:rsidRDefault="00AF634D" w:rsidP="00655A27">
            <w:pPr>
              <w:pStyle w:val="ListParagraph"/>
              <w:spacing w:line="360" w:lineRule="auto"/>
              <w:ind w:left="0"/>
              <w:jc w:val="center"/>
              <w:rPr>
                <w:ins w:id="3108" w:author="NTL 101238" w:date="2024-06-02T20:06:00Z" w16du:dateUtc="2024-06-02T13:06:00Z"/>
                <w:rFonts w:asciiTheme="majorHAnsi" w:hAnsiTheme="majorHAnsi" w:cstheme="majorHAnsi"/>
                <w:sz w:val="28"/>
                <w:szCs w:val="28"/>
                <w:rPrChange w:id="3109" w:author="NTL 101238" w:date="2024-06-02T21:16:00Z" w16du:dateUtc="2024-06-02T14:16:00Z">
                  <w:rPr>
                    <w:ins w:id="3110" w:author="NTL 101238" w:date="2024-06-02T20:06:00Z" w16du:dateUtc="2024-06-02T13:06:00Z"/>
                    <w:rFonts w:cs="Times New Roman"/>
                    <w:sz w:val="28"/>
                    <w:szCs w:val="28"/>
                  </w:rPr>
                </w:rPrChange>
              </w:rPr>
            </w:pPr>
            <w:ins w:id="3111" w:author="NTL 101238" w:date="2024-06-02T20:06:00Z" w16du:dateUtc="2024-06-02T13:06:00Z">
              <w:r w:rsidRPr="00541AF1">
                <w:rPr>
                  <w:rFonts w:asciiTheme="majorHAnsi" w:hAnsiTheme="majorHAnsi" w:cstheme="majorHAnsi"/>
                  <w:sz w:val="28"/>
                  <w:szCs w:val="28"/>
                  <w:rPrChange w:id="3112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</w:rPr>
                  </w:rPrChange>
                </w:rPr>
                <w:t>Hiển thị tài khoản vừa nhập</w:t>
              </w:r>
            </w:ins>
          </w:p>
        </w:tc>
        <w:tc>
          <w:tcPr>
            <w:tcW w:w="810" w:type="pct"/>
            <w:vAlign w:val="center"/>
            <w:tcPrChange w:id="3113" w:author="NTL 101238" w:date="2024-06-02T20:35:00Z" w16du:dateUtc="2024-06-02T13:35:00Z">
              <w:tcPr>
                <w:tcW w:w="810" w:type="pct"/>
              </w:tcPr>
            </w:tcPrChange>
          </w:tcPr>
          <w:p w14:paraId="61D6D54E" w14:textId="77777777" w:rsidR="00AF634D" w:rsidRPr="00541AF1" w:rsidRDefault="00AF634D" w:rsidP="00655A27">
            <w:pPr>
              <w:pStyle w:val="ListParagraph"/>
              <w:spacing w:line="360" w:lineRule="auto"/>
              <w:ind w:left="0"/>
              <w:jc w:val="center"/>
              <w:rPr>
                <w:ins w:id="3114" w:author="NTL 101238" w:date="2024-06-02T20:06:00Z" w16du:dateUtc="2024-06-02T13:06:00Z"/>
                <w:rFonts w:asciiTheme="majorHAnsi" w:hAnsiTheme="majorHAnsi" w:cstheme="majorHAnsi"/>
                <w:sz w:val="28"/>
                <w:szCs w:val="28"/>
                <w:rPrChange w:id="3115" w:author="NTL 101238" w:date="2024-06-02T21:16:00Z" w16du:dateUtc="2024-06-02T14:16:00Z">
                  <w:rPr>
                    <w:ins w:id="3116" w:author="NTL 101238" w:date="2024-06-02T20:06:00Z" w16du:dateUtc="2024-06-02T13:06:00Z"/>
                    <w:rFonts w:cs="Times New Roman"/>
                    <w:sz w:val="28"/>
                    <w:szCs w:val="28"/>
                  </w:rPr>
                </w:rPrChange>
              </w:rPr>
            </w:pPr>
            <w:ins w:id="3117" w:author="NTL 101238" w:date="2024-06-02T20:06:00Z" w16du:dateUtc="2024-06-02T13:06:00Z">
              <w:r w:rsidRPr="00541AF1">
                <w:rPr>
                  <w:rFonts w:asciiTheme="majorHAnsi" w:hAnsiTheme="majorHAnsi" w:cstheme="majorHAnsi"/>
                  <w:sz w:val="28"/>
                  <w:szCs w:val="28"/>
                  <w:rPrChange w:id="3118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</w:rPr>
                  </w:rPrChange>
                </w:rPr>
                <w:t>Hiển thị tài khoản vừa nhập</w:t>
              </w:r>
            </w:ins>
          </w:p>
        </w:tc>
        <w:tc>
          <w:tcPr>
            <w:tcW w:w="558" w:type="pct"/>
            <w:vAlign w:val="center"/>
            <w:tcPrChange w:id="3119" w:author="NTL 101238" w:date="2024-06-02T20:35:00Z" w16du:dateUtc="2024-06-02T13:35:00Z">
              <w:tcPr>
                <w:tcW w:w="558" w:type="pct"/>
              </w:tcPr>
            </w:tcPrChange>
          </w:tcPr>
          <w:p w14:paraId="09C1F5AB" w14:textId="77777777" w:rsidR="00AF634D" w:rsidRPr="00541AF1" w:rsidRDefault="00AF634D" w:rsidP="00655A27">
            <w:pPr>
              <w:pStyle w:val="ListParagraph"/>
              <w:spacing w:line="360" w:lineRule="auto"/>
              <w:ind w:left="0"/>
              <w:jc w:val="center"/>
              <w:rPr>
                <w:ins w:id="3120" w:author="NTL 101238" w:date="2024-06-02T20:06:00Z" w16du:dateUtc="2024-06-02T13:06:00Z"/>
                <w:rFonts w:asciiTheme="majorHAnsi" w:hAnsiTheme="majorHAnsi" w:cstheme="majorHAnsi"/>
                <w:sz w:val="28"/>
                <w:szCs w:val="28"/>
                <w:rPrChange w:id="3121" w:author="NTL 101238" w:date="2024-06-02T21:16:00Z" w16du:dateUtc="2024-06-02T14:16:00Z">
                  <w:rPr>
                    <w:ins w:id="3122" w:author="NTL 101238" w:date="2024-06-02T20:06:00Z" w16du:dateUtc="2024-06-02T13:06:00Z"/>
                    <w:rFonts w:cs="Times New Roman"/>
                    <w:sz w:val="28"/>
                    <w:szCs w:val="28"/>
                  </w:rPr>
                </w:rPrChange>
              </w:rPr>
            </w:pPr>
            <w:ins w:id="3123" w:author="NTL 101238" w:date="2024-06-02T20:06:00Z" w16du:dateUtc="2024-06-02T13:06:00Z">
              <w:r w:rsidRPr="00541AF1">
                <w:rPr>
                  <w:rFonts w:asciiTheme="majorHAnsi" w:hAnsiTheme="majorHAnsi" w:cstheme="majorHAnsi"/>
                  <w:sz w:val="28"/>
                  <w:szCs w:val="28"/>
                  <w:rPrChange w:id="3124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</w:rPr>
                  </w:rPrChange>
                </w:rPr>
                <w:t>pass</w:t>
              </w:r>
            </w:ins>
          </w:p>
        </w:tc>
      </w:tr>
      <w:tr w:rsidR="00AF634D" w:rsidRPr="00541AF1" w14:paraId="6E8CFC37" w14:textId="77777777" w:rsidTr="00655A27">
        <w:trPr>
          <w:ins w:id="3125" w:author="NTL 101238" w:date="2024-06-02T20:06:00Z"/>
        </w:trPr>
        <w:tc>
          <w:tcPr>
            <w:tcW w:w="413" w:type="pct"/>
            <w:vAlign w:val="center"/>
            <w:tcPrChange w:id="3126" w:author="NTL 101238" w:date="2024-06-02T20:35:00Z" w16du:dateUtc="2024-06-02T13:35:00Z">
              <w:tcPr>
                <w:tcW w:w="413" w:type="pct"/>
                <w:vAlign w:val="center"/>
              </w:tcPr>
            </w:tcPrChange>
          </w:tcPr>
          <w:p w14:paraId="4FCB54E6" w14:textId="77777777" w:rsidR="00AF634D" w:rsidRPr="00541AF1" w:rsidRDefault="00AF634D" w:rsidP="00655A27">
            <w:pPr>
              <w:pStyle w:val="ListParagraph"/>
              <w:spacing w:line="360" w:lineRule="auto"/>
              <w:ind w:left="0"/>
              <w:jc w:val="center"/>
              <w:rPr>
                <w:ins w:id="3127" w:author="NTL 101238" w:date="2024-06-02T20:06:00Z" w16du:dateUtc="2024-06-02T13:06:00Z"/>
                <w:rFonts w:asciiTheme="majorHAnsi" w:hAnsiTheme="majorHAnsi" w:cstheme="majorHAnsi"/>
                <w:sz w:val="28"/>
                <w:szCs w:val="28"/>
                <w:rPrChange w:id="3128" w:author="NTL 101238" w:date="2024-06-02T21:16:00Z" w16du:dateUtc="2024-06-02T14:16:00Z">
                  <w:rPr>
                    <w:ins w:id="3129" w:author="NTL 101238" w:date="2024-06-02T20:06:00Z" w16du:dateUtc="2024-06-02T13:06:00Z"/>
                    <w:rFonts w:cs="Times New Roman"/>
                    <w:sz w:val="28"/>
                    <w:szCs w:val="28"/>
                  </w:rPr>
                </w:rPrChange>
              </w:rPr>
            </w:pPr>
            <w:ins w:id="3130" w:author="NTL 101238" w:date="2024-06-02T20:06:00Z" w16du:dateUtc="2024-06-02T13:06:00Z">
              <w:r w:rsidRPr="00541AF1">
                <w:rPr>
                  <w:rFonts w:asciiTheme="majorHAnsi" w:hAnsiTheme="majorHAnsi" w:cstheme="majorHAnsi"/>
                  <w:sz w:val="28"/>
                  <w:szCs w:val="28"/>
                  <w:rPrChange w:id="3131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</w:rPr>
                  </w:rPrChange>
                </w:rPr>
                <w:lastRenderedPageBreak/>
                <w:t>3</w:t>
              </w:r>
            </w:ins>
          </w:p>
        </w:tc>
        <w:tc>
          <w:tcPr>
            <w:tcW w:w="923" w:type="pct"/>
            <w:vAlign w:val="center"/>
            <w:tcPrChange w:id="3132" w:author="NTL 101238" w:date="2024-06-02T20:35:00Z" w16du:dateUtc="2024-06-02T13:35:00Z">
              <w:tcPr>
                <w:tcW w:w="923" w:type="pct"/>
              </w:tcPr>
            </w:tcPrChange>
          </w:tcPr>
          <w:p w14:paraId="4684D7F1" w14:textId="77777777" w:rsidR="00AF634D" w:rsidRPr="00541AF1" w:rsidRDefault="00AF634D" w:rsidP="00655A27">
            <w:pPr>
              <w:pStyle w:val="ListParagraph"/>
              <w:spacing w:line="360" w:lineRule="auto"/>
              <w:ind w:left="0"/>
              <w:jc w:val="center"/>
              <w:rPr>
                <w:ins w:id="3133" w:author="NTL 101238" w:date="2024-06-02T20:06:00Z" w16du:dateUtc="2024-06-02T13:06:00Z"/>
                <w:rFonts w:asciiTheme="majorHAnsi" w:hAnsiTheme="majorHAnsi" w:cstheme="majorHAnsi"/>
                <w:sz w:val="28"/>
                <w:szCs w:val="28"/>
                <w:lang w:val="en-US"/>
                <w:rPrChange w:id="3134" w:author="NTL 101238" w:date="2024-06-02T21:16:00Z" w16du:dateUtc="2024-06-02T14:16:00Z">
                  <w:rPr>
                    <w:ins w:id="3135" w:author="NTL 101238" w:date="2024-06-02T20:06:00Z" w16du:dateUtc="2024-06-02T13:06:00Z"/>
                    <w:rFonts w:cs="Times New Roman"/>
                    <w:sz w:val="28"/>
                    <w:szCs w:val="28"/>
                    <w:lang w:val="en-US"/>
                  </w:rPr>
                </w:rPrChange>
              </w:rPr>
            </w:pPr>
            <w:ins w:id="3136" w:author="NTL 101238" w:date="2024-06-02T20:06:00Z" w16du:dateUtc="2024-06-02T13:06:00Z">
              <w:r w:rsidRPr="00541AF1">
                <w:rPr>
                  <w:rFonts w:asciiTheme="majorHAnsi" w:hAnsiTheme="majorHAnsi" w:cstheme="majorHAnsi"/>
                  <w:sz w:val="28"/>
                  <w:szCs w:val="28"/>
                  <w:rPrChange w:id="3137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</w:rPr>
                  </w:rPrChange>
                </w:rPr>
                <w:t xml:space="preserve">Nhập </w:t>
              </w:r>
              <w:r w:rsidRPr="00541AF1">
                <w:rPr>
                  <w:rFonts w:asciiTheme="majorHAnsi" w:hAnsiTheme="majorHAnsi" w:cstheme="majorHAnsi"/>
                  <w:sz w:val="28"/>
                  <w:szCs w:val="28"/>
                  <w:lang w:val="en-US"/>
                  <w:rPrChange w:id="3138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  <w:lang w:val="en-US"/>
                    </w:rPr>
                  </w:rPrChange>
                </w:rPr>
                <w:t>mật khẩu</w:t>
              </w:r>
            </w:ins>
          </w:p>
        </w:tc>
        <w:tc>
          <w:tcPr>
            <w:tcW w:w="1148" w:type="pct"/>
            <w:vAlign w:val="center"/>
            <w:tcPrChange w:id="3139" w:author="NTL 101238" w:date="2024-06-02T20:35:00Z" w16du:dateUtc="2024-06-02T13:35:00Z">
              <w:tcPr>
                <w:tcW w:w="1148" w:type="pct"/>
              </w:tcPr>
            </w:tcPrChange>
          </w:tcPr>
          <w:p w14:paraId="715D10F7" w14:textId="731A7430" w:rsidR="00AF634D" w:rsidRPr="00541AF1" w:rsidRDefault="00A63F2D" w:rsidP="00655A27">
            <w:pPr>
              <w:pStyle w:val="ListParagraph"/>
              <w:spacing w:line="360" w:lineRule="auto"/>
              <w:ind w:left="0"/>
              <w:jc w:val="center"/>
              <w:rPr>
                <w:ins w:id="3140" w:author="NTL 101238" w:date="2024-06-02T20:06:00Z" w16du:dateUtc="2024-06-02T13:06:00Z"/>
                <w:rFonts w:asciiTheme="majorHAnsi" w:hAnsiTheme="majorHAnsi" w:cstheme="majorHAnsi"/>
                <w:sz w:val="28"/>
                <w:szCs w:val="28"/>
                <w:lang w:val="en-US"/>
                <w:rPrChange w:id="3141" w:author="NTL 101238" w:date="2024-06-02T21:16:00Z" w16du:dateUtc="2024-06-02T14:16:00Z">
                  <w:rPr>
                    <w:ins w:id="3142" w:author="NTL 101238" w:date="2024-06-02T20:06:00Z" w16du:dateUtc="2024-06-02T13:06:00Z"/>
                    <w:rFonts w:cs="Times New Roman"/>
                    <w:sz w:val="28"/>
                    <w:szCs w:val="28"/>
                  </w:rPr>
                </w:rPrChange>
              </w:rPr>
            </w:pPr>
            <w:ins w:id="3143" w:author="NTL 101238" w:date="2024-06-02T20:19:00Z" w16du:dateUtc="2024-06-02T13:19:00Z">
              <w:r w:rsidRPr="00541AF1">
                <w:rPr>
                  <w:rFonts w:asciiTheme="majorHAnsi" w:hAnsiTheme="majorHAnsi" w:cstheme="majorHAnsi"/>
                  <w:sz w:val="28"/>
                  <w:szCs w:val="28"/>
                  <w:shd w:val="clear" w:color="auto" w:fill="FFFFFF"/>
                  <w:lang w:val="en-US"/>
                  <w:rPrChange w:id="3144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  <w:shd w:val="clear" w:color="auto" w:fill="FFFFFF"/>
                      <w:lang w:val="en-US"/>
                    </w:rPr>
                  </w:rPrChange>
                </w:rPr>
                <w:t>123456</w:t>
              </w:r>
            </w:ins>
          </w:p>
        </w:tc>
        <w:tc>
          <w:tcPr>
            <w:tcW w:w="1148" w:type="pct"/>
            <w:vAlign w:val="center"/>
            <w:tcPrChange w:id="3145" w:author="NTL 101238" w:date="2024-06-02T20:35:00Z" w16du:dateUtc="2024-06-02T13:35:00Z">
              <w:tcPr>
                <w:tcW w:w="1148" w:type="pct"/>
              </w:tcPr>
            </w:tcPrChange>
          </w:tcPr>
          <w:p w14:paraId="1A60BA76" w14:textId="77777777" w:rsidR="00AF634D" w:rsidRPr="00541AF1" w:rsidRDefault="00AF634D" w:rsidP="00655A27">
            <w:pPr>
              <w:pStyle w:val="ListParagraph"/>
              <w:spacing w:line="360" w:lineRule="auto"/>
              <w:ind w:left="0"/>
              <w:jc w:val="center"/>
              <w:rPr>
                <w:ins w:id="3146" w:author="NTL 101238" w:date="2024-06-02T20:06:00Z" w16du:dateUtc="2024-06-02T13:06:00Z"/>
                <w:rFonts w:asciiTheme="majorHAnsi" w:hAnsiTheme="majorHAnsi" w:cstheme="majorHAnsi"/>
                <w:sz w:val="28"/>
                <w:szCs w:val="28"/>
                <w:rPrChange w:id="3147" w:author="NTL 101238" w:date="2024-06-02T21:16:00Z" w16du:dateUtc="2024-06-02T14:16:00Z">
                  <w:rPr>
                    <w:ins w:id="3148" w:author="NTL 101238" w:date="2024-06-02T20:06:00Z" w16du:dateUtc="2024-06-02T13:06:00Z"/>
                    <w:rFonts w:cs="Times New Roman"/>
                    <w:sz w:val="28"/>
                    <w:szCs w:val="28"/>
                  </w:rPr>
                </w:rPrChange>
              </w:rPr>
            </w:pPr>
            <w:ins w:id="3149" w:author="NTL 101238" w:date="2024-06-02T20:06:00Z" w16du:dateUtc="2024-06-02T13:06:00Z">
              <w:r w:rsidRPr="00541AF1">
                <w:rPr>
                  <w:rFonts w:asciiTheme="majorHAnsi" w:hAnsiTheme="majorHAnsi" w:cstheme="majorHAnsi"/>
                  <w:sz w:val="28"/>
                  <w:szCs w:val="28"/>
                  <w:rPrChange w:id="3150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</w:rPr>
                  </w:rPrChange>
                </w:rPr>
                <w:t>Hiện mật khẩu</w:t>
              </w:r>
            </w:ins>
          </w:p>
        </w:tc>
        <w:tc>
          <w:tcPr>
            <w:tcW w:w="810" w:type="pct"/>
            <w:vAlign w:val="center"/>
            <w:tcPrChange w:id="3151" w:author="NTL 101238" w:date="2024-06-02T20:35:00Z" w16du:dateUtc="2024-06-02T13:35:00Z">
              <w:tcPr>
                <w:tcW w:w="810" w:type="pct"/>
              </w:tcPr>
            </w:tcPrChange>
          </w:tcPr>
          <w:p w14:paraId="0BDDF58C" w14:textId="77777777" w:rsidR="00AF634D" w:rsidRPr="00541AF1" w:rsidRDefault="00AF634D" w:rsidP="00655A27">
            <w:pPr>
              <w:pStyle w:val="ListParagraph"/>
              <w:spacing w:line="360" w:lineRule="auto"/>
              <w:ind w:left="0"/>
              <w:jc w:val="center"/>
              <w:rPr>
                <w:ins w:id="3152" w:author="NTL 101238" w:date="2024-06-02T20:06:00Z" w16du:dateUtc="2024-06-02T13:06:00Z"/>
                <w:rFonts w:asciiTheme="majorHAnsi" w:hAnsiTheme="majorHAnsi" w:cstheme="majorHAnsi"/>
                <w:sz w:val="28"/>
                <w:szCs w:val="28"/>
                <w:rPrChange w:id="3153" w:author="NTL 101238" w:date="2024-06-02T21:16:00Z" w16du:dateUtc="2024-06-02T14:16:00Z">
                  <w:rPr>
                    <w:ins w:id="3154" w:author="NTL 101238" w:date="2024-06-02T20:06:00Z" w16du:dateUtc="2024-06-02T13:06:00Z"/>
                    <w:rFonts w:cs="Times New Roman"/>
                    <w:sz w:val="28"/>
                    <w:szCs w:val="28"/>
                  </w:rPr>
                </w:rPrChange>
              </w:rPr>
            </w:pPr>
            <w:ins w:id="3155" w:author="NTL 101238" w:date="2024-06-02T20:06:00Z" w16du:dateUtc="2024-06-02T13:06:00Z">
              <w:r w:rsidRPr="00541AF1">
                <w:rPr>
                  <w:rFonts w:asciiTheme="majorHAnsi" w:hAnsiTheme="majorHAnsi" w:cstheme="majorHAnsi"/>
                  <w:sz w:val="28"/>
                  <w:szCs w:val="28"/>
                  <w:rPrChange w:id="3156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</w:rPr>
                  </w:rPrChange>
                </w:rPr>
                <w:t>Hiện mật khẩu</w:t>
              </w:r>
            </w:ins>
          </w:p>
        </w:tc>
        <w:tc>
          <w:tcPr>
            <w:tcW w:w="558" w:type="pct"/>
            <w:vAlign w:val="center"/>
            <w:tcPrChange w:id="3157" w:author="NTL 101238" w:date="2024-06-02T20:35:00Z" w16du:dateUtc="2024-06-02T13:35:00Z">
              <w:tcPr>
                <w:tcW w:w="558" w:type="pct"/>
              </w:tcPr>
            </w:tcPrChange>
          </w:tcPr>
          <w:p w14:paraId="5D21A392" w14:textId="77777777" w:rsidR="00AF634D" w:rsidRPr="00541AF1" w:rsidRDefault="00AF634D" w:rsidP="00655A27">
            <w:pPr>
              <w:pStyle w:val="ListParagraph"/>
              <w:spacing w:line="360" w:lineRule="auto"/>
              <w:ind w:left="0"/>
              <w:jc w:val="center"/>
              <w:rPr>
                <w:ins w:id="3158" w:author="NTL 101238" w:date="2024-06-02T20:06:00Z" w16du:dateUtc="2024-06-02T13:06:00Z"/>
                <w:rFonts w:asciiTheme="majorHAnsi" w:hAnsiTheme="majorHAnsi" w:cstheme="majorHAnsi"/>
                <w:sz w:val="28"/>
                <w:szCs w:val="28"/>
                <w:rPrChange w:id="3159" w:author="NTL 101238" w:date="2024-06-02T21:16:00Z" w16du:dateUtc="2024-06-02T14:16:00Z">
                  <w:rPr>
                    <w:ins w:id="3160" w:author="NTL 101238" w:date="2024-06-02T20:06:00Z" w16du:dateUtc="2024-06-02T13:06:00Z"/>
                    <w:rFonts w:cs="Times New Roman"/>
                    <w:sz w:val="28"/>
                    <w:szCs w:val="28"/>
                  </w:rPr>
                </w:rPrChange>
              </w:rPr>
            </w:pPr>
            <w:ins w:id="3161" w:author="NTL 101238" w:date="2024-06-02T20:06:00Z" w16du:dateUtc="2024-06-02T13:06:00Z">
              <w:r w:rsidRPr="00541AF1">
                <w:rPr>
                  <w:rFonts w:asciiTheme="majorHAnsi" w:hAnsiTheme="majorHAnsi" w:cstheme="majorHAnsi"/>
                  <w:sz w:val="28"/>
                  <w:szCs w:val="28"/>
                  <w:rPrChange w:id="3162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</w:rPr>
                  </w:rPrChange>
                </w:rPr>
                <w:t>pass</w:t>
              </w:r>
            </w:ins>
          </w:p>
        </w:tc>
      </w:tr>
      <w:tr w:rsidR="00AF634D" w:rsidRPr="00541AF1" w14:paraId="60B60B65" w14:textId="77777777" w:rsidTr="00655A27">
        <w:trPr>
          <w:ins w:id="3163" w:author="NTL 101238" w:date="2024-06-02T20:06:00Z"/>
        </w:trPr>
        <w:tc>
          <w:tcPr>
            <w:tcW w:w="413" w:type="pct"/>
            <w:vAlign w:val="center"/>
            <w:tcPrChange w:id="3164" w:author="NTL 101238" w:date="2024-06-02T20:35:00Z" w16du:dateUtc="2024-06-02T13:35:00Z">
              <w:tcPr>
                <w:tcW w:w="413" w:type="pct"/>
                <w:vAlign w:val="center"/>
              </w:tcPr>
            </w:tcPrChange>
          </w:tcPr>
          <w:p w14:paraId="31B4C490" w14:textId="77777777" w:rsidR="00AF634D" w:rsidRPr="00541AF1" w:rsidRDefault="00AF634D" w:rsidP="00655A27">
            <w:pPr>
              <w:pStyle w:val="ListParagraph"/>
              <w:spacing w:line="360" w:lineRule="auto"/>
              <w:ind w:left="0"/>
              <w:jc w:val="center"/>
              <w:rPr>
                <w:ins w:id="3165" w:author="NTL 101238" w:date="2024-06-02T20:06:00Z" w16du:dateUtc="2024-06-02T13:06:00Z"/>
                <w:rFonts w:asciiTheme="majorHAnsi" w:hAnsiTheme="majorHAnsi" w:cstheme="majorHAnsi"/>
                <w:sz w:val="28"/>
                <w:szCs w:val="28"/>
                <w:rPrChange w:id="3166" w:author="NTL 101238" w:date="2024-06-02T21:16:00Z" w16du:dateUtc="2024-06-02T14:16:00Z">
                  <w:rPr>
                    <w:ins w:id="3167" w:author="NTL 101238" w:date="2024-06-02T20:06:00Z" w16du:dateUtc="2024-06-02T13:06:00Z"/>
                    <w:rFonts w:cs="Times New Roman"/>
                    <w:sz w:val="28"/>
                    <w:szCs w:val="28"/>
                  </w:rPr>
                </w:rPrChange>
              </w:rPr>
            </w:pPr>
            <w:ins w:id="3168" w:author="NTL 101238" w:date="2024-06-02T20:06:00Z" w16du:dateUtc="2024-06-02T13:06:00Z">
              <w:r w:rsidRPr="00541AF1">
                <w:rPr>
                  <w:rFonts w:asciiTheme="majorHAnsi" w:hAnsiTheme="majorHAnsi" w:cstheme="majorHAnsi"/>
                  <w:sz w:val="28"/>
                  <w:szCs w:val="28"/>
                  <w:rPrChange w:id="3169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</w:rPr>
                  </w:rPrChange>
                </w:rPr>
                <w:t>4</w:t>
              </w:r>
            </w:ins>
          </w:p>
        </w:tc>
        <w:tc>
          <w:tcPr>
            <w:tcW w:w="923" w:type="pct"/>
            <w:vAlign w:val="center"/>
            <w:tcPrChange w:id="3170" w:author="NTL 101238" w:date="2024-06-02T20:35:00Z" w16du:dateUtc="2024-06-02T13:35:00Z">
              <w:tcPr>
                <w:tcW w:w="923" w:type="pct"/>
              </w:tcPr>
            </w:tcPrChange>
          </w:tcPr>
          <w:p w14:paraId="7EE5A871" w14:textId="77777777" w:rsidR="00AF634D" w:rsidRPr="00541AF1" w:rsidRDefault="00AF634D" w:rsidP="00655A27">
            <w:pPr>
              <w:pStyle w:val="ListParagraph"/>
              <w:spacing w:line="360" w:lineRule="auto"/>
              <w:ind w:left="0"/>
              <w:jc w:val="center"/>
              <w:rPr>
                <w:ins w:id="3171" w:author="NTL 101238" w:date="2024-06-02T20:06:00Z" w16du:dateUtc="2024-06-02T13:06:00Z"/>
                <w:rFonts w:asciiTheme="majorHAnsi" w:hAnsiTheme="majorHAnsi" w:cstheme="majorHAnsi"/>
                <w:sz w:val="28"/>
                <w:szCs w:val="28"/>
                <w:rPrChange w:id="3172" w:author="NTL 101238" w:date="2024-06-02T21:16:00Z" w16du:dateUtc="2024-06-02T14:16:00Z">
                  <w:rPr>
                    <w:ins w:id="3173" w:author="NTL 101238" w:date="2024-06-02T20:06:00Z" w16du:dateUtc="2024-06-02T13:06:00Z"/>
                    <w:rFonts w:cs="Times New Roman"/>
                    <w:sz w:val="28"/>
                    <w:szCs w:val="28"/>
                  </w:rPr>
                </w:rPrChange>
              </w:rPr>
            </w:pPr>
            <w:ins w:id="3174" w:author="NTL 101238" w:date="2024-06-02T20:06:00Z" w16du:dateUtc="2024-06-02T13:06:00Z">
              <w:r w:rsidRPr="00541AF1">
                <w:rPr>
                  <w:rFonts w:asciiTheme="majorHAnsi" w:hAnsiTheme="majorHAnsi" w:cstheme="majorHAnsi"/>
                  <w:sz w:val="28"/>
                  <w:szCs w:val="28"/>
                  <w:rPrChange w:id="3175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</w:rPr>
                  </w:rPrChange>
                </w:rPr>
                <w:t>Bấm nút đăng nhập</w:t>
              </w:r>
            </w:ins>
          </w:p>
        </w:tc>
        <w:tc>
          <w:tcPr>
            <w:tcW w:w="1148" w:type="pct"/>
            <w:vAlign w:val="center"/>
            <w:tcPrChange w:id="3176" w:author="NTL 101238" w:date="2024-06-02T20:35:00Z" w16du:dateUtc="2024-06-02T13:35:00Z">
              <w:tcPr>
                <w:tcW w:w="1148" w:type="pct"/>
              </w:tcPr>
            </w:tcPrChange>
          </w:tcPr>
          <w:p w14:paraId="4B7BF8FA" w14:textId="77777777" w:rsidR="00AF634D" w:rsidRPr="00541AF1" w:rsidRDefault="00AF634D" w:rsidP="00655A27">
            <w:pPr>
              <w:pStyle w:val="ListParagraph"/>
              <w:spacing w:line="360" w:lineRule="auto"/>
              <w:ind w:left="0"/>
              <w:jc w:val="center"/>
              <w:rPr>
                <w:ins w:id="3177" w:author="NTL 101238" w:date="2024-06-02T20:06:00Z" w16du:dateUtc="2024-06-02T13:06:00Z"/>
                <w:rFonts w:asciiTheme="majorHAnsi" w:hAnsiTheme="majorHAnsi" w:cstheme="majorHAnsi"/>
                <w:sz w:val="28"/>
                <w:szCs w:val="28"/>
                <w:rPrChange w:id="3178" w:author="NTL 101238" w:date="2024-06-02T21:16:00Z" w16du:dateUtc="2024-06-02T14:16:00Z">
                  <w:rPr>
                    <w:ins w:id="3179" w:author="NTL 101238" w:date="2024-06-02T20:06:00Z" w16du:dateUtc="2024-06-02T13:06:00Z"/>
                    <w:rFonts w:cs="Times New Roman"/>
                    <w:sz w:val="28"/>
                    <w:szCs w:val="28"/>
                  </w:rPr>
                </w:rPrChange>
              </w:rPr>
            </w:pPr>
          </w:p>
        </w:tc>
        <w:tc>
          <w:tcPr>
            <w:tcW w:w="1148" w:type="pct"/>
            <w:vAlign w:val="center"/>
            <w:tcPrChange w:id="3180" w:author="NTL 101238" w:date="2024-06-02T20:35:00Z" w16du:dateUtc="2024-06-02T13:35:00Z">
              <w:tcPr>
                <w:tcW w:w="1148" w:type="pct"/>
              </w:tcPr>
            </w:tcPrChange>
          </w:tcPr>
          <w:p w14:paraId="6E0B6775" w14:textId="26C0D3C5" w:rsidR="00AF634D" w:rsidRPr="00541AF1" w:rsidRDefault="00AF634D" w:rsidP="00655A27">
            <w:pPr>
              <w:pStyle w:val="ListParagraph"/>
              <w:spacing w:line="360" w:lineRule="auto"/>
              <w:ind w:left="0"/>
              <w:jc w:val="center"/>
              <w:rPr>
                <w:ins w:id="3181" w:author="NTL 101238" w:date="2024-06-02T20:06:00Z" w16du:dateUtc="2024-06-02T13:06:00Z"/>
                <w:rFonts w:asciiTheme="majorHAnsi" w:hAnsiTheme="majorHAnsi" w:cstheme="majorHAnsi"/>
                <w:sz w:val="28"/>
                <w:szCs w:val="28"/>
                <w:lang w:val="en-US"/>
                <w:rPrChange w:id="3182" w:author="NTL 101238" w:date="2024-06-02T21:16:00Z" w16du:dateUtc="2024-06-02T14:16:00Z">
                  <w:rPr>
                    <w:ins w:id="3183" w:author="NTL 101238" w:date="2024-06-02T20:06:00Z" w16du:dateUtc="2024-06-02T13:06:00Z"/>
                    <w:rFonts w:cs="Times New Roman"/>
                    <w:sz w:val="28"/>
                    <w:szCs w:val="28"/>
                    <w:lang w:val="en-US"/>
                  </w:rPr>
                </w:rPrChange>
              </w:rPr>
            </w:pPr>
            <w:ins w:id="3184" w:author="NTL 101238" w:date="2024-06-02T20:06:00Z" w16du:dateUtc="2024-06-02T13:06:00Z">
              <w:r w:rsidRPr="00541AF1">
                <w:rPr>
                  <w:rFonts w:asciiTheme="majorHAnsi" w:hAnsiTheme="majorHAnsi" w:cstheme="majorHAnsi"/>
                  <w:sz w:val="28"/>
                  <w:szCs w:val="28"/>
                  <w:lang w:val="en-US"/>
                  <w:rPrChange w:id="3185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  <w:lang w:val="en-US"/>
                    </w:rPr>
                  </w:rPrChange>
                </w:rPr>
                <w:t xml:space="preserve">Đăng nhập </w:t>
              </w:r>
            </w:ins>
            <w:ins w:id="3186" w:author="NTL 101238" w:date="2024-06-02T20:19:00Z" w16du:dateUtc="2024-06-02T13:19:00Z">
              <w:r w:rsidR="00A63F2D" w:rsidRPr="00541AF1">
                <w:rPr>
                  <w:rFonts w:asciiTheme="majorHAnsi" w:hAnsiTheme="majorHAnsi" w:cstheme="majorHAnsi"/>
                  <w:sz w:val="28"/>
                  <w:szCs w:val="28"/>
                  <w:lang w:val="en-US"/>
                  <w:rPrChange w:id="3187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  <w:lang w:val="en-US"/>
                    </w:rPr>
                  </w:rPrChange>
                </w:rPr>
                <w:t>thành công</w:t>
              </w:r>
            </w:ins>
          </w:p>
        </w:tc>
        <w:tc>
          <w:tcPr>
            <w:tcW w:w="810" w:type="pct"/>
            <w:vAlign w:val="center"/>
            <w:tcPrChange w:id="3188" w:author="NTL 101238" w:date="2024-06-02T20:35:00Z" w16du:dateUtc="2024-06-02T13:35:00Z">
              <w:tcPr>
                <w:tcW w:w="810" w:type="pct"/>
              </w:tcPr>
            </w:tcPrChange>
          </w:tcPr>
          <w:p w14:paraId="468CEF23" w14:textId="355352D9" w:rsidR="00AF634D" w:rsidRPr="00541AF1" w:rsidRDefault="00AF634D" w:rsidP="00655A27">
            <w:pPr>
              <w:pStyle w:val="ListParagraph"/>
              <w:spacing w:line="360" w:lineRule="auto"/>
              <w:ind w:left="0"/>
              <w:jc w:val="center"/>
              <w:rPr>
                <w:ins w:id="3189" w:author="NTL 101238" w:date="2024-06-02T20:06:00Z" w16du:dateUtc="2024-06-02T13:06:00Z"/>
                <w:rFonts w:asciiTheme="majorHAnsi" w:hAnsiTheme="majorHAnsi" w:cstheme="majorHAnsi"/>
                <w:sz w:val="28"/>
                <w:szCs w:val="28"/>
                <w:rPrChange w:id="3190" w:author="NTL 101238" w:date="2024-06-02T21:16:00Z" w16du:dateUtc="2024-06-02T14:16:00Z">
                  <w:rPr>
                    <w:ins w:id="3191" w:author="NTL 101238" w:date="2024-06-02T20:06:00Z" w16du:dateUtc="2024-06-02T13:06:00Z"/>
                    <w:rFonts w:cs="Times New Roman"/>
                    <w:sz w:val="28"/>
                    <w:szCs w:val="28"/>
                  </w:rPr>
                </w:rPrChange>
              </w:rPr>
            </w:pPr>
            <w:ins w:id="3192" w:author="NTL 101238" w:date="2024-06-02T20:06:00Z" w16du:dateUtc="2024-06-02T13:06:00Z">
              <w:r w:rsidRPr="00541AF1">
                <w:rPr>
                  <w:rFonts w:asciiTheme="majorHAnsi" w:hAnsiTheme="majorHAnsi" w:cstheme="majorHAnsi"/>
                  <w:sz w:val="28"/>
                  <w:szCs w:val="28"/>
                  <w:lang w:val="en-US"/>
                  <w:rPrChange w:id="3193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  <w:lang w:val="en-US"/>
                    </w:rPr>
                  </w:rPrChange>
                </w:rPr>
                <w:t xml:space="preserve">Đăng nhập </w:t>
              </w:r>
            </w:ins>
            <w:ins w:id="3194" w:author="NTL 101238" w:date="2024-06-02T20:19:00Z" w16du:dateUtc="2024-06-02T13:19:00Z">
              <w:r w:rsidR="00A63F2D" w:rsidRPr="00541AF1">
                <w:rPr>
                  <w:rFonts w:asciiTheme="majorHAnsi" w:hAnsiTheme="majorHAnsi" w:cstheme="majorHAnsi"/>
                  <w:sz w:val="28"/>
                  <w:szCs w:val="28"/>
                  <w:lang w:val="en-US"/>
                  <w:rPrChange w:id="3195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  <w:lang w:val="en-US"/>
                    </w:rPr>
                  </w:rPrChange>
                </w:rPr>
                <w:t>thành công</w:t>
              </w:r>
            </w:ins>
          </w:p>
        </w:tc>
        <w:tc>
          <w:tcPr>
            <w:tcW w:w="558" w:type="pct"/>
            <w:vAlign w:val="center"/>
            <w:tcPrChange w:id="3196" w:author="NTL 101238" w:date="2024-06-02T20:35:00Z" w16du:dateUtc="2024-06-02T13:35:00Z">
              <w:tcPr>
                <w:tcW w:w="558" w:type="pct"/>
              </w:tcPr>
            </w:tcPrChange>
          </w:tcPr>
          <w:p w14:paraId="27BEE077" w14:textId="77777777" w:rsidR="00AF634D" w:rsidRPr="00541AF1" w:rsidRDefault="00AF634D" w:rsidP="00655A27">
            <w:pPr>
              <w:pStyle w:val="ListParagraph"/>
              <w:keepNext/>
              <w:spacing w:line="360" w:lineRule="auto"/>
              <w:ind w:left="0"/>
              <w:jc w:val="center"/>
              <w:rPr>
                <w:ins w:id="3197" w:author="NTL 101238" w:date="2024-06-02T20:06:00Z" w16du:dateUtc="2024-06-02T13:06:00Z"/>
                <w:rFonts w:asciiTheme="majorHAnsi" w:hAnsiTheme="majorHAnsi" w:cstheme="majorHAnsi"/>
                <w:sz w:val="28"/>
                <w:szCs w:val="28"/>
                <w:rPrChange w:id="3198" w:author="NTL 101238" w:date="2024-06-02T21:16:00Z" w16du:dateUtc="2024-06-02T14:16:00Z">
                  <w:rPr>
                    <w:ins w:id="3199" w:author="NTL 101238" w:date="2024-06-02T20:06:00Z" w16du:dateUtc="2024-06-02T13:06:00Z"/>
                    <w:rFonts w:cs="Times New Roman"/>
                    <w:sz w:val="28"/>
                    <w:szCs w:val="28"/>
                  </w:rPr>
                </w:rPrChange>
              </w:rPr>
            </w:pPr>
            <w:ins w:id="3200" w:author="NTL 101238" w:date="2024-06-02T20:06:00Z" w16du:dateUtc="2024-06-02T13:06:00Z">
              <w:r w:rsidRPr="00541AF1">
                <w:rPr>
                  <w:rFonts w:asciiTheme="majorHAnsi" w:hAnsiTheme="majorHAnsi" w:cstheme="majorHAnsi"/>
                  <w:sz w:val="28"/>
                  <w:szCs w:val="28"/>
                  <w:rPrChange w:id="3201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</w:rPr>
                  </w:rPrChange>
                </w:rPr>
                <w:t>pass</w:t>
              </w:r>
            </w:ins>
          </w:p>
        </w:tc>
      </w:tr>
    </w:tbl>
    <w:p w14:paraId="5430D032" w14:textId="77777777" w:rsidR="00AF634D" w:rsidRDefault="00AF634D" w:rsidP="00AF634D">
      <w:pPr>
        <w:spacing w:beforeLines="120" w:before="288" w:afterLines="120" w:after="288" w:line="360" w:lineRule="auto"/>
        <w:rPr>
          <w:ins w:id="3202" w:author="NTL 101238" w:date="2024-06-03T13:05:00Z" w16du:dateUtc="2024-06-03T06:05:00Z"/>
          <w:rFonts w:asciiTheme="majorHAnsi" w:hAnsiTheme="majorHAnsi" w:cstheme="majorHAnsi"/>
          <w:b/>
          <w:bCs/>
          <w:sz w:val="28"/>
          <w:szCs w:val="28"/>
          <w:shd w:val="clear" w:color="auto" w:fill="FFFFFF"/>
          <w:lang w:val="en-US"/>
        </w:rPr>
      </w:pPr>
    </w:p>
    <w:p w14:paraId="7D62A083" w14:textId="77777777" w:rsidR="00FD263F" w:rsidRDefault="00FD263F" w:rsidP="00AF634D">
      <w:pPr>
        <w:spacing w:beforeLines="120" w:before="288" w:afterLines="120" w:after="288" w:line="360" w:lineRule="auto"/>
        <w:rPr>
          <w:ins w:id="3203" w:author="NTL 101238" w:date="2024-06-28T09:21:00Z" w16du:dateUtc="2024-06-28T02:21:00Z"/>
          <w:rFonts w:asciiTheme="majorHAnsi" w:hAnsiTheme="majorHAnsi" w:cstheme="majorHAnsi"/>
          <w:b/>
          <w:bCs/>
          <w:sz w:val="28"/>
          <w:szCs w:val="28"/>
          <w:shd w:val="clear" w:color="auto" w:fill="FFFFFF"/>
          <w:lang w:val="en-US"/>
        </w:rPr>
      </w:pPr>
    </w:p>
    <w:p w14:paraId="2FED59A4" w14:textId="77777777" w:rsidR="006312AD" w:rsidRDefault="006312AD" w:rsidP="00AF634D">
      <w:pPr>
        <w:spacing w:beforeLines="120" w:before="288" w:afterLines="120" w:after="288" w:line="360" w:lineRule="auto"/>
        <w:rPr>
          <w:ins w:id="3204" w:author="NTL 101238" w:date="2024-06-28T09:21:00Z" w16du:dateUtc="2024-06-28T02:21:00Z"/>
          <w:rFonts w:asciiTheme="majorHAnsi" w:hAnsiTheme="majorHAnsi" w:cstheme="majorHAnsi"/>
          <w:b/>
          <w:bCs/>
          <w:sz w:val="28"/>
          <w:szCs w:val="28"/>
          <w:shd w:val="clear" w:color="auto" w:fill="FFFFFF"/>
          <w:lang w:val="en-US"/>
        </w:rPr>
      </w:pPr>
    </w:p>
    <w:p w14:paraId="3BF9427B" w14:textId="77777777" w:rsidR="006312AD" w:rsidRDefault="006312AD" w:rsidP="00AF634D">
      <w:pPr>
        <w:spacing w:beforeLines="120" w:before="288" w:afterLines="120" w:after="288" w:line="360" w:lineRule="auto"/>
        <w:rPr>
          <w:ins w:id="3205" w:author="NTL 101238" w:date="2024-06-28T09:21:00Z" w16du:dateUtc="2024-06-28T02:21:00Z"/>
          <w:rFonts w:asciiTheme="majorHAnsi" w:hAnsiTheme="majorHAnsi" w:cstheme="majorHAnsi"/>
          <w:b/>
          <w:bCs/>
          <w:sz w:val="28"/>
          <w:szCs w:val="28"/>
          <w:shd w:val="clear" w:color="auto" w:fill="FFFFFF"/>
          <w:lang w:val="en-US"/>
        </w:rPr>
      </w:pPr>
    </w:p>
    <w:p w14:paraId="42DED3A8" w14:textId="77777777" w:rsidR="006312AD" w:rsidRDefault="006312AD" w:rsidP="00AF634D">
      <w:pPr>
        <w:spacing w:beforeLines="120" w:before="288" w:afterLines="120" w:after="288" w:line="360" w:lineRule="auto"/>
        <w:rPr>
          <w:ins w:id="3206" w:author="NTL 101238" w:date="2024-06-28T09:21:00Z" w16du:dateUtc="2024-06-28T02:21:00Z"/>
          <w:rFonts w:asciiTheme="majorHAnsi" w:hAnsiTheme="majorHAnsi" w:cstheme="majorHAnsi"/>
          <w:b/>
          <w:bCs/>
          <w:sz w:val="28"/>
          <w:szCs w:val="28"/>
          <w:shd w:val="clear" w:color="auto" w:fill="FFFFFF"/>
          <w:lang w:val="en-US"/>
        </w:rPr>
      </w:pPr>
    </w:p>
    <w:p w14:paraId="7F39DAA8" w14:textId="77777777" w:rsidR="006312AD" w:rsidRDefault="006312AD" w:rsidP="00AF634D">
      <w:pPr>
        <w:spacing w:beforeLines="120" w:before="288" w:afterLines="120" w:after="288" w:line="360" w:lineRule="auto"/>
        <w:rPr>
          <w:ins w:id="3207" w:author="NTL 101238" w:date="2024-06-28T09:21:00Z" w16du:dateUtc="2024-06-28T02:21:00Z"/>
          <w:rFonts w:asciiTheme="majorHAnsi" w:hAnsiTheme="majorHAnsi" w:cstheme="majorHAnsi"/>
          <w:b/>
          <w:bCs/>
          <w:sz w:val="28"/>
          <w:szCs w:val="28"/>
          <w:shd w:val="clear" w:color="auto" w:fill="FFFFFF"/>
          <w:lang w:val="en-US"/>
        </w:rPr>
      </w:pPr>
    </w:p>
    <w:p w14:paraId="0007F9C8" w14:textId="77777777" w:rsidR="006312AD" w:rsidRDefault="006312AD" w:rsidP="00AF634D">
      <w:pPr>
        <w:spacing w:beforeLines="120" w:before="288" w:afterLines="120" w:after="288" w:line="360" w:lineRule="auto"/>
        <w:rPr>
          <w:ins w:id="3208" w:author="NTL 101238" w:date="2024-06-28T09:21:00Z" w16du:dateUtc="2024-06-28T02:21:00Z"/>
          <w:rFonts w:asciiTheme="majorHAnsi" w:hAnsiTheme="majorHAnsi" w:cstheme="majorHAnsi"/>
          <w:b/>
          <w:bCs/>
          <w:sz w:val="28"/>
          <w:szCs w:val="28"/>
          <w:shd w:val="clear" w:color="auto" w:fill="FFFFFF"/>
          <w:lang w:val="en-US"/>
        </w:rPr>
      </w:pPr>
    </w:p>
    <w:p w14:paraId="497292B1" w14:textId="77777777" w:rsidR="006312AD" w:rsidRDefault="006312AD" w:rsidP="00AF634D">
      <w:pPr>
        <w:spacing w:beforeLines="120" w:before="288" w:afterLines="120" w:after="288" w:line="360" w:lineRule="auto"/>
        <w:rPr>
          <w:ins w:id="3209" w:author="NTL 101238" w:date="2024-06-28T09:21:00Z" w16du:dateUtc="2024-06-28T02:21:00Z"/>
          <w:rFonts w:asciiTheme="majorHAnsi" w:hAnsiTheme="majorHAnsi" w:cstheme="majorHAnsi"/>
          <w:b/>
          <w:bCs/>
          <w:sz w:val="28"/>
          <w:szCs w:val="28"/>
          <w:shd w:val="clear" w:color="auto" w:fill="FFFFFF"/>
          <w:lang w:val="en-US"/>
        </w:rPr>
      </w:pPr>
    </w:p>
    <w:p w14:paraId="7FF711E4" w14:textId="77777777" w:rsidR="006312AD" w:rsidRDefault="006312AD" w:rsidP="00AF634D">
      <w:pPr>
        <w:spacing w:beforeLines="120" w:before="288" w:afterLines="120" w:after="288" w:line="360" w:lineRule="auto"/>
        <w:rPr>
          <w:ins w:id="3210" w:author="NTL 101238" w:date="2024-06-28T09:21:00Z" w16du:dateUtc="2024-06-28T02:21:00Z"/>
          <w:rFonts w:asciiTheme="majorHAnsi" w:hAnsiTheme="majorHAnsi" w:cstheme="majorHAnsi"/>
          <w:b/>
          <w:bCs/>
          <w:sz w:val="28"/>
          <w:szCs w:val="28"/>
          <w:shd w:val="clear" w:color="auto" w:fill="FFFFFF"/>
          <w:lang w:val="en-US"/>
        </w:rPr>
      </w:pPr>
    </w:p>
    <w:p w14:paraId="6B32D69D" w14:textId="77777777" w:rsidR="006312AD" w:rsidRDefault="006312AD" w:rsidP="00AF634D">
      <w:pPr>
        <w:spacing w:beforeLines="120" w:before="288" w:afterLines="120" w:after="288" w:line="360" w:lineRule="auto"/>
        <w:rPr>
          <w:ins w:id="3211" w:author="NTL 101238" w:date="2024-06-28T09:21:00Z" w16du:dateUtc="2024-06-28T02:21:00Z"/>
          <w:rFonts w:asciiTheme="majorHAnsi" w:hAnsiTheme="majorHAnsi" w:cstheme="majorHAnsi"/>
          <w:b/>
          <w:bCs/>
          <w:sz w:val="28"/>
          <w:szCs w:val="28"/>
          <w:shd w:val="clear" w:color="auto" w:fill="FFFFFF"/>
          <w:lang w:val="en-US"/>
        </w:rPr>
      </w:pPr>
    </w:p>
    <w:p w14:paraId="2AF6C85E" w14:textId="77777777" w:rsidR="006312AD" w:rsidRDefault="006312AD" w:rsidP="00AF634D">
      <w:pPr>
        <w:spacing w:beforeLines="120" w:before="288" w:afterLines="120" w:after="288" w:line="360" w:lineRule="auto"/>
        <w:rPr>
          <w:ins w:id="3212" w:author="NTL 101238" w:date="2024-06-28T09:21:00Z" w16du:dateUtc="2024-06-28T02:21:00Z"/>
          <w:rFonts w:asciiTheme="majorHAnsi" w:hAnsiTheme="majorHAnsi" w:cstheme="majorHAnsi"/>
          <w:b/>
          <w:bCs/>
          <w:sz w:val="28"/>
          <w:szCs w:val="28"/>
          <w:shd w:val="clear" w:color="auto" w:fill="FFFFFF"/>
          <w:lang w:val="en-US"/>
        </w:rPr>
      </w:pPr>
    </w:p>
    <w:p w14:paraId="6747DD98" w14:textId="77777777" w:rsidR="006312AD" w:rsidRDefault="006312AD" w:rsidP="00AF634D">
      <w:pPr>
        <w:spacing w:beforeLines="120" w:before="288" w:afterLines="120" w:after="288" w:line="360" w:lineRule="auto"/>
        <w:rPr>
          <w:ins w:id="3213" w:author="NTL 101238" w:date="2024-06-28T09:21:00Z" w16du:dateUtc="2024-06-28T02:21:00Z"/>
          <w:rFonts w:asciiTheme="majorHAnsi" w:hAnsiTheme="majorHAnsi" w:cstheme="majorHAnsi"/>
          <w:b/>
          <w:bCs/>
          <w:sz w:val="28"/>
          <w:szCs w:val="28"/>
          <w:shd w:val="clear" w:color="auto" w:fill="FFFFFF"/>
          <w:lang w:val="en-US"/>
        </w:rPr>
      </w:pPr>
    </w:p>
    <w:p w14:paraId="20759EEF" w14:textId="77777777" w:rsidR="006312AD" w:rsidRDefault="006312AD" w:rsidP="00AF634D">
      <w:pPr>
        <w:spacing w:beforeLines="120" w:before="288" w:afterLines="120" w:after="288" w:line="360" w:lineRule="auto"/>
        <w:rPr>
          <w:ins w:id="3214" w:author="NTL 101238" w:date="2024-06-03T13:05:00Z" w16du:dateUtc="2024-06-03T06:05:00Z"/>
          <w:rFonts w:asciiTheme="majorHAnsi" w:hAnsiTheme="majorHAnsi" w:cstheme="majorHAnsi"/>
          <w:b/>
          <w:bCs/>
          <w:sz w:val="28"/>
          <w:szCs w:val="28"/>
          <w:shd w:val="clear" w:color="auto" w:fill="FFFFFF"/>
          <w:lang w:val="en-US"/>
        </w:rPr>
      </w:pPr>
    </w:p>
    <w:p w14:paraId="5F6C5714" w14:textId="77777777" w:rsidR="00FD263F" w:rsidRDefault="00FD263F" w:rsidP="00AF634D">
      <w:pPr>
        <w:spacing w:beforeLines="120" w:before="288" w:afterLines="120" w:after="288" w:line="360" w:lineRule="auto"/>
        <w:rPr>
          <w:ins w:id="3215" w:author="NTL 101238" w:date="2024-06-03T13:05:00Z" w16du:dateUtc="2024-06-03T06:05:00Z"/>
          <w:rFonts w:asciiTheme="majorHAnsi" w:hAnsiTheme="majorHAnsi" w:cstheme="majorHAnsi"/>
          <w:b/>
          <w:bCs/>
          <w:sz w:val="28"/>
          <w:szCs w:val="28"/>
          <w:shd w:val="clear" w:color="auto" w:fill="FFFFFF"/>
          <w:lang w:val="en-US"/>
        </w:rPr>
      </w:pPr>
    </w:p>
    <w:p w14:paraId="0D924C23" w14:textId="77777777" w:rsidR="00FD263F" w:rsidRPr="00541AF1" w:rsidRDefault="00FD263F" w:rsidP="00AF634D">
      <w:pPr>
        <w:spacing w:beforeLines="120" w:before="288" w:afterLines="120" w:after="288" w:line="360" w:lineRule="auto"/>
        <w:rPr>
          <w:ins w:id="3216" w:author="NTL 101238" w:date="2024-06-02T20:00:00Z" w16du:dateUtc="2024-06-02T13:00:00Z"/>
          <w:rFonts w:asciiTheme="majorHAnsi" w:hAnsiTheme="majorHAnsi" w:cstheme="majorHAnsi"/>
          <w:b/>
          <w:bCs/>
          <w:sz w:val="28"/>
          <w:szCs w:val="28"/>
          <w:shd w:val="clear" w:color="auto" w:fill="FFFFFF"/>
          <w:lang w:val="en-US"/>
          <w:rPrChange w:id="3217" w:author="NTL 101238" w:date="2024-06-02T21:16:00Z" w16du:dateUtc="2024-06-02T14:16:00Z">
            <w:rPr>
              <w:ins w:id="3218" w:author="NTL 101238" w:date="2024-06-02T20:00:00Z" w16du:dateUtc="2024-06-02T13:00:00Z"/>
              <w:rFonts w:cs="Times New Roman"/>
              <w:sz w:val="28"/>
              <w:szCs w:val="28"/>
              <w:shd w:val="clear" w:color="auto" w:fill="FFFFFF"/>
              <w:lang w:val="en-US"/>
            </w:rPr>
          </w:rPrChange>
        </w:rPr>
      </w:pPr>
    </w:p>
    <w:p w14:paraId="2BDC6399" w14:textId="2D36E643" w:rsidR="00B6255E" w:rsidRPr="00541AF1" w:rsidRDefault="0048343B" w:rsidP="008E7C0C">
      <w:pPr>
        <w:spacing w:beforeLines="120" w:before="288" w:afterLines="120" w:after="288" w:line="360" w:lineRule="auto"/>
        <w:rPr>
          <w:ins w:id="3219" w:author="NTL 101238" w:date="2024-06-02T20:25:00Z" w16du:dateUtc="2024-06-02T13:25:00Z"/>
          <w:rFonts w:asciiTheme="majorHAnsi" w:hAnsiTheme="majorHAnsi" w:cstheme="majorHAnsi"/>
          <w:b/>
          <w:bCs/>
          <w:sz w:val="28"/>
          <w:szCs w:val="28"/>
          <w:shd w:val="clear" w:color="auto" w:fill="FFFFFF"/>
          <w:lang w:val="en-US"/>
          <w:rPrChange w:id="3220" w:author="NTL 101238" w:date="2024-06-02T21:16:00Z" w16du:dateUtc="2024-06-02T14:16:00Z">
            <w:rPr>
              <w:ins w:id="3221" w:author="NTL 101238" w:date="2024-06-02T20:25:00Z" w16du:dateUtc="2024-06-02T13:25:00Z"/>
              <w:rFonts w:cs="Times New Roman"/>
              <w:sz w:val="28"/>
              <w:szCs w:val="28"/>
              <w:shd w:val="clear" w:color="auto" w:fill="FFFFFF"/>
              <w:lang w:val="en-US"/>
            </w:rPr>
          </w:rPrChange>
        </w:rPr>
      </w:pPr>
      <w:ins w:id="3222" w:author="NTL 101238" w:date="2024-06-02T20:20:00Z" w16du:dateUtc="2024-06-02T13:20:00Z">
        <w:r w:rsidRPr="00541AF1">
          <w:rPr>
            <w:rFonts w:asciiTheme="majorHAnsi" w:hAnsiTheme="majorHAnsi" w:cstheme="majorHAnsi"/>
            <w:b/>
            <w:bCs/>
            <w:sz w:val="28"/>
            <w:szCs w:val="28"/>
            <w:shd w:val="clear" w:color="auto" w:fill="FFFFFF"/>
            <w:lang w:val="en-US"/>
            <w:rPrChange w:id="3223" w:author="NTL 101238" w:date="2024-06-02T21:16:00Z" w16du:dateUtc="2024-06-02T14:16:00Z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</w:rPrChange>
          </w:rPr>
          <w:lastRenderedPageBreak/>
          <w:t>Thực hiện kiểm thử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  <w:tblPrChange w:id="3224" w:author="NTL 101238" w:date="2024-06-02T20:35:00Z" w16du:dateUtc="2024-06-02T13:35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3005"/>
        <w:gridCol w:w="3005"/>
        <w:gridCol w:w="3006"/>
        <w:tblGridChange w:id="3225">
          <w:tblGrid>
            <w:gridCol w:w="3005"/>
            <w:gridCol w:w="3005"/>
            <w:gridCol w:w="3006"/>
          </w:tblGrid>
        </w:tblGridChange>
      </w:tblGrid>
      <w:tr w:rsidR="00CF3648" w:rsidRPr="00541AF1" w14:paraId="3ACDE8B8" w14:textId="77777777" w:rsidTr="00655A27">
        <w:trPr>
          <w:ins w:id="3226" w:author="NTL 101238" w:date="2024-06-02T20:26:00Z"/>
        </w:trPr>
        <w:tc>
          <w:tcPr>
            <w:tcW w:w="3005" w:type="dxa"/>
            <w:vAlign w:val="center"/>
            <w:tcPrChange w:id="3227" w:author="NTL 101238" w:date="2024-06-02T20:35:00Z" w16du:dateUtc="2024-06-02T13:35:00Z">
              <w:tcPr>
                <w:tcW w:w="3005" w:type="dxa"/>
              </w:tcPr>
            </w:tcPrChange>
          </w:tcPr>
          <w:p w14:paraId="1CB59243" w14:textId="3C414347" w:rsidR="00CF3648" w:rsidRPr="00541AF1" w:rsidRDefault="00CF3648">
            <w:pPr>
              <w:spacing w:beforeLines="120" w:before="288" w:afterLines="120" w:after="288"/>
              <w:jc w:val="center"/>
              <w:rPr>
                <w:ins w:id="3228" w:author="NTL 101238" w:date="2024-06-02T20:26:00Z" w16du:dateUtc="2024-06-02T13:26:00Z"/>
                <w:rFonts w:asciiTheme="majorHAnsi" w:hAnsiTheme="majorHAnsi" w:cstheme="majorHAnsi"/>
                <w:sz w:val="28"/>
                <w:szCs w:val="28"/>
                <w:shd w:val="clear" w:color="auto" w:fill="FFFFFF"/>
                <w:lang w:val="en-US"/>
                <w:rPrChange w:id="3229" w:author="NTL 101238" w:date="2024-06-02T21:16:00Z" w16du:dateUtc="2024-06-02T14:16:00Z">
                  <w:rPr>
                    <w:ins w:id="3230" w:author="NTL 101238" w:date="2024-06-02T20:26:00Z" w16du:dateUtc="2024-06-02T13:26:00Z"/>
                    <w:rFonts w:cs="Times New Roman"/>
                    <w:sz w:val="28"/>
                    <w:szCs w:val="28"/>
                    <w:shd w:val="clear" w:color="auto" w:fill="FFFFFF"/>
                    <w:lang w:val="en-US"/>
                  </w:rPr>
                </w:rPrChange>
              </w:rPr>
              <w:pPrChange w:id="3231" w:author="NTL 101238" w:date="2024-06-03T13:05:00Z" w16du:dateUtc="2024-06-03T06:05:00Z">
                <w:pPr>
                  <w:spacing w:beforeLines="120" w:before="288" w:afterLines="120" w:after="288" w:line="360" w:lineRule="auto"/>
                </w:pPr>
              </w:pPrChange>
            </w:pPr>
            <w:ins w:id="3232" w:author="NTL 101238" w:date="2024-06-02T20:26:00Z" w16du:dateUtc="2024-06-02T13:26:00Z">
              <w:r w:rsidRPr="00541AF1">
                <w:rPr>
                  <w:rFonts w:asciiTheme="majorHAnsi" w:hAnsiTheme="majorHAnsi" w:cstheme="majorHAnsi"/>
                  <w:sz w:val="28"/>
                  <w:szCs w:val="28"/>
                  <w:shd w:val="clear" w:color="auto" w:fill="FFFFFF"/>
                  <w:lang w:val="en-US"/>
                  <w:rPrChange w:id="3233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  <w:shd w:val="clear" w:color="auto" w:fill="FFFFFF"/>
                      <w:lang w:val="en-US"/>
                    </w:rPr>
                  </w:rPrChange>
                </w:rPr>
                <w:t>STT</w:t>
              </w:r>
            </w:ins>
          </w:p>
        </w:tc>
        <w:tc>
          <w:tcPr>
            <w:tcW w:w="3005" w:type="dxa"/>
            <w:vAlign w:val="center"/>
            <w:tcPrChange w:id="3234" w:author="NTL 101238" w:date="2024-06-02T20:35:00Z" w16du:dateUtc="2024-06-02T13:35:00Z">
              <w:tcPr>
                <w:tcW w:w="3005" w:type="dxa"/>
              </w:tcPr>
            </w:tcPrChange>
          </w:tcPr>
          <w:p w14:paraId="7CB8C8C0" w14:textId="2E7919B3" w:rsidR="00CF3648" w:rsidRPr="00541AF1" w:rsidRDefault="00CF3648">
            <w:pPr>
              <w:spacing w:beforeLines="120" w:before="288" w:afterLines="120" w:after="288"/>
              <w:jc w:val="center"/>
              <w:rPr>
                <w:ins w:id="3235" w:author="NTL 101238" w:date="2024-06-02T20:26:00Z" w16du:dateUtc="2024-06-02T13:26:00Z"/>
                <w:rFonts w:asciiTheme="majorHAnsi" w:hAnsiTheme="majorHAnsi" w:cstheme="majorHAnsi"/>
                <w:sz w:val="28"/>
                <w:szCs w:val="28"/>
                <w:shd w:val="clear" w:color="auto" w:fill="FFFFFF"/>
                <w:lang w:val="en-US"/>
                <w:rPrChange w:id="3236" w:author="NTL 101238" w:date="2024-06-02T21:16:00Z" w16du:dateUtc="2024-06-02T14:16:00Z">
                  <w:rPr>
                    <w:ins w:id="3237" w:author="NTL 101238" w:date="2024-06-02T20:26:00Z" w16du:dateUtc="2024-06-02T13:26:00Z"/>
                    <w:rFonts w:cs="Times New Roman"/>
                    <w:sz w:val="28"/>
                    <w:szCs w:val="28"/>
                    <w:shd w:val="clear" w:color="auto" w:fill="FFFFFF"/>
                    <w:lang w:val="en-US"/>
                  </w:rPr>
                </w:rPrChange>
              </w:rPr>
              <w:pPrChange w:id="3238" w:author="NTL 101238" w:date="2024-06-03T13:05:00Z" w16du:dateUtc="2024-06-03T06:05:00Z">
                <w:pPr>
                  <w:spacing w:beforeLines="120" w:before="288" w:afterLines="120" w:after="288" w:line="360" w:lineRule="auto"/>
                </w:pPr>
              </w:pPrChange>
            </w:pPr>
            <w:ins w:id="3239" w:author="NTL 101238" w:date="2024-06-02T20:26:00Z" w16du:dateUtc="2024-06-02T13:26:00Z">
              <w:r w:rsidRPr="00541AF1">
                <w:rPr>
                  <w:rFonts w:asciiTheme="majorHAnsi" w:hAnsiTheme="majorHAnsi" w:cstheme="majorHAnsi"/>
                  <w:sz w:val="28"/>
                  <w:szCs w:val="28"/>
                  <w:shd w:val="clear" w:color="auto" w:fill="FFFFFF"/>
                  <w:lang w:val="en-US"/>
                  <w:rPrChange w:id="3240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  <w:shd w:val="clear" w:color="auto" w:fill="FFFFFF"/>
                      <w:lang w:val="en-US"/>
                    </w:rPr>
                  </w:rPrChange>
                </w:rPr>
                <w:t>Tên đăng nhập</w:t>
              </w:r>
            </w:ins>
          </w:p>
        </w:tc>
        <w:tc>
          <w:tcPr>
            <w:tcW w:w="3006" w:type="dxa"/>
            <w:vAlign w:val="center"/>
            <w:tcPrChange w:id="3241" w:author="NTL 101238" w:date="2024-06-02T20:35:00Z" w16du:dateUtc="2024-06-02T13:35:00Z">
              <w:tcPr>
                <w:tcW w:w="3006" w:type="dxa"/>
              </w:tcPr>
            </w:tcPrChange>
          </w:tcPr>
          <w:p w14:paraId="57FA5CFB" w14:textId="71084F0C" w:rsidR="00CF3648" w:rsidRPr="00541AF1" w:rsidRDefault="00CF3648">
            <w:pPr>
              <w:spacing w:beforeLines="120" w:before="288" w:afterLines="120" w:after="288"/>
              <w:jc w:val="center"/>
              <w:rPr>
                <w:ins w:id="3242" w:author="NTL 101238" w:date="2024-06-02T20:26:00Z" w16du:dateUtc="2024-06-02T13:26:00Z"/>
                <w:rFonts w:asciiTheme="majorHAnsi" w:hAnsiTheme="majorHAnsi" w:cstheme="majorHAnsi"/>
                <w:sz w:val="28"/>
                <w:szCs w:val="28"/>
                <w:shd w:val="clear" w:color="auto" w:fill="FFFFFF"/>
                <w:lang w:val="en-US"/>
                <w:rPrChange w:id="3243" w:author="NTL 101238" w:date="2024-06-02T21:16:00Z" w16du:dateUtc="2024-06-02T14:16:00Z">
                  <w:rPr>
                    <w:ins w:id="3244" w:author="NTL 101238" w:date="2024-06-02T20:26:00Z" w16du:dateUtc="2024-06-02T13:26:00Z"/>
                    <w:rFonts w:cs="Times New Roman"/>
                    <w:sz w:val="28"/>
                    <w:szCs w:val="28"/>
                    <w:shd w:val="clear" w:color="auto" w:fill="FFFFFF"/>
                    <w:lang w:val="en-US"/>
                  </w:rPr>
                </w:rPrChange>
              </w:rPr>
              <w:pPrChange w:id="3245" w:author="NTL 101238" w:date="2024-06-03T13:05:00Z" w16du:dateUtc="2024-06-03T06:05:00Z">
                <w:pPr>
                  <w:spacing w:beforeLines="120" w:before="288" w:afterLines="120" w:after="288" w:line="360" w:lineRule="auto"/>
                </w:pPr>
              </w:pPrChange>
            </w:pPr>
            <w:ins w:id="3246" w:author="NTL 101238" w:date="2024-06-02T20:26:00Z" w16du:dateUtc="2024-06-02T13:26:00Z">
              <w:r w:rsidRPr="00541AF1">
                <w:rPr>
                  <w:rFonts w:asciiTheme="majorHAnsi" w:hAnsiTheme="majorHAnsi" w:cstheme="majorHAnsi"/>
                  <w:sz w:val="28"/>
                  <w:szCs w:val="28"/>
                  <w:shd w:val="clear" w:color="auto" w:fill="FFFFFF"/>
                  <w:lang w:val="en-US"/>
                  <w:rPrChange w:id="3247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  <w:shd w:val="clear" w:color="auto" w:fill="FFFFFF"/>
                      <w:lang w:val="en-US"/>
                    </w:rPr>
                  </w:rPrChange>
                </w:rPr>
                <w:t>Mật khẩu</w:t>
              </w:r>
            </w:ins>
          </w:p>
        </w:tc>
      </w:tr>
      <w:tr w:rsidR="00CF3648" w:rsidRPr="00541AF1" w14:paraId="644200A3" w14:textId="77777777" w:rsidTr="00655A27">
        <w:trPr>
          <w:ins w:id="3248" w:author="NTL 101238" w:date="2024-06-02T20:26:00Z"/>
        </w:trPr>
        <w:tc>
          <w:tcPr>
            <w:tcW w:w="3005" w:type="dxa"/>
            <w:vAlign w:val="center"/>
            <w:tcPrChange w:id="3249" w:author="NTL 101238" w:date="2024-06-02T20:35:00Z" w16du:dateUtc="2024-06-02T13:35:00Z">
              <w:tcPr>
                <w:tcW w:w="3005" w:type="dxa"/>
              </w:tcPr>
            </w:tcPrChange>
          </w:tcPr>
          <w:p w14:paraId="0865A507" w14:textId="519C2FD5" w:rsidR="00CF3648" w:rsidRPr="00541AF1" w:rsidRDefault="00CF3648">
            <w:pPr>
              <w:spacing w:beforeLines="120" w:before="288" w:afterLines="120" w:after="288"/>
              <w:jc w:val="center"/>
              <w:rPr>
                <w:ins w:id="3250" w:author="NTL 101238" w:date="2024-06-02T20:26:00Z" w16du:dateUtc="2024-06-02T13:26:00Z"/>
                <w:rFonts w:asciiTheme="majorHAnsi" w:hAnsiTheme="majorHAnsi" w:cstheme="majorHAnsi"/>
                <w:sz w:val="28"/>
                <w:szCs w:val="28"/>
                <w:shd w:val="clear" w:color="auto" w:fill="FFFFFF"/>
                <w:lang w:val="en-US"/>
                <w:rPrChange w:id="3251" w:author="NTL 101238" w:date="2024-06-02T21:16:00Z" w16du:dateUtc="2024-06-02T14:16:00Z">
                  <w:rPr>
                    <w:ins w:id="3252" w:author="NTL 101238" w:date="2024-06-02T20:26:00Z" w16du:dateUtc="2024-06-02T13:26:00Z"/>
                    <w:rFonts w:cs="Times New Roman"/>
                    <w:sz w:val="28"/>
                    <w:szCs w:val="28"/>
                    <w:shd w:val="clear" w:color="auto" w:fill="FFFFFF"/>
                    <w:lang w:val="en-US"/>
                  </w:rPr>
                </w:rPrChange>
              </w:rPr>
              <w:pPrChange w:id="3253" w:author="NTL 101238" w:date="2024-06-03T13:05:00Z" w16du:dateUtc="2024-06-03T06:05:00Z">
                <w:pPr>
                  <w:spacing w:beforeLines="120" w:before="288" w:afterLines="120" w:after="288" w:line="360" w:lineRule="auto"/>
                </w:pPr>
              </w:pPrChange>
            </w:pPr>
            <w:ins w:id="3254" w:author="NTL 101238" w:date="2024-06-02T20:26:00Z" w16du:dateUtc="2024-06-02T13:26:00Z">
              <w:r w:rsidRPr="00541AF1">
                <w:rPr>
                  <w:rFonts w:asciiTheme="majorHAnsi" w:hAnsiTheme="majorHAnsi" w:cstheme="majorHAnsi"/>
                  <w:sz w:val="28"/>
                  <w:szCs w:val="28"/>
                  <w:shd w:val="clear" w:color="auto" w:fill="FFFFFF"/>
                  <w:lang w:val="en-US"/>
                  <w:rPrChange w:id="3255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  <w:shd w:val="clear" w:color="auto" w:fill="FFFFFF"/>
                      <w:lang w:val="en-US"/>
                    </w:rPr>
                  </w:rPrChange>
                </w:rPr>
                <w:t>1</w:t>
              </w:r>
            </w:ins>
          </w:p>
        </w:tc>
        <w:tc>
          <w:tcPr>
            <w:tcW w:w="3005" w:type="dxa"/>
            <w:vAlign w:val="center"/>
            <w:tcPrChange w:id="3256" w:author="NTL 101238" w:date="2024-06-02T20:35:00Z" w16du:dateUtc="2024-06-02T13:35:00Z">
              <w:tcPr>
                <w:tcW w:w="3005" w:type="dxa"/>
              </w:tcPr>
            </w:tcPrChange>
          </w:tcPr>
          <w:p w14:paraId="3E78AA47" w14:textId="066BF6E9" w:rsidR="00CF3648" w:rsidRPr="00541AF1" w:rsidRDefault="00CF3648">
            <w:pPr>
              <w:spacing w:beforeLines="120" w:before="288" w:afterLines="120" w:after="288"/>
              <w:jc w:val="center"/>
              <w:rPr>
                <w:ins w:id="3257" w:author="NTL 101238" w:date="2024-06-02T20:26:00Z" w16du:dateUtc="2024-06-02T13:26:00Z"/>
                <w:rFonts w:asciiTheme="majorHAnsi" w:hAnsiTheme="majorHAnsi" w:cstheme="majorHAnsi"/>
                <w:sz w:val="28"/>
                <w:szCs w:val="28"/>
                <w:shd w:val="clear" w:color="auto" w:fill="FFFFFF"/>
                <w:lang w:val="en-US"/>
                <w:rPrChange w:id="3258" w:author="NTL 101238" w:date="2024-06-02T21:16:00Z" w16du:dateUtc="2024-06-02T14:16:00Z">
                  <w:rPr>
                    <w:ins w:id="3259" w:author="NTL 101238" w:date="2024-06-02T20:26:00Z" w16du:dateUtc="2024-06-02T13:26:00Z"/>
                    <w:rFonts w:cs="Times New Roman"/>
                    <w:sz w:val="28"/>
                    <w:szCs w:val="28"/>
                    <w:shd w:val="clear" w:color="auto" w:fill="FFFFFF"/>
                    <w:lang w:val="en-US"/>
                  </w:rPr>
                </w:rPrChange>
              </w:rPr>
              <w:pPrChange w:id="3260" w:author="NTL 101238" w:date="2024-06-03T13:05:00Z" w16du:dateUtc="2024-06-03T06:05:00Z">
                <w:pPr>
                  <w:spacing w:beforeLines="120" w:before="288" w:afterLines="120" w:after="288" w:line="360" w:lineRule="auto"/>
                </w:pPr>
              </w:pPrChange>
            </w:pPr>
            <w:ins w:id="3261" w:author="NTL 101238" w:date="2024-06-02T20:26:00Z" w16du:dateUtc="2024-06-02T13:26:00Z">
              <w:r w:rsidRPr="00541AF1">
                <w:rPr>
                  <w:rFonts w:asciiTheme="majorHAnsi" w:hAnsiTheme="majorHAnsi" w:cstheme="majorHAnsi"/>
                  <w:color w:val="000000"/>
                  <w:sz w:val="20"/>
                  <w:szCs w:val="20"/>
                  <w:rPrChange w:id="3262" w:author="NTL 101238" w:date="2024-06-02T21:16:00Z" w16du:dateUtc="2024-06-02T14:16:00Z">
                    <w:rPr>
                      <w:color w:val="000000"/>
                      <w:sz w:val="20"/>
                      <w:szCs w:val="20"/>
                    </w:rPr>
                  </w:rPrChange>
                </w:rPr>
                <w:t>1987654321</w:t>
              </w:r>
            </w:ins>
          </w:p>
        </w:tc>
        <w:tc>
          <w:tcPr>
            <w:tcW w:w="3006" w:type="dxa"/>
            <w:vAlign w:val="center"/>
            <w:tcPrChange w:id="3263" w:author="NTL 101238" w:date="2024-06-02T20:35:00Z" w16du:dateUtc="2024-06-02T13:35:00Z">
              <w:tcPr>
                <w:tcW w:w="3006" w:type="dxa"/>
              </w:tcPr>
            </w:tcPrChange>
          </w:tcPr>
          <w:p w14:paraId="36292A21" w14:textId="76EC08EE" w:rsidR="00CF3648" w:rsidRPr="00541AF1" w:rsidRDefault="00CF3648">
            <w:pPr>
              <w:spacing w:beforeLines="120" w:before="288" w:afterLines="120" w:after="288"/>
              <w:jc w:val="center"/>
              <w:rPr>
                <w:ins w:id="3264" w:author="NTL 101238" w:date="2024-06-02T20:26:00Z" w16du:dateUtc="2024-06-02T13:26:00Z"/>
                <w:rFonts w:asciiTheme="majorHAnsi" w:hAnsiTheme="majorHAnsi" w:cstheme="majorHAnsi"/>
                <w:sz w:val="28"/>
                <w:szCs w:val="28"/>
                <w:shd w:val="clear" w:color="auto" w:fill="FFFFFF"/>
                <w:lang w:val="en-US"/>
                <w:rPrChange w:id="3265" w:author="NTL 101238" w:date="2024-06-02T21:16:00Z" w16du:dateUtc="2024-06-02T14:16:00Z">
                  <w:rPr>
                    <w:ins w:id="3266" w:author="NTL 101238" w:date="2024-06-02T20:26:00Z" w16du:dateUtc="2024-06-02T13:26:00Z"/>
                    <w:rFonts w:cs="Times New Roman"/>
                    <w:sz w:val="28"/>
                    <w:szCs w:val="28"/>
                    <w:shd w:val="clear" w:color="auto" w:fill="FFFFFF"/>
                    <w:lang w:val="en-US"/>
                  </w:rPr>
                </w:rPrChange>
              </w:rPr>
              <w:pPrChange w:id="3267" w:author="NTL 101238" w:date="2024-06-03T13:05:00Z" w16du:dateUtc="2024-06-03T06:05:00Z">
                <w:pPr>
                  <w:spacing w:beforeLines="120" w:before="288" w:afterLines="120" w:after="288" w:line="360" w:lineRule="auto"/>
                </w:pPr>
              </w:pPrChange>
            </w:pPr>
            <w:ins w:id="3268" w:author="NTL 101238" w:date="2024-06-02T20:26:00Z" w16du:dateUtc="2024-06-02T13:26:00Z">
              <w:r w:rsidRPr="00541AF1">
                <w:rPr>
                  <w:rFonts w:asciiTheme="majorHAnsi" w:hAnsiTheme="majorHAnsi" w:cstheme="majorHAnsi"/>
                  <w:color w:val="000000"/>
                  <w:sz w:val="20"/>
                  <w:szCs w:val="20"/>
                  <w:rPrChange w:id="3269" w:author="NTL 101238" w:date="2024-06-02T21:16:00Z" w16du:dateUtc="2024-06-02T14:16:00Z">
                    <w:rPr>
                      <w:color w:val="000000"/>
                      <w:sz w:val="20"/>
                      <w:szCs w:val="20"/>
                    </w:rPr>
                  </w:rPrChange>
                </w:rPr>
                <w:t>password123</w:t>
              </w:r>
            </w:ins>
          </w:p>
        </w:tc>
      </w:tr>
      <w:tr w:rsidR="00CF3648" w:rsidRPr="00541AF1" w14:paraId="03BDD3D6" w14:textId="77777777" w:rsidTr="00655A27">
        <w:trPr>
          <w:ins w:id="3270" w:author="NTL 101238" w:date="2024-06-02T20:26:00Z"/>
        </w:trPr>
        <w:tc>
          <w:tcPr>
            <w:tcW w:w="3005" w:type="dxa"/>
            <w:vAlign w:val="center"/>
            <w:tcPrChange w:id="3271" w:author="NTL 101238" w:date="2024-06-02T20:35:00Z" w16du:dateUtc="2024-06-02T13:35:00Z">
              <w:tcPr>
                <w:tcW w:w="3005" w:type="dxa"/>
              </w:tcPr>
            </w:tcPrChange>
          </w:tcPr>
          <w:p w14:paraId="531F6673" w14:textId="5A7E915B" w:rsidR="00CF3648" w:rsidRPr="00541AF1" w:rsidRDefault="00CF3648">
            <w:pPr>
              <w:spacing w:beforeLines="120" w:before="288" w:afterLines="120" w:after="288"/>
              <w:jc w:val="center"/>
              <w:rPr>
                <w:ins w:id="3272" w:author="NTL 101238" w:date="2024-06-02T20:26:00Z" w16du:dateUtc="2024-06-02T13:26:00Z"/>
                <w:rFonts w:asciiTheme="majorHAnsi" w:hAnsiTheme="majorHAnsi" w:cstheme="majorHAnsi"/>
                <w:sz w:val="28"/>
                <w:szCs w:val="28"/>
                <w:shd w:val="clear" w:color="auto" w:fill="FFFFFF"/>
                <w:lang w:val="en-US"/>
                <w:rPrChange w:id="3273" w:author="NTL 101238" w:date="2024-06-02T21:16:00Z" w16du:dateUtc="2024-06-02T14:16:00Z">
                  <w:rPr>
                    <w:ins w:id="3274" w:author="NTL 101238" w:date="2024-06-02T20:26:00Z" w16du:dateUtc="2024-06-02T13:26:00Z"/>
                    <w:rFonts w:cs="Times New Roman"/>
                    <w:sz w:val="28"/>
                    <w:szCs w:val="28"/>
                    <w:shd w:val="clear" w:color="auto" w:fill="FFFFFF"/>
                    <w:lang w:val="en-US"/>
                  </w:rPr>
                </w:rPrChange>
              </w:rPr>
              <w:pPrChange w:id="3275" w:author="NTL 101238" w:date="2024-06-03T13:05:00Z" w16du:dateUtc="2024-06-03T06:05:00Z">
                <w:pPr>
                  <w:spacing w:beforeLines="120" w:before="288" w:afterLines="120" w:after="288" w:line="360" w:lineRule="auto"/>
                </w:pPr>
              </w:pPrChange>
            </w:pPr>
            <w:ins w:id="3276" w:author="NTL 101238" w:date="2024-06-02T20:26:00Z" w16du:dateUtc="2024-06-02T13:26:00Z">
              <w:r w:rsidRPr="00541AF1">
                <w:rPr>
                  <w:rFonts w:asciiTheme="majorHAnsi" w:hAnsiTheme="majorHAnsi" w:cstheme="majorHAnsi"/>
                  <w:sz w:val="28"/>
                  <w:szCs w:val="28"/>
                  <w:shd w:val="clear" w:color="auto" w:fill="FFFFFF"/>
                  <w:lang w:val="en-US"/>
                  <w:rPrChange w:id="3277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  <w:shd w:val="clear" w:color="auto" w:fill="FFFFFF"/>
                      <w:lang w:val="en-US"/>
                    </w:rPr>
                  </w:rPrChange>
                </w:rPr>
                <w:t>2</w:t>
              </w:r>
            </w:ins>
          </w:p>
        </w:tc>
        <w:tc>
          <w:tcPr>
            <w:tcW w:w="3005" w:type="dxa"/>
            <w:vAlign w:val="center"/>
            <w:tcPrChange w:id="3278" w:author="NTL 101238" w:date="2024-06-02T20:35:00Z" w16du:dateUtc="2024-06-02T13:35:00Z">
              <w:tcPr>
                <w:tcW w:w="3005" w:type="dxa"/>
              </w:tcPr>
            </w:tcPrChange>
          </w:tcPr>
          <w:p w14:paraId="76AA1F91" w14:textId="581F8CD1" w:rsidR="00CF3648" w:rsidRPr="00541AF1" w:rsidRDefault="00CF3648">
            <w:pPr>
              <w:spacing w:beforeLines="120" w:before="288" w:afterLines="120" w:after="288"/>
              <w:jc w:val="center"/>
              <w:rPr>
                <w:ins w:id="3279" w:author="NTL 101238" w:date="2024-06-02T20:26:00Z" w16du:dateUtc="2024-06-02T13:26:00Z"/>
                <w:rFonts w:asciiTheme="majorHAnsi" w:hAnsiTheme="majorHAnsi" w:cstheme="majorHAnsi"/>
                <w:sz w:val="28"/>
                <w:szCs w:val="28"/>
                <w:shd w:val="clear" w:color="auto" w:fill="FFFFFF"/>
                <w:lang w:val="en-US"/>
                <w:rPrChange w:id="3280" w:author="NTL 101238" w:date="2024-06-02T21:16:00Z" w16du:dateUtc="2024-06-02T14:16:00Z">
                  <w:rPr>
                    <w:ins w:id="3281" w:author="NTL 101238" w:date="2024-06-02T20:26:00Z" w16du:dateUtc="2024-06-02T13:26:00Z"/>
                    <w:rFonts w:cs="Times New Roman"/>
                    <w:sz w:val="28"/>
                    <w:szCs w:val="28"/>
                    <w:shd w:val="clear" w:color="auto" w:fill="FFFFFF"/>
                    <w:lang w:val="en-US"/>
                  </w:rPr>
                </w:rPrChange>
              </w:rPr>
              <w:pPrChange w:id="3282" w:author="NTL 101238" w:date="2024-06-03T13:05:00Z" w16du:dateUtc="2024-06-03T06:05:00Z">
                <w:pPr>
                  <w:spacing w:beforeLines="120" w:before="288" w:afterLines="120" w:after="288" w:line="360" w:lineRule="auto"/>
                </w:pPr>
              </w:pPrChange>
            </w:pPr>
            <w:ins w:id="3283" w:author="NTL 101238" w:date="2024-06-02T20:26:00Z" w16du:dateUtc="2024-06-02T13:26:00Z">
              <w:r w:rsidRPr="00541AF1">
                <w:rPr>
                  <w:rFonts w:asciiTheme="majorHAnsi" w:hAnsiTheme="majorHAnsi" w:cstheme="majorHAnsi"/>
                  <w:color w:val="000000"/>
                  <w:sz w:val="20"/>
                  <w:szCs w:val="20"/>
                  <w:rPrChange w:id="3284" w:author="NTL 101238" w:date="2024-06-02T21:16:00Z" w16du:dateUtc="2024-06-02T14:16:00Z">
                    <w:rPr>
                      <w:color w:val="000000"/>
                      <w:sz w:val="20"/>
                      <w:szCs w:val="20"/>
                    </w:rPr>
                  </w:rPrChange>
                </w:rPr>
                <w:t>098765432</w:t>
              </w:r>
            </w:ins>
          </w:p>
        </w:tc>
        <w:tc>
          <w:tcPr>
            <w:tcW w:w="3006" w:type="dxa"/>
            <w:vAlign w:val="center"/>
            <w:tcPrChange w:id="3285" w:author="NTL 101238" w:date="2024-06-02T20:35:00Z" w16du:dateUtc="2024-06-02T13:35:00Z">
              <w:tcPr>
                <w:tcW w:w="3006" w:type="dxa"/>
              </w:tcPr>
            </w:tcPrChange>
          </w:tcPr>
          <w:p w14:paraId="7789FD0D" w14:textId="4D6A1F97" w:rsidR="00CF3648" w:rsidRPr="00541AF1" w:rsidRDefault="00CF3648">
            <w:pPr>
              <w:spacing w:beforeLines="120" w:before="288" w:afterLines="120" w:after="288"/>
              <w:jc w:val="center"/>
              <w:rPr>
                <w:ins w:id="3286" w:author="NTL 101238" w:date="2024-06-02T20:26:00Z" w16du:dateUtc="2024-06-02T13:26:00Z"/>
                <w:rFonts w:asciiTheme="majorHAnsi" w:hAnsiTheme="majorHAnsi" w:cstheme="majorHAnsi"/>
                <w:sz w:val="28"/>
                <w:szCs w:val="28"/>
                <w:shd w:val="clear" w:color="auto" w:fill="FFFFFF"/>
                <w:lang w:val="en-US"/>
                <w:rPrChange w:id="3287" w:author="NTL 101238" w:date="2024-06-02T21:16:00Z" w16du:dateUtc="2024-06-02T14:16:00Z">
                  <w:rPr>
                    <w:ins w:id="3288" w:author="NTL 101238" w:date="2024-06-02T20:26:00Z" w16du:dateUtc="2024-06-02T13:26:00Z"/>
                    <w:rFonts w:cs="Times New Roman"/>
                    <w:sz w:val="28"/>
                    <w:szCs w:val="28"/>
                    <w:shd w:val="clear" w:color="auto" w:fill="FFFFFF"/>
                    <w:lang w:val="en-US"/>
                  </w:rPr>
                </w:rPrChange>
              </w:rPr>
              <w:pPrChange w:id="3289" w:author="NTL 101238" w:date="2024-06-03T13:05:00Z" w16du:dateUtc="2024-06-03T06:05:00Z">
                <w:pPr>
                  <w:spacing w:beforeLines="120" w:before="288" w:afterLines="120" w:after="288" w:line="360" w:lineRule="auto"/>
                </w:pPr>
              </w:pPrChange>
            </w:pPr>
            <w:ins w:id="3290" w:author="NTL 101238" w:date="2024-06-02T20:26:00Z" w16du:dateUtc="2024-06-02T13:26:00Z">
              <w:r w:rsidRPr="00541AF1">
                <w:rPr>
                  <w:rFonts w:asciiTheme="majorHAnsi" w:hAnsiTheme="majorHAnsi" w:cstheme="majorHAnsi"/>
                  <w:color w:val="000000"/>
                  <w:sz w:val="20"/>
                  <w:szCs w:val="20"/>
                  <w:rPrChange w:id="3291" w:author="NTL 101238" w:date="2024-06-02T21:16:00Z" w16du:dateUtc="2024-06-02T14:16:00Z">
                    <w:rPr>
                      <w:color w:val="000000"/>
                      <w:sz w:val="20"/>
                      <w:szCs w:val="20"/>
                    </w:rPr>
                  </w:rPrChange>
                </w:rPr>
                <w:t>password123</w:t>
              </w:r>
            </w:ins>
          </w:p>
        </w:tc>
      </w:tr>
      <w:tr w:rsidR="00CF3648" w:rsidRPr="00541AF1" w14:paraId="7562AA89" w14:textId="77777777" w:rsidTr="00655A27">
        <w:trPr>
          <w:ins w:id="3292" w:author="NTL 101238" w:date="2024-06-02T20:26:00Z"/>
        </w:trPr>
        <w:tc>
          <w:tcPr>
            <w:tcW w:w="3005" w:type="dxa"/>
            <w:vAlign w:val="center"/>
            <w:tcPrChange w:id="3293" w:author="NTL 101238" w:date="2024-06-02T20:35:00Z" w16du:dateUtc="2024-06-02T13:35:00Z">
              <w:tcPr>
                <w:tcW w:w="3005" w:type="dxa"/>
              </w:tcPr>
            </w:tcPrChange>
          </w:tcPr>
          <w:p w14:paraId="247472D0" w14:textId="3AAA41FA" w:rsidR="00CF3648" w:rsidRPr="00541AF1" w:rsidRDefault="00CF3648">
            <w:pPr>
              <w:spacing w:beforeLines="120" w:before="288" w:afterLines="120" w:after="288"/>
              <w:jc w:val="center"/>
              <w:rPr>
                <w:ins w:id="3294" w:author="NTL 101238" w:date="2024-06-02T20:26:00Z" w16du:dateUtc="2024-06-02T13:26:00Z"/>
                <w:rFonts w:asciiTheme="majorHAnsi" w:hAnsiTheme="majorHAnsi" w:cstheme="majorHAnsi"/>
                <w:sz w:val="28"/>
                <w:szCs w:val="28"/>
                <w:shd w:val="clear" w:color="auto" w:fill="FFFFFF"/>
                <w:lang w:val="en-US"/>
                <w:rPrChange w:id="3295" w:author="NTL 101238" w:date="2024-06-02T21:16:00Z" w16du:dateUtc="2024-06-02T14:16:00Z">
                  <w:rPr>
                    <w:ins w:id="3296" w:author="NTL 101238" w:date="2024-06-02T20:26:00Z" w16du:dateUtc="2024-06-02T13:26:00Z"/>
                    <w:rFonts w:cs="Times New Roman"/>
                    <w:sz w:val="28"/>
                    <w:szCs w:val="28"/>
                    <w:shd w:val="clear" w:color="auto" w:fill="FFFFFF"/>
                    <w:lang w:val="en-US"/>
                  </w:rPr>
                </w:rPrChange>
              </w:rPr>
              <w:pPrChange w:id="3297" w:author="NTL 101238" w:date="2024-06-03T13:05:00Z" w16du:dateUtc="2024-06-03T06:05:00Z">
                <w:pPr>
                  <w:spacing w:beforeLines="120" w:before="288" w:afterLines="120" w:after="288" w:line="360" w:lineRule="auto"/>
                </w:pPr>
              </w:pPrChange>
            </w:pPr>
            <w:ins w:id="3298" w:author="NTL 101238" w:date="2024-06-02T20:26:00Z" w16du:dateUtc="2024-06-02T13:26:00Z">
              <w:r w:rsidRPr="00541AF1">
                <w:rPr>
                  <w:rFonts w:asciiTheme="majorHAnsi" w:hAnsiTheme="majorHAnsi" w:cstheme="majorHAnsi"/>
                  <w:sz w:val="28"/>
                  <w:szCs w:val="28"/>
                  <w:shd w:val="clear" w:color="auto" w:fill="FFFFFF"/>
                  <w:lang w:val="en-US"/>
                  <w:rPrChange w:id="3299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  <w:shd w:val="clear" w:color="auto" w:fill="FFFFFF"/>
                      <w:lang w:val="en-US"/>
                    </w:rPr>
                  </w:rPrChange>
                </w:rPr>
                <w:t>3</w:t>
              </w:r>
            </w:ins>
          </w:p>
        </w:tc>
        <w:tc>
          <w:tcPr>
            <w:tcW w:w="3005" w:type="dxa"/>
            <w:vAlign w:val="center"/>
            <w:tcPrChange w:id="3300" w:author="NTL 101238" w:date="2024-06-02T20:35:00Z" w16du:dateUtc="2024-06-02T13:35:00Z">
              <w:tcPr>
                <w:tcW w:w="3005" w:type="dxa"/>
              </w:tcPr>
            </w:tcPrChange>
          </w:tcPr>
          <w:p w14:paraId="226566A3" w14:textId="7B4AD2BF" w:rsidR="00CF3648" w:rsidRPr="00541AF1" w:rsidRDefault="00CF3648">
            <w:pPr>
              <w:spacing w:beforeLines="120" w:before="288" w:afterLines="120" w:after="288"/>
              <w:jc w:val="center"/>
              <w:rPr>
                <w:ins w:id="3301" w:author="NTL 101238" w:date="2024-06-02T20:26:00Z" w16du:dateUtc="2024-06-02T13:26:00Z"/>
                <w:rFonts w:asciiTheme="majorHAnsi" w:hAnsiTheme="majorHAnsi" w:cstheme="majorHAnsi"/>
                <w:sz w:val="28"/>
                <w:szCs w:val="28"/>
                <w:shd w:val="clear" w:color="auto" w:fill="FFFFFF"/>
                <w:lang w:val="en-US"/>
                <w:rPrChange w:id="3302" w:author="NTL 101238" w:date="2024-06-02T21:16:00Z" w16du:dateUtc="2024-06-02T14:16:00Z">
                  <w:rPr>
                    <w:ins w:id="3303" w:author="NTL 101238" w:date="2024-06-02T20:26:00Z" w16du:dateUtc="2024-06-02T13:26:00Z"/>
                    <w:rFonts w:cs="Times New Roman"/>
                    <w:sz w:val="28"/>
                    <w:szCs w:val="28"/>
                    <w:shd w:val="clear" w:color="auto" w:fill="FFFFFF"/>
                    <w:lang w:val="en-US"/>
                  </w:rPr>
                </w:rPrChange>
              </w:rPr>
              <w:pPrChange w:id="3304" w:author="NTL 101238" w:date="2024-06-03T13:05:00Z" w16du:dateUtc="2024-06-03T06:05:00Z">
                <w:pPr>
                  <w:spacing w:beforeLines="120" w:before="288" w:afterLines="120" w:after="288" w:line="360" w:lineRule="auto"/>
                </w:pPr>
              </w:pPrChange>
            </w:pPr>
            <w:ins w:id="3305" w:author="NTL 101238" w:date="2024-06-02T20:26:00Z" w16du:dateUtc="2024-06-02T13:26:00Z">
              <w:r w:rsidRPr="00541AF1">
                <w:rPr>
                  <w:rFonts w:asciiTheme="majorHAnsi" w:hAnsiTheme="majorHAnsi" w:cstheme="majorHAnsi"/>
                  <w:color w:val="000000"/>
                  <w:sz w:val="20"/>
                  <w:szCs w:val="20"/>
                  <w:rPrChange w:id="3306" w:author="NTL 101238" w:date="2024-06-02T21:16:00Z" w16du:dateUtc="2024-06-02T14:16:00Z">
                    <w:rPr>
                      <w:color w:val="000000"/>
                      <w:sz w:val="20"/>
                      <w:szCs w:val="20"/>
                    </w:rPr>
                  </w:rPrChange>
                </w:rPr>
                <w:t>09876@54321</w:t>
              </w:r>
            </w:ins>
          </w:p>
        </w:tc>
        <w:tc>
          <w:tcPr>
            <w:tcW w:w="3006" w:type="dxa"/>
            <w:vAlign w:val="center"/>
            <w:tcPrChange w:id="3307" w:author="NTL 101238" w:date="2024-06-02T20:35:00Z" w16du:dateUtc="2024-06-02T13:35:00Z">
              <w:tcPr>
                <w:tcW w:w="3006" w:type="dxa"/>
              </w:tcPr>
            </w:tcPrChange>
          </w:tcPr>
          <w:p w14:paraId="271F4339" w14:textId="0083E300" w:rsidR="00CF3648" w:rsidRPr="00541AF1" w:rsidRDefault="00CF3648">
            <w:pPr>
              <w:spacing w:beforeLines="120" w:before="288" w:afterLines="120" w:after="288"/>
              <w:jc w:val="center"/>
              <w:rPr>
                <w:ins w:id="3308" w:author="NTL 101238" w:date="2024-06-02T20:26:00Z" w16du:dateUtc="2024-06-02T13:26:00Z"/>
                <w:rFonts w:asciiTheme="majorHAnsi" w:hAnsiTheme="majorHAnsi" w:cstheme="majorHAnsi"/>
                <w:sz w:val="28"/>
                <w:szCs w:val="28"/>
                <w:shd w:val="clear" w:color="auto" w:fill="FFFFFF"/>
                <w:lang w:val="en-US"/>
                <w:rPrChange w:id="3309" w:author="NTL 101238" w:date="2024-06-02T21:16:00Z" w16du:dateUtc="2024-06-02T14:16:00Z">
                  <w:rPr>
                    <w:ins w:id="3310" w:author="NTL 101238" w:date="2024-06-02T20:26:00Z" w16du:dateUtc="2024-06-02T13:26:00Z"/>
                    <w:rFonts w:cs="Times New Roman"/>
                    <w:sz w:val="28"/>
                    <w:szCs w:val="28"/>
                    <w:shd w:val="clear" w:color="auto" w:fill="FFFFFF"/>
                    <w:lang w:val="en-US"/>
                  </w:rPr>
                </w:rPrChange>
              </w:rPr>
              <w:pPrChange w:id="3311" w:author="NTL 101238" w:date="2024-06-03T13:05:00Z" w16du:dateUtc="2024-06-03T06:05:00Z">
                <w:pPr>
                  <w:spacing w:beforeLines="120" w:before="288" w:afterLines="120" w:after="288" w:line="360" w:lineRule="auto"/>
                </w:pPr>
              </w:pPrChange>
            </w:pPr>
            <w:ins w:id="3312" w:author="NTL 101238" w:date="2024-06-02T20:26:00Z" w16du:dateUtc="2024-06-02T13:26:00Z">
              <w:r w:rsidRPr="00541AF1">
                <w:rPr>
                  <w:rFonts w:asciiTheme="majorHAnsi" w:hAnsiTheme="majorHAnsi" w:cstheme="majorHAnsi"/>
                  <w:color w:val="000000"/>
                  <w:sz w:val="20"/>
                  <w:szCs w:val="20"/>
                  <w:rPrChange w:id="3313" w:author="NTL 101238" w:date="2024-06-02T21:16:00Z" w16du:dateUtc="2024-06-02T14:16:00Z">
                    <w:rPr>
                      <w:color w:val="000000"/>
                      <w:sz w:val="20"/>
                      <w:szCs w:val="20"/>
                    </w:rPr>
                  </w:rPrChange>
                </w:rPr>
                <w:t>password123</w:t>
              </w:r>
            </w:ins>
          </w:p>
        </w:tc>
      </w:tr>
      <w:tr w:rsidR="00CF3648" w:rsidRPr="00541AF1" w14:paraId="148C3120" w14:textId="77777777" w:rsidTr="00655A27">
        <w:trPr>
          <w:ins w:id="3314" w:author="NTL 101238" w:date="2024-06-02T20:26:00Z"/>
        </w:trPr>
        <w:tc>
          <w:tcPr>
            <w:tcW w:w="3005" w:type="dxa"/>
            <w:vAlign w:val="center"/>
            <w:tcPrChange w:id="3315" w:author="NTL 101238" w:date="2024-06-02T20:35:00Z" w16du:dateUtc="2024-06-02T13:35:00Z">
              <w:tcPr>
                <w:tcW w:w="3005" w:type="dxa"/>
              </w:tcPr>
            </w:tcPrChange>
          </w:tcPr>
          <w:p w14:paraId="653538E3" w14:textId="2EFF4112" w:rsidR="00CF3648" w:rsidRPr="00541AF1" w:rsidRDefault="00CF3648">
            <w:pPr>
              <w:spacing w:beforeLines="120" w:before="288" w:afterLines="120" w:after="288"/>
              <w:jc w:val="center"/>
              <w:rPr>
                <w:ins w:id="3316" w:author="NTL 101238" w:date="2024-06-02T20:26:00Z" w16du:dateUtc="2024-06-02T13:26:00Z"/>
                <w:rFonts w:asciiTheme="majorHAnsi" w:hAnsiTheme="majorHAnsi" w:cstheme="majorHAnsi"/>
                <w:sz w:val="28"/>
                <w:szCs w:val="28"/>
                <w:shd w:val="clear" w:color="auto" w:fill="FFFFFF"/>
                <w:lang w:val="en-US"/>
                <w:rPrChange w:id="3317" w:author="NTL 101238" w:date="2024-06-02T21:16:00Z" w16du:dateUtc="2024-06-02T14:16:00Z">
                  <w:rPr>
                    <w:ins w:id="3318" w:author="NTL 101238" w:date="2024-06-02T20:26:00Z" w16du:dateUtc="2024-06-02T13:26:00Z"/>
                    <w:rFonts w:cs="Times New Roman"/>
                    <w:sz w:val="28"/>
                    <w:szCs w:val="28"/>
                    <w:shd w:val="clear" w:color="auto" w:fill="FFFFFF"/>
                    <w:lang w:val="en-US"/>
                  </w:rPr>
                </w:rPrChange>
              </w:rPr>
              <w:pPrChange w:id="3319" w:author="NTL 101238" w:date="2024-06-03T13:05:00Z" w16du:dateUtc="2024-06-03T06:05:00Z">
                <w:pPr>
                  <w:spacing w:beforeLines="120" w:before="288" w:afterLines="120" w:after="288" w:line="360" w:lineRule="auto"/>
                </w:pPr>
              </w:pPrChange>
            </w:pPr>
            <w:ins w:id="3320" w:author="NTL 101238" w:date="2024-06-02T20:26:00Z" w16du:dateUtc="2024-06-02T13:26:00Z">
              <w:r w:rsidRPr="00541AF1">
                <w:rPr>
                  <w:rFonts w:asciiTheme="majorHAnsi" w:hAnsiTheme="majorHAnsi" w:cstheme="majorHAnsi"/>
                  <w:sz w:val="28"/>
                  <w:szCs w:val="28"/>
                  <w:shd w:val="clear" w:color="auto" w:fill="FFFFFF"/>
                  <w:lang w:val="en-US"/>
                  <w:rPrChange w:id="3321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  <w:shd w:val="clear" w:color="auto" w:fill="FFFFFF"/>
                      <w:lang w:val="en-US"/>
                    </w:rPr>
                  </w:rPrChange>
                </w:rPr>
                <w:t>4</w:t>
              </w:r>
            </w:ins>
          </w:p>
        </w:tc>
        <w:tc>
          <w:tcPr>
            <w:tcW w:w="3005" w:type="dxa"/>
            <w:vAlign w:val="center"/>
            <w:tcPrChange w:id="3322" w:author="NTL 101238" w:date="2024-06-02T20:35:00Z" w16du:dateUtc="2024-06-02T13:35:00Z">
              <w:tcPr>
                <w:tcW w:w="3005" w:type="dxa"/>
              </w:tcPr>
            </w:tcPrChange>
          </w:tcPr>
          <w:p w14:paraId="45D444B1" w14:textId="5EA822FB" w:rsidR="00CF3648" w:rsidRPr="00541AF1" w:rsidRDefault="00CF3648">
            <w:pPr>
              <w:spacing w:beforeLines="120" w:before="288" w:afterLines="120" w:after="288"/>
              <w:jc w:val="center"/>
              <w:rPr>
                <w:ins w:id="3323" w:author="NTL 101238" w:date="2024-06-02T20:26:00Z" w16du:dateUtc="2024-06-02T13:26:00Z"/>
                <w:rFonts w:asciiTheme="majorHAnsi" w:hAnsiTheme="majorHAnsi" w:cstheme="majorHAnsi"/>
                <w:sz w:val="28"/>
                <w:szCs w:val="28"/>
                <w:shd w:val="clear" w:color="auto" w:fill="FFFFFF"/>
                <w:lang w:val="en-US"/>
                <w:rPrChange w:id="3324" w:author="NTL 101238" w:date="2024-06-02T21:16:00Z" w16du:dateUtc="2024-06-02T14:16:00Z">
                  <w:rPr>
                    <w:ins w:id="3325" w:author="NTL 101238" w:date="2024-06-02T20:26:00Z" w16du:dateUtc="2024-06-02T13:26:00Z"/>
                    <w:rFonts w:cs="Times New Roman"/>
                    <w:sz w:val="28"/>
                    <w:szCs w:val="28"/>
                    <w:shd w:val="clear" w:color="auto" w:fill="FFFFFF"/>
                    <w:lang w:val="en-US"/>
                  </w:rPr>
                </w:rPrChange>
              </w:rPr>
              <w:pPrChange w:id="3326" w:author="NTL 101238" w:date="2024-06-03T13:05:00Z" w16du:dateUtc="2024-06-03T06:05:00Z">
                <w:pPr>
                  <w:spacing w:beforeLines="120" w:before="288" w:afterLines="120" w:after="288" w:line="360" w:lineRule="auto"/>
                </w:pPr>
              </w:pPrChange>
            </w:pPr>
            <w:ins w:id="3327" w:author="NTL 101238" w:date="2024-06-02T20:26:00Z" w16du:dateUtc="2024-06-02T13:26:00Z">
              <w:r w:rsidRPr="00541AF1">
                <w:rPr>
                  <w:rFonts w:asciiTheme="majorHAnsi" w:hAnsiTheme="majorHAnsi" w:cstheme="majorHAnsi"/>
                  <w:color w:val="000000"/>
                  <w:sz w:val="20"/>
                  <w:szCs w:val="20"/>
                  <w:rPrChange w:id="3328" w:author="NTL 101238" w:date="2024-06-02T21:16:00Z" w16du:dateUtc="2024-06-02T14:16:00Z">
                    <w:rPr>
                      <w:color w:val="000000"/>
                      <w:sz w:val="20"/>
                      <w:szCs w:val="20"/>
                    </w:rPr>
                  </w:rPrChange>
                </w:rPr>
                <w:t>@example.com</w:t>
              </w:r>
            </w:ins>
          </w:p>
        </w:tc>
        <w:tc>
          <w:tcPr>
            <w:tcW w:w="3006" w:type="dxa"/>
            <w:vAlign w:val="center"/>
            <w:tcPrChange w:id="3329" w:author="NTL 101238" w:date="2024-06-02T20:35:00Z" w16du:dateUtc="2024-06-02T13:35:00Z">
              <w:tcPr>
                <w:tcW w:w="3006" w:type="dxa"/>
              </w:tcPr>
            </w:tcPrChange>
          </w:tcPr>
          <w:p w14:paraId="7B5C072D" w14:textId="7352E8EC" w:rsidR="00CF3648" w:rsidRPr="00541AF1" w:rsidRDefault="00CF3648">
            <w:pPr>
              <w:spacing w:beforeLines="120" w:before="288" w:afterLines="120" w:after="288"/>
              <w:jc w:val="center"/>
              <w:rPr>
                <w:ins w:id="3330" w:author="NTL 101238" w:date="2024-06-02T20:26:00Z" w16du:dateUtc="2024-06-02T13:26:00Z"/>
                <w:rFonts w:asciiTheme="majorHAnsi" w:hAnsiTheme="majorHAnsi" w:cstheme="majorHAnsi"/>
                <w:sz w:val="28"/>
                <w:szCs w:val="28"/>
                <w:shd w:val="clear" w:color="auto" w:fill="FFFFFF"/>
                <w:lang w:val="en-US"/>
                <w:rPrChange w:id="3331" w:author="NTL 101238" w:date="2024-06-02T21:16:00Z" w16du:dateUtc="2024-06-02T14:16:00Z">
                  <w:rPr>
                    <w:ins w:id="3332" w:author="NTL 101238" w:date="2024-06-02T20:26:00Z" w16du:dateUtc="2024-06-02T13:26:00Z"/>
                    <w:rFonts w:cs="Times New Roman"/>
                    <w:sz w:val="28"/>
                    <w:szCs w:val="28"/>
                    <w:shd w:val="clear" w:color="auto" w:fill="FFFFFF"/>
                    <w:lang w:val="en-US"/>
                  </w:rPr>
                </w:rPrChange>
              </w:rPr>
              <w:pPrChange w:id="3333" w:author="NTL 101238" w:date="2024-06-03T13:05:00Z" w16du:dateUtc="2024-06-03T06:05:00Z">
                <w:pPr>
                  <w:spacing w:beforeLines="120" w:before="288" w:afterLines="120" w:after="288" w:line="360" w:lineRule="auto"/>
                </w:pPr>
              </w:pPrChange>
            </w:pPr>
            <w:ins w:id="3334" w:author="NTL 101238" w:date="2024-06-02T20:26:00Z" w16du:dateUtc="2024-06-02T13:26:00Z">
              <w:r w:rsidRPr="00541AF1">
                <w:rPr>
                  <w:rFonts w:asciiTheme="majorHAnsi" w:hAnsiTheme="majorHAnsi" w:cstheme="majorHAnsi"/>
                  <w:color w:val="000000"/>
                  <w:sz w:val="20"/>
                  <w:szCs w:val="20"/>
                  <w:rPrChange w:id="3335" w:author="NTL 101238" w:date="2024-06-02T21:16:00Z" w16du:dateUtc="2024-06-02T14:16:00Z">
                    <w:rPr>
                      <w:color w:val="000000"/>
                      <w:sz w:val="20"/>
                      <w:szCs w:val="20"/>
                    </w:rPr>
                  </w:rPrChange>
                </w:rPr>
                <w:t>password123</w:t>
              </w:r>
            </w:ins>
          </w:p>
        </w:tc>
      </w:tr>
      <w:tr w:rsidR="00CF3648" w:rsidRPr="00541AF1" w14:paraId="1B0E23B9" w14:textId="77777777" w:rsidTr="00655A27">
        <w:trPr>
          <w:ins w:id="3336" w:author="NTL 101238" w:date="2024-06-02T20:26:00Z"/>
        </w:trPr>
        <w:tc>
          <w:tcPr>
            <w:tcW w:w="3005" w:type="dxa"/>
            <w:vAlign w:val="center"/>
            <w:tcPrChange w:id="3337" w:author="NTL 101238" w:date="2024-06-02T20:35:00Z" w16du:dateUtc="2024-06-02T13:35:00Z">
              <w:tcPr>
                <w:tcW w:w="3005" w:type="dxa"/>
              </w:tcPr>
            </w:tcPrChange>
          </w:tcPr>
          <w:p w14:paraId="61456221" w14:textId="14297B69" w:rsidR="00CF3648" w:rsidRPr="00541AF1" w:rsidRDefault="00CF3648">
            <w:pPr>
              <w:spacing w:beforeLines="120" w:before="288" w:afterLines="120" w:after="288"/>
              <w:jc w:val="center"/>
              <w:rPr>
                <w:ins w:id="3338" w:author="NTL 101238" w:date="2024-06-02T20:26:00Z" w16du:dateUtc="2024-06-02T13:26:00Z"/>
                <w:rFonts w:asciiTheme="majorHAnsi" w:hAnsiTheme="majorHAnsi" w:cstheme="majorHAnsi"/>
                <w:sz w:val="28"/>
                <w:szCs w:val="28"/>
                <w:shd w:val="clear" w:color="auto" w:fill="FFFFFF"/>
                <w:lang w:val="en-US"/>
                <w:rPrChange w:id="3339" w:author="NTL 101238" w:date="2024-06-02T21:16:00Z" w16du:dateUtc="2024-06-02T14:16:00Z">
                  <w:rPr>
                    <w:ins w:id="3340" w:author="NTL 101238" w:date="2024-06-02T20:26:00Z" w16du:dateUtc="2024-06-02T13:26:00Z"/>
                    <w:rFonts w:cs="Times New Roman"/>
                    <w:sz w:val="28"/>
                    <w:szCs w:val="28"/>
                    <w:shd w:val="clear" w:color="auto" w:fill="FFFFFF"/>
                    <w:lang w:val="en-US"/>
                  </w:rPr>
                </w:rPrChange>
              </w:rPr>
              <w:pPrChange w:id="3341" w:author="NTL 101238" w:date="2024-06-03T13:05:00Z" w16du:dateUtc="2024-06-03T06:05:00Z">
                <w:pPr>
                  <w:spacing w:beforeLines="120" w:before="288" w:afterLines="120" w:after="288" w:line="360" w:lineRule="auto"/>
                </w:pPr>
              </w:pPrChange>
            </w:pPr>
            <w:ins w:id="3342" w:author="NTL 101238" w:date="2024-06-02T20:26:00Z" w16du:dateUtc="2024-06-02T13:26:00Z">
              <w:r w:rsidRPr="00541AF1">
                <w:rPr>
                  <w:rFonts w:asciiTheme="majorHAnsi" w:hAnsiTheme="majorHAnsi" w:cstheme="majorHAnsi"/>
                  <w:sz w:val="28"/>
                  <w:szCs w:val="28"/>
                  <w:shd w:val="clear" w:color="auto" w:fill="FFFFFF"/>
                  <w:lang w:val="en-US"/>
                  <w:rPrChange w:id="3343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  <w:shd w:val="clear" w:color="auto" w:fill="FFFFFF"/>
                      <w:lang w:val="en-US"/>
                    </w:rPr>
                  </w:rPrChange>
                </w:rPr>
                <w:t>5</w:t>
              </w:r>
            </w:ins>
          </w:p>
        </w:tc>
        <w:tc>
          <w:tcPr>
            <w:tcW w:w="3005" w:type="dxa"/>
            <w:vAlign w:val="center"/>
            <w:tcPrChange w:id="3344" w:author="NTL 101238" w:date="2024-06-02T20:35:00Z" w16du:dateUtc="2024-06-02T13:35:00Z">
              <w:tcPr>
                <w:tcW w:w="3005" w:type="dxa"/>
              </w:tcPr>
            </w:tcPrChange>
          </w:tcPr>
          <w:p w14:paraId="3DD26D19" w14:textId="4EBEA70F" w:rsidR="00CF3648" w:rsidRPr="00541AF1" w:rsidRDefault="00CF3648">
            <w:pPr>
              <w:spacing w:beforeLines="120" w:before="288" w:afterLines="120" w:after="288"/>
              <w:jc w:val="center"/>
              <w:rPr>
                <w:ins w:id="3345" w:author="NTL 101238" w:date="2024-06-02T20:26:00Z" w16du:dateUtc="2024-06-02T13:26:00Z"/>
                <w:rFonts w:asciiTheme="majorHAnsi" w:hAnsiTheme="majorHAnsi" w:cstheme="majorHAnsi"/>
                <w:sz w:val="28"/>
                <w:szCs w:val="28"/>
                <w:shd w:val="clear" w:color="auto" w:fill="FFFFFF"/>
                <w:lang w:val="en-US"/>
                <w:rPrChange w:id="3346" w:author="NTL 101238" w:date="2024-06-02T21:16:00Z" w16du:dateUtc="2024-06-02T14:16:00Z">
                  <w:rPr>
                    <w:ins w:id="3347" w:author="NTL 101238" w:date="2024-06-02T20:26:00Z" w16du:dateUtc="2024-06-02T13:26:00Z"/>
                    <w:rFonts w:cs="Times New Roman"/>
                    <w:sz w:val="28"/>
                    <w:szCs w:val="28"/>
                    <w:shd w:val="clear" w:color="auto" w:fill="FFFFFF"/>
                    <w:lang w:val="en-US"/>
                  </w:rPr>
                </w:rPrChange>
              </w:rPr>
              <w:pPrChange w:id="3348" w:author="NTL 101238" w:date="2024-06-03T13:05:00Z" w16du:dateUtc="2024-06-03T06:05:00Z">
                <w:pPr>
                  <w:spacing w:beforeLines="120" w:before="288" w:afterLines="120" w:after="288" w:line="360" w:lineRule="auto"/>
                </w:pPr>
              </w:pPrChange>
            </w:pPr>
            <w:ins w:id="3349" w:author="NTL 101238" w:date="2024-06-02T20:26:00Z" w16du:dateUtc="2024-06-02T13:26:00Z">
              <w:r w:rsidRPr="00541AF1">
                <w:rPr>
                  <w:rFonts w:asciiTheme="majorHAnsi" w:hAnsiTheme="majorHAnsi" w:cstheme="majorHAnsi"/>
                  <w:color w:val="000000"/>
                  <w:sz w:val="20"/>
                  <w:szCs w:val="20"/>
                  <w:rPrChange w:id="3350" w:author="NTL 101238" w:date="2024-06-02T21:16:00Z" w16du:dateUtc="2024-06-02T14:16:00Z">
                    <w:rPr>
                      <w:color w:val="000000"/>
                      <w:sz w:val="20"/>
                      <w:szCs w:val="20"/>
                    </w:rPr>
                  </w:rPrChange>
                </w:rPr>
                <w:t>user@@example.com</w:t>
              </w:r>
            </w:ins>
          </w:p>
        </w:tc>
        <w:tc>
          <w:tcPr>
            <w:tcW w:w="3006" w:type="dxa"/>
            <w:vAlign w:val="center"/>
            <w:tcPrChange w:id="3351" w:author="NTL 101238" w:date="2024-06-02T20:35:00Z" w16du:dateUtc="2024-06-02T13:35:00Z">
              <w:tcPr>
                <w:tcW w:w="3006" w:type="dxa"/>
              </w:tcPr>
            </w:tcPrChange>
          </w:tcPr>
          <w:p w14:paraId="4CB01B24" w14:textId="031BD813" w:rsidR="00CF3648" w:rsidRPr="00541AF1" w:rsidRDefault="00CF3648">
            <w:pPr>
              <w:spacing w:beforeLines="120" w:before="288" w:afterLines="120" w:after="288"/>
              <w:jc w:val="center"/>
              <w:rPr>
                <w:ins w:id="3352" w:author="NTL 101238" w:date="2024-06-02T20:26:00Z" w16du:dateUtc="2024-06-02T13:26:00Z"/>
                <w:rFonts w:asciiTheme="majorHAnsi" w:hAnsiTheme="majorHAnsi" w:cstheme="majorHAnsi"/>
                <w:sz w:val="28"/>
                <w:szCs w:val="28"/>
                <w:shd w:val="clear" w:color="auto" w:fill="FFFFFF"/>
                <w:lang w:val="en-US"/>
                <w:rPrChange w:id="3353" w:author="NTL 101238" w:date="2024-06-02T21:16:00Z" w16du:dateUtc="2024-06-02T14:16:00Z">
                  <w:rPr>
                    <w:ins w:id="3354" w:author="NTL 101238" w:date="2024-06-02T20:26:00Z" w16du:dateUtc="2024-06-02T13:26:00Z"/>
                    <w:rFonts w:cs="Times New Roman"/>
                    <w:sz w:val="28"/>
                    <w:szCs w:val="28"/>
                    <w:shd w:val="clear" w:color="auto" w:fill="FFFFFF"/>
                    <w:lang w:val="en-US"/>
                  </w:rPr>
                </w:rPrChange>
              </w:rPr>
              <w:pPrChange w:id="3355" w:author="NTL 101238" w:date="2024-06-03T13:05:00Z" w16du:dateUtc="2024-06-03T06:05:00Z">
                <w:pPr>
                  <w:spacing w:beforeLines="120" w:before="288" w:afterLines="120" w:after="288" w:line="360" w:lineRule="auto"/>
                </w:pPr>
              </w:pPrChange>
            </w:pPr>
            <w:ins w:id="3356" w:author="NTL 101238" w:date="2024-06-02T20:26:00Z" w16du:dateUtc="2024-06-02T13:26:00Z">
              <w:r w:rsidRPr="00541AF1">
                <w:rPr>
                  <w:rFonts w:asciiTheme="majorHAnsi" w:hAnsiTheme="majorHAnsi" w:cstheme="majorHAnsi"/>
                  <w:color w:val="000000"/>
                  <w:sz w:val="20"/>
                  <w:szCs w:val="20"/>
                  <w:rPrChange w:id="3357" w:author="NTL 101238" w:date="2024-06-02T21:16:00Z" w16du:dateUtc="2024-06-02T14:16:00Z">
                    <w:rPr>
                      <w:color w:val="000000"/>
                      <w:sz w:val="20"/>
                      <w:szCs w:val="20"/>
                    </w:rPr>
                  </w:rPrChange>
                </w:rPr>
                <w:t>password123</w:t>
              </w:r>
            </w:ins>
          </w:p>
        </w:tc>
      </w:tr>
      <w:tr w:rsidR="00CF3648" w:rsidRPr="00541AF1" w14:paraId="221C08EF" w14:textId="77777777" w:rsidTr="00655A27">
        <w:trPr>
          <w:ins w:id="3358" w:author="NTL 101238" w:date="2024-06-02T20:26:00Z"/>
        </w:trPr>
        <w:tc>
          <w:tcPr>
            <w:tcW w:w="3005" w:type="dxa"/>
            <w:vAlign w:val="center"/>
            <w:tcPrChange w:id="3359" w:author="NTL 101238" w:date="2024-06-02T20:35:00Z" w16du:dateUtc="2024-06-02T13:35:00Z">
              <w:tcPr>
                <w:tcW w:w="3005" w:type="dxa"/>
              </w:tcPr>
            </w:tcPrChange>
          </w:tcPr>
          <w:p w14:paraId="087D3C6A" w14:textId="6F8840B4" w:rsidR="00CF3648" w:rsidRPr="00541AF1" w:rsidRDefault="00CF3648">
            <w:pPr>
              <w:spacing w:beforeLines="120" w:before="288" w:afterLines="120" w:after="288"/>
              <w:jc w:val="center"/>
              <w:rPr>
                <w:ins w:id="3360" w:author="NTL 101238" w:date="2024-06-02T20:26:00Z" w16du:dateUtc="2024-06-02T13:26:00Z"/>
                <w:rFonts w:asciiTheme="majorHAnsi" w:hAnsiTheme="majorHAnsi" w:cstheme="majorHAnsi"/>
                <w:sz w:val="28"/>
                <w:szCs w:val="28"/>
                <w:shd w:val="clear" w:color="auto" w:fill="FFFFFF"/>
                <w:lang w:val="en-US"/>
                <w:rPrChange w:id="3361" w:author="NTL 101238" w:date="2024-06-02T21:16:00Z" w16du:dateUtc="2024-06-02T14:16:00Z">
                  <w:rPr>
                    <w:ins w:id="3362" w:author="NTL 101238" w:date="2024-06-02T20:26:00Z" w16du:dateUtc="2024-06-02T13:26:00Z"/>
                    <w:rFonts w:cs="Times New Roman"/>
                    <w:sz w:val="28"/>
                    <w:szCs w:val="28"/>
                    <w:shd w:val="clear" w:color="auto" w:fill="FFFFFF"/>
                    <w:lang w:val="en-US"/>
                  </w:rPr>
                </w:rPrChange>
              </w:rPr>
              <w:pPrChange w:id="3363" w:author="NTL 101238" w:date="2024-06-03T13:05:00Z" w16du:dateUtc="2024-06-03T06:05:00Z">
                <w:pPr>
                  <w:spacing w:beforeLines="120" w:before="288" w:afterLines="120" w:after="288" w:line="360" w:lineRule="auto"/>
                </w:pPr>
              </w:pPrChange>
            </w:pPr>
            <w:ins w:id="3364" w:author="NTL 101238" w:date="2024-06-02T20:26:00Z" w16du:dateUtc="2024-06-02T13:26:00Z">
              <w:r w:rsidRPr="00541AF1">
                <w:rPr>
                  <w:rFonts w:asciiTheme="majorHAnsi" w:hAnsiTheme="majorHAnsi" w:cstheme="majorHAnsi"/>
                  <w:sz w:val="28"/>
                  <w:szCs w:val="28"/>
                  <w:shd w:val="clear" w:color="auto" w:fill="FFFFFF"/>
                  <w:lang w:val="en-US"/>
                  <w:rPrChange w:id="3365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  <w:shd w:val="clear" w:color="auto" w:fill="FFFFFF"/>
                      <w:lang w:val="en-US"/>
                    </w:rPr>
                  </w:rPrChange>
                </w:rPr>
                <w:t>6</w:t>
              </w:r>
            </w:ins>
          </w:p>
        </w:tc>
        <w:tc>
          <w:tcPr>
            <w:tcW w:w="3005" w:type="dxa"/>
            <w:vAlign w:val="center"/>
            <w:tcPrChange w:id="3366" w:author="NTL 101238" w:date="2024-06-02T20:35:00Z" w16du:dateUtc="2024-06-02T13:35:00Z">
              <w:tcPr>
                <w:tcW w:w="3005" w:type="dxa"/>
              </w:tcPr>
            </w:tcPrChange>
          </w:tcPr>
          <w:p w14:paraId="47835792" w14:textId="5E3CFA69" w:rsidR="00CF3648" w:rsidRPr="00541AF1" w:rsidRDefault="00CF3648">
            <w:pPr>
              <w:spacing w:beforeLines="120" w:before="288" w:afterLines="120" w:after="288"/>
              <w:jc w:val="center"/>
              <w:rPr>
                <w:ins w:id="3367" w:author="NTL 101238" w:date="2024-06-02T20:26:00Z" w16du:dateUtc="2024-06-02T13:26:00Z"/>
                <w:rFonts w:asciiTheme="majorHAnsi" w:hAnsiTheme="majorHAnsi" w:cstheme="majorHAnsi"/>
                <w:sz w:val="28"/>
                <w:szCs w:val="28"/>
                <w:shd w:val="clear" w:color="auto" w:fill="FFFFFF"/>
                <w:lang w:val="en-US"/>
                <w:rPrChange w:id="3368" w:author="NTL 101238" w:date="2024-06-02T21:16:00Z" w16du:dateUtc="2024-06-02T14:16:00Z">
                  <w:rPr>
                    <w:ins w:id="3369" w:author="NTL 101238" w:date="2024-06-02T20:26:00Z" w16du:dateUtc="2024-06-02T13:26:00Z"/>
                    <w:rFonts w:cs="Times New Roman"/>
                    <w:sz w:val="28"/>
                    <w:szCs w:val="28"/>
                    <w:shd w:val="clear" w:color="auto" w:fill="FFFFFF"/>
                    <w:lang w:val="en-US"/>
                  </w:rPr>
                </w:rPrChange>
              </w:rPr>
              <w:pPrChange w:id="3370" w:author="NTL 101238" w:date="2024-06-03T13:05:00Z" w16du:dateUtc="2024-06-03T06:05:00Z">
                <w:pPr>
                  <w:spacing w:beforeLines="120" w:before="288" w:afterLines="120" w:after="288" w:line="360" w:lineRule="auto"/>
                </w:pPr>
              </w:pPrChange>
            </w:pPr>
            <w:ins w:id="3371" w:author="NTL 101238" w:date="2024-06-02T20:26:00Z" w16du:dateUtc="2024-06-02T13:26:00Z">
              <w:r w:rsidRPr="00541AF1">
                <w:rPr>
                  <w:rFonts w:asciiTheme="majorHAnsi" w:hAnsiTheme="majorHAnsi" w:cstheme="majorHAnsi"/>
                  <w:color w:val="000000"/>
                  <w:sz w:val="20"/>
                  <w:szCs w:val="20"/>
                  <w:rPrChange w:id="3372" w:author="NTL 101238" w:date="2024-06-02T21:16:00Z" w16du:dateUtc="2024-06-02T14:16:00Z">
                    <w:rPr>
                      <w:color w:val="000000"/>
                      <w:sz w:val="20"/>
                      <w:szCs w:val="20"/>
                    </w:rPr>
                  </w:rPrChange>
                </w:rPr>
                <w:t>user@.com</w:t>
              </w:r>
            </w:ins>
          </w:p>
        </w:tc>
        <w:tc>
          <w:tcPr>
            <w:tcW w:w="3006" w:type="dxa"/>
            <w:vAlign w:val="center"/>
            <w:tcPrChange w:id="3373" w:author="NTL 101238" w:date="2024-06-02T20:35:00Z" w16du:dateUtc="2024-06-02T13:35:00Z">
              <w:tcPr>
                <w:tcW w:w="3006" w:type="dxa"/>
              </w:tcPr>
            </w:tcPrChange>
          </w:tcPr>
          <w:p w14:paraId="14C34433" w14:textId="645F801C" w:rsidR="00CF3648" w:rsidRPr="00541AF1" w:rsidRDefault="00CF3648">
            <w:pPr>
              <w:spacing w:beforeLines="120" w:before="288" w:afterLines="120" w:after="288"/>
              <w:jc w:val="center"/>
              <w:rPr>
                <w:ins w:id="3374" w:author="NTL 101238" w:date="2024-06-02T20:26:00Z" w16du:dateUtc="2024-06-02T13:26:00Z"/>
                <w:rFonts w:asciiTheme="majorHAnsi" w:hAnsiTheme="majorHAnsi" w:cstheme="majorHAnsi"/>
                <w:sz w:val="28"/>
                <w:szCs w:val="28"/>
                <w:shd w:val="clear" w:color="auto" w:fill="FFFFFF"/>
                <w:lang w:val="en-US"/>
                <w:rPrChange w:id="3375" w:author="NTL 101238" w:date="2024-06-02T21:16:00Z" w16du:dateUtc="2024-06-02T14:16:00Z">
                  <w:rPr>
                    <w:ins w:id="3376" w:author="NTL 101238" w:date="2024-06-02T20:26:00Z" w16du:dateUtc="2024-06-02T13:26:00Z"/>
                    <w:rFonts w:cs="Times New Roman"/>
                    <w:sz w:val="28"/>
                    <w:szCs w:val="28"/>
                    <w:shd w:val="clear" w:color="auto" w:fill="FFFFFF"/>
                    <w:lang w:val="en-US"/>
                  </w:rPr>
                </w:rPrChange>
              </w:rPr>
              <w:pPrChange w:id="3377" w:author="NTL 101238" w:date="2024-06-03T13:05:00Z" w16du:dateUtc="2024-06-03T06:05:00Z">
                <w:pPr>
                  <w:spacing w:beforeLines="120" w:before="288" w:afterLines="120" w:after="288" w:line="360" w:lineRule="auto"/>
                </w:pPr>
              </w:pPrChange>
            </w:pPr>
            <w:ins w:id="3378" w:author="NTL 101238" w:date="2024-06-02T20:26:00Z" w16du:dateUtc="2024-06-02T13:26:00Z">
              <w:r w:rsidRPr="00541AF1">
                <w:rPr>
                  <w:rFonts w:asciiTheme="majorHAnsi" w:hAnsiTheme="majorHAnsi" w:cstheme="majorHAnsi"/>
                  <w:color w:val="000000"/>
                  <w:sz w:val="20"/>
                  <w:szCs w:val="20"/>
                  <w:rPrChange w:id="3379" w:author="NTL 101238" w:date="2024-06-02T21:16:00Z" w16du:dateUtc="2024-06-02T14:16:00Z">
                    <w:rPr>
                      <w:color w:val="000000"/>
                      <w:sz w:val="20"/>
                      <w:szCs w:val="20"/>
                    </w:rPr>
                  </w:rPrChange>
                </w:rPr>
                <w:t>password123</w:t>
              </w:r>
            </w:ins>
          </w:p>
        </w:tc>
      </w:tr>
      <w:tr w:rsidR="00CF3648" w:rsidRPr="00541AF1" w14:paraId="4AEC0463" w14:textId="77777777" w:rsidTr="00655A27">
        <w:trPr>
          <w:ins w:id="3380" w:author="NTL 101238" w:date="2024-06-02T20:26:00Z"/>
        </w:trPr>
        <w:tc>
          <w:tcPr>
            <w:tcW w:w="3005" w:type="dxa"/>
            <w:vAlign w:val="center"/>
            <w:tcPrChange w:id="3381" w:author="NTL 101238" w:date="2024-06-02T20:35:00Z" w16du:dateUtc="2024-06-02T13:35:00Z">
              <w:tcPr>
                <w:tcW w:w="3005" w:type="dxa"/>
              </w:tcPr>
            </w:tcPrChange>
          </w:tcPr>
          <w:p w14:paraId="288F7957" w14:textId="65AE5E61" w:rsidR="00CF3648" w:rsidRPr="00541AF1" w:rsidRDefault="00CF3648">
            <w:pPr>
              <w:spacing w:beforeLines="120" w:before="288" w:afterLines="120" w:after="288"/>
              <w:jc w:val="center"/>
              <w:rPr>
                <w:ins w:id="3382" w:author="NTL 101238" w:date="2024-06-02T20:26:00Z" w16du:dateUtc="2024-06-02T13:26:00Z"/>
                <w:rFonts w:asciiTheme="majorHAnsi" w:hAnsiTheme="majorHAnsi" w:cstheme="majorHAnsi"/>
                <w:sz w:val="28"/>
                <w:szCs w:val="28"/>
                <w:shd w:val="clear" w:color="auto" w:fill="FFFFFF"/>
                <w:lang w:val="en-US"/>
                <w:rPrChange w:id="3383" w:author="NTL 101238" w:date="2024-06-02T21:16:00Z" w16du:dateUtc="2024-06-02T14:16:00Z">
                  <w:rPr>
                    <w:ins w:id="3384" w:author="NTL 101238" w:date="2024-06-02T20:26:00Z" w16du:dateUtc="2024-06-02T13:26:00Z"/>
                    <w:rFonts w:cs="Times New Roman"/>
                    <w:sz w:val="28"/>
                    <w:szCs w:val="28"/>
                    <w:shd w:val="clear" w:color="auto" w:fill="FFFFFF"/>
                    <w:lang w:val="en-US"/>
                  </w:rPr>
                </w:rPrChange>
              </w:rPr>
              <w:pPrChange w:id="3385" w:author="NTL 101238" w:date="2024-06-03T13:05:00Z" w16du:dateUtc="2024-06-03T06:05:00Z">
                <w:pPr>
                  <w:spacing w:beforeLines="120" w:before="288" w:afterLines="120" w:after="288" w:line="360" w:lineRule="auto"/>
                </w:pPr>
              </w:pPrChange>
            </w:pPr>
            <w:ins w:id="3386" w:author="NTL 101238" w:date="2024-06-02T20:26:00Z" w16du:dateUtc="2024-06-02T13:26:00Z">
              <w:r w:rsidRPr="00541AF1">
                <w:rPr>
                  <w:rFonts w:asciiTheme="majorHAnsi" w:hAnsiTheme="majorHAnsi" w:cstheme="majorHAnsi"/>
                  <w:sz w:val="28"/>
                  <w:szCs w:val="28"/>
                  <w:shd w:val="clear" w:color="auto" w:fill="FFFFFF"/>
                  <w:lang w:val="en-US"/>
                  <w:rPrChange w:id="3387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  <w:shd w:val="clear" w:color="auto" w:fill="FFFFFF"/>
                      <w:lang w:val="en-US"/>
                    </w:rPr>
                  </w:rPrChange>
                </w:rPr>
                <w:t>7</w:t>
              </w:r>
            </w:ins>
          </w:p>
        </w:tc>
        <w:tc>
          <w:tcPr>
            <w:tcW w:w="3005" w:type="dxa"/>
            <w:vAlign w:val="center"/>
            <w:tcPrChange w:id="3388" w:author="NTL 101238" w:date="2024-06-02T20:35:00Z" w16du:dateUtc="2024-06-02T13:35:00Z">
              <w:tcPr>
                <w:tcW w:w="3005" w:type="dxa"/>
              </w:tcPr>
            </w:tcPrChange>
          </w:tcPr>
          <w:p w14:paraId="232EC125" w14:textId="3EC2AD94" w:rsidR="00CF3648" w:rsidRPr="00541AF1" w:rsidRDefault="00CF3648">
            <w:pPr>
              <w:spacing w:beforeLines="120" w:before="288" w:afterLines="120" w:after="288"/>
              <w:jc w:val="center"/>
              <w:rPr>
                <w:ins w:id="3389" w:author="NTL 101238" w:date="2024-06-02T20:26:00Z" w16du:dateUtc="2024-06-02T13:26:00Z"/>
                <w:rFonts w:asciiTheme="majorHAnsi" w:hAnsiTheme="majorHAnsi" w:cstheme="majorHAnsi"/>
                <w:sz w:val="28"/>
                <w:szCs w:val="28"/>
                <w:shd w:val="clear" w:color="auto" w:fill="FFFFFF"/>
                <w:lang w:val="en-US"/>
                <w:rPrChange w:id="3390" w:author="NTL 101238" w:date="2024-06-02T21:16:00Z" w16du:dateUtc="2024-06-02T14:16:00Z">
                  <w:rPr>
                    <w:ins w:id="3391" w:author="NTL 101238" w:date="2024-06-02T20:26:00Z" w16du:dateUtc="2024-06-02T13:26:00Z"/>
                    <w:rFonts w:cs="Times New Roman"/>
                    <w:sz w:val="28"/>
                    <w:szCs w:val="28"/>
                    <w:shd w:val="clear" w:color="auto" w:fill="FFFFFF"/>
                    <w:lang w:val="en-US"/>
                  </w:rPr>
                </w:rPrChange>
              </w:rPr>
              <w:pPrChange w:id="3392" w:author="NTL 101238" w:date="2024-06-03T13:05:00Z" w16du:dateUtc="2024-06-03T06:05:00Z">
                <w:pPr>
                  <w:spacing w:beforeLines="120" w:before="288" w:afterLines="120" w:after="288" w:line="360" w:lineRule="auto"/>
                </w:pPr>
              </w:pPrChange>
            </w:pPr>
            <w:ins w:id="3393" w:author="NTL 101238" w:date="2024-06-02T20:26:00Z" w16du:dateUtc="2024-06-02T13:26:00Z">
              <w:r w:rsidRPr="00541AF1">
                <w:rPr>
                  <w:rFonts w:asciiTheme="majorHAnsi" w:hAnsiTheme="majorHAnsi" w:cstheme="majorHAnsi"/>
                  <w:color w:val="000000"/>
                  <w:sz w:val="20"/>
                  <w:szCs w:val="20"/>
                  <w:rPrChange w:id="3394" w:author="NTL 101238" w:date="2024-06-02T21:16:00Z" w16du:dateUtc="2024-06-02T14:16:00Z">
                    <w:rPr>
                      <w:color w:val="000000"/>
                      <w:sz w:val="20"/>
                      <w:szCs w:val="20"/>
                    </w:rPr>
                  </w:rPrChange>
                </w:rPr>
                <w:t>0987654321</w:t>
              </w:r>
            </w:ins>
          </w:p>
        </w:tc>
        <w:tc>
          <w:tcPr>
            <w:tcW w:w="3006" w:type="dxa"/>
            <w:vAlign w:val="center"/>
            <w:tcPrChange w:id="3395" w:author="NTL 101238" w:date="2024-06-02T20:35:00Z" w16du:dateUtc="2024-06-02T13:35:00Z">
              <w:tcPr>
                <w:tcW w:w="3006" w:type="dxa"/>
              </w:tcPr>
            </w:tcPrChange>
          </w:tcPr>
          <w:p w14:paraId="53B4674E" w14:textId="4D89E6D3" w:rsidR="00CF3648" w:rsidRPr="00541AF1" w:rsidRDefault="00CF3648">
            <w:pPr>
              <w:spacing w:beforeLines="120" w:before="288" w:afterLines="120" w:after="288"/>
              <w:jc w:val="center"/>
              <w:rPr>
                <w:ins w:id="3396" w:author="NTL 101238" w:date="2024-06-02T20:26:00Z" w16du:dateUtc="2024-06-02T13:26:00Z"/>
                <w:rFonts w:asciiTheme="majorHAnsi" w:hAnsiTheme="majorHAnsi" w:cstheme="majorHAnsi"/>
                <w:sz w:val="28"/>
                <w:szCs w:val="28"/>
                <w:shd w:val="clear" w:color="auto" w:fill="FFFFFF"/>
                <w:lang w:val="en-US"/>
                <w:rPrChange w:id="3397" w:author="NTL 101238" w:date="2024-06-02T21:16:00Z" w16du:dateUtc="2024-06-02T14:16:00Z">
                  <w:rPr>
                    <w:ins w:id="3398" w:author="NTL 101238" w:date="2024-06-02T20:26:00Z" w16du:dateUtc="2024-06-02T13:26:00Z"/>
                    <w:rFonts w:cs="Times New Roman"/>
                    <w:sz w:val="28"/>
                    <w:szCs w:val="28"/>
                    <w:shd w:val="clear" w:color="auto" w:fill="FFFFFF"/>
                    <w:lang w:val="en-US"/>
                  </w:rPr>
                </w:rPrChange>
              </w:rPr>
              <w:pPrChange w:id="3399" w:author="NTL 101238" w:date="2024-06-03T13:05:00Z" w16du:dateUtc="2024-06-03T06:05:00Z">
                <w:pPr>
                  <w:spacing w:beforeLines="120" w:before="288" w:afterLines="120" w:after="288" w:line="360" w:lineRule="auto"/>
                </w:pPr>
              </w:pPrChange>
            </w:pPr>
            <w:ins w:id="3400" w:author="NTL 101238" w:date="2024-06-02T20:26:00Z" w16du:dateUtc="2024-06-02T13:26:00Z">
              <w:r w:rsidRPr="00541AF1">
                <w:rPr>
                  <w:rFonts w:asciiTheme="majorHAnsi" w:hAnsiTheme="majorHAnsi" w:cstheme="majorHAnsi"/>
                  <w:color w:val="000000"/>
                  <w:sz w:val="20"/>
                  <w:szCs w:val="20"/>
                  <w:rPrChange w:id="3401" w:author="NTL 101238" w:date="2024-06-02T21:16:00Z" w16du:dateUtc="2024-06-02T14:16:00Z">
                    <w:rPr>
                      <w:color w:val="000000"/>
                      <w:sz w:val="20"/>
                      <w:szCs w:val="20"/>
                    </w:rPr>
                  </w:rPrChange>
                </w:rPr>
                <w:t>pass</w:t>
              </w:r>
            </w:ins>
          </w:p>
        </w:tc>
      </w:tr>
      <w:tr w:rsidR="00CF3648" w:rsidRPr="00541AF1" w14:paraId="70475B57" w14:textId="77777777" w:rsidTr="00655A27">
        <w:trPr>
          <w:ins w:id="3402" w:author="NTL 101238" w:date="2024-06-02T20:26:00Z"/>
        </w:trPr>
        <w:tc>
          <w:tcPr>
            <w:tcW w:w="3005" w:type="dxa"/>
            <w:vAlign w:val="center"/>
            <w:tcPrChange w:id="3403" w:author="NTL 101238" w:date="2024-06-02T20:35:00Z" w16du:dateUtc="2024-06-02T13:35:00Z">
              <w:tcPr>
                <w:tcW w:w="3005" w:type="dxa"/>
              </w:tcPr>
            </w:tcPrChange>
          </w:tcPr>
          <w:p w14:paraId="5B7116C4" w14:textId="29BFFCCD" w:rsidR="00CF3648" w:rsidRPr="00541AF1" w:rsidRDefault="00CF3648">
            <w:pPr>
              <w:spacing w:beforeLines="120" w:before="288" w:afterLines="120" w:after="288"/>
              <w:jc w:val="center"/>
              <w:rPr>
                <w:ins w:id="3404" w:author="NTL 101238" w:date="2024-06-02T20:26:00Z" w16du:dateUtc="2024-06-02T13:26:00Z"/>
                <w:rFonts w:asciiTheme="majorHAnsi" w:hAnsiTheme="majorHAnsi" w:cstheme="majorHAnsi"/>
                <w:sz w:val="28"/>
                <w:szCs w:val="28"/>
                <w:shd w:val="clear" w:color="auto" w:fill="FFFFFF"/>
                <w:lang w:val="en-US"/>
                <w:rPrChange w:id="3405" w:author="NTL 101238" w:date="2024-06-02T21:16:00Z" w16du:dateUtc="2024-06-02T14:16:00Z">
                  <w:rPr>
                    <w:ins w:id="3406" w:author="NTL 101238" w:date="2024-06-02T20:26:00Z" w16du:dateUtc="2024-06-02T13:26:00Z"/>
                    <w:rFonts w:cs="Times New Roman"/>
                    <w:sz w:val="28"/>
                    <w:szCs w:val="28"/>
                    <w:shd w:val="clear" w:color="auto" w:fill="FFFFFF"/>
                    <w:lang w:val="en-US"/>
                  </w:rPr>
                </w:rPrChange>
              </w:rPr>
              <w:pPrChange w:id="3407" w:author="NTL 101238" w:date="2024-06-03T13:05:00Z" w16du:dateUtc="2024-06-03T06:05:00Z">
                <w:pPr>
                  <w:spacing w:beforeLines="120" w:before="288" w:afterLines="120" w:after="288" w:line="360" w:lineRule="auto"/>
                </w:pPr>
              </w:pPrChange>
            </w:pPr>
            <w:ins w:id="3408" w:author="NTL 101238" w:date="2024-06-02T20:26:00Z" w16du:dateUtc="2024-06-02T13:26:00Z">
              <w:r w:rsidRPr="00541AF1">
                <w:rPr>
                  <w:rFonts w:asciiTheme="majorHAnsi" w:hAnsiTheme="majorHAnsi" w:cstheme="majorHAnsi"/>
                  <w:sz w:val="28"/>
                  <w:szCs w:val="28"/>
                  <w:shd w:val="clear" w:color="auto" w:fill="FFFFFF"/>
                  <w:lang w:val="en-US"/>
                  <w:rPrChange w:id="3409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  <w:shd w:val="clear" w:color="auto" w:fill="FFFFFF"/>
                      <w:lang w:val="en-US"/>
                    </w:rPr>
                  </w:rPrChange>
                </w:rPr>
                <w:t>8</w:t>
              </w:r>
            </w:ins>
          </w:p>
        </w:tc>
        <w:tc>
          <w:tcPr>
            <w:tcW w:w="3005" w:type="dxa"/>
            <w:vAlign w:val="center"/>
            <w:tcPrChange w:id="3410" w:author="NTL 101238" w:date="2024-06-02T20:35:00Z" w16du:dateUtc="2024-06-02T13:35:00Z">
              <w:tcPr>
                <w:tcW w:w="3005" w:type="dxa"/>
              </w:tcPr>
            </w:tcPrChange>
          </w:tcPr>
          <w:p w14:paraId="1C833E03" w14:textId="3E69013F" w:rsidR="00CF3648" w:rsidRPr="00541AF1" w:rsidRDefault="00CF3648">
            <w:pPr>
              <w:spacing w:beforeLines="120" w:before="288" w:afterLines="120" w:after="288"/>
              <w:jc w:val="center"/>
              <w:rPr>
                <w:ins w:id="3411" w:author="NTL 101238" w:date="2024-06-02T20:26:00Z" w16du:dateUtc="2024-06-02T13:26:00Z"/>
                <w:rFonts w:asciiTheme="majorHAnsi" w:hAnsiTheme="majorHAnsi" w:cstheme="majorHAnsi"/>
                <w:sz w:val="28"/>
                <w:szCs w:val="28"/>
                <w:shd w:val="clear" w:color="auto" w:fill="FFFFFF"/>
                <w:lang w:val="en-US"/>
                <w:rPrChange w:id="3412" w:author="NTL 101238" w:date="2024-06-02T21:16:00Z" w16du:dateUtc="2024-06-02T14:16:00Z">
                  <w:rPr>
                    <w:ins w:id="3413" w:author="NTL 101238" w:date="2024-06-02T20:26:00Z" w16du:dateUtc="2024-06-02T13:26:00Z"/>
                    <w:rFonts w:cs="Times New Roman"/>
                    <w:sz w:val="28"/>
                    <w:szCs w:val="28"/>
                    <w:shd w:val="clear" w:color="auto" w:fill="FFFFFF"/>
                    <w:lang w:val="en-US"/>
                  </w:rPr>
                </w:rPrChange>
              </w:rPr>
              <w:pPrChange w:id="3414" w:author="NTL 101238" w:date="2024-06-03T13:05:00Z" w16du:dateUtc="2024-06-03T06:05:00Z">
                <w:pPr>
                  <w:spacing w:beforeLines="120" w:before="288" w:afterLines="120" w:after="288" w:line="360" w:lineRule="auto"/>
                </w:pPr>
              </w:pPrChange>
            </w:pPr>
            <w:ins w:id="3415" w:author="NTL 101238" w:date="2024-06-02T20:26:00Z" w16du:dateUtc="2024-06-02T13:26:00Z">
              <w:r w:rsidRPr="00541AF1">
                <w:rPr>
                  <w:rFonts w:asciiTheme="majorHAnsi" w:hAnsiTheme="majorHAnsi" w:cstheme="majorHAnsi"/>
                  <w:color w:val="000000"/>
                  <w:sz w:val="20"/>
                  <w:szCs w:val="20"/>
                  <w:lang w:val="en-US"/>
                  <w:rPrChange w:id="3416" w:author="NTL 101238" w:date="2024-06-02T21:16:00Z" w16du:dateUtc="2024-06-02T14:16:00Z">
                    <w:rPr>
                      <w:color w:val="000000"/>
                      <w:sz w:val="20"/>
                      <w:szCs w:val="20"/>
                      <w:lang w:val="en-US"/>
                    </w:rPr>
                  </w:rPrChange>
                </w:rPr>
                <w:t>thuyluong.ap@gmail.com</w:t>
              </w:r>
            </w:ins>
          </w:p>
        </w:tc>
        <w:tc>
          <w:tcPr>
            <w:tcW w:w="3006" w:type="dxa"/>
            <w:vAlign w:val="center"/>
            <w:tcPrChange w:id="3417" w:author="NTL 101238" w:date="2024-06-02T20:35:00Z" w16du:dateUtc="2024-06-02T13:35:00Z">
              <w:tcPr>
                <w:tcW w:w="3006" w:type="dxa"/>
              </w:tcPr>
            </w:tcPrChange>
          </w:tcPr>
          <w:p w14:paraId="71EEC6A3" w14:textId="5D61AA7F" w:rsidR="00CF3648" w:rsidRPr="00541AF1" w:rsidRDefault="00CF3648">
            <w:pPr>
              <w:spacing w:beforeLines="120" w:before="288" w:afterLines="120" w:after="288"/>
              <w:jc w:val="center"/>
              <w:rPr>
                <w:ins w:id="3418" w:author="NTL 101238" w:date="2024-06-02T20:26:00Z" w16du:dateUtc="2024-06-02T13:26:00Z"/>
                <w:rFonts w:asciiTheme="majorHAnsi" w:hAnsiTheme="majorHAnsi" w:cstheme="majorHAnsi"/>
                <w:sz w:val="28"/>
                <w:szCs w:val="28"/>
                <w:shd w:val="clear" w:color="auto" w:fill="FFFFFF"/>
                <w:lang w:val="en-US"/>
                <w:rPrChange w:id="3419" w:author="NTL 101238" w:date="2024-06-02T21:16:00Z" w16du:dateUtc="2024-06-02T14:16:00Z">
                  <w:rPr>
                    <w:ins w:id="3420" w:author="NTL 101238" w:date="2024-06-02T20:26:00Z" w16du:dateUtc="2024-06-02T13:26:00Z"/>
                    <w:rFonts w:cs="Times New Roman"/>
                    <w:sz w:val="28"/>
                    <w:szCs w:val="28"/>
                    <w:shd w:val="clear" w:color="auto" w:fill="FFFFFF"/>
                    <w:lang w:val="en-US"/>
                  </w:rPr>
                </w:rPrChange>
              </w:rPr>
              <w:pPrChange w:id="3421" w:author="NTL 101238" w:date="2024-06-03T13:05:00Z" w16du:dateUtc="2024-06-03T06:05:00Z">
                <w:pPr>
                  <w:spacing w:beforeLines="120" w:before="288" w:afterLines="120" w:after="288" w:line="360" w:lineRule="auto"/>
                </w:pPr>
              </w:pPrChange>
            </w:pPr>
            <w:ins w:id="3422" w:author="NTL 101238" w:date="2024-06-02T20:26:00Z" w16du:dateUtc="2024-06-02T13:26:00Z">
              <w:r w:rsidRPr="00541AF1">
                <w:rPr>
                  <w:rFonts w:asciiTheme="majorHAnsi" w:hAnsiTheme="majorHAnsi" w:cstheme="majorHAnsi"/>
                  <w:color w:val="000000"/>
                  <w:sz w:val="20"/>
                  <w:szCs w:val="20"/>
                  <w:rPrChange w:id="3423" w:author="NTL 101238" w:date="2024-06-02T21:16:00Z" w16du:dateUtc="2024-06-02T14:16:00Z">
                    <w:rPr>
                      <w:color w:val="000000"/>
                      <w:sz w:val="20"/>
                      <w:szCs w:val="20"/>
                    </w:rPr>
                  </w:rPrChange>
                </w:rPr>
                <w:t>pass</w:t>
              </w:r>
            </w:ins>
          </w:p>
        </w:tc>
      </w:tr>
      <w:tr w:rsidR="00FD263F" w:rsidRPr="00541AF1" w14:paraId="3B018E2D" w14:textId="77777777" w:rsidTr="00655A27">
        <w:trPr>
          <w:ins w:id="3424" w:author="NTL 101238" w:date="2024-06-03T13:05:00Z"/>
        </w:trPr>
        <w:tc>
          <w:tcPr>
            <w:tcW w:w="3005" w:type="dxa"/>
            <w:vAlign w:val="center"/>
          </w:tcPr>
          <w:p w14:paraId="6D3FC674" w14:textId="2F2772B3" w:rsidR="00FD263F" w:rsidRPr="00FD263F" w:rsidRDefault="00FD263F" w:rsidP="00FD263F">
            <w:pPr>
              <w:spacing w:beforeLines="120" w:before="288" w:afterLines="120" w:after="288"/>
              <w:jc w:val="center"/>
              <w:rPr>
                <w:ins w:id="3425" w:author="NTL 101238" w:date="2024-06-03T13:05:00Z" w16du:dateUtc="2024-06-03T06:05:00Z"/>
                <w:rFonts w:asciiTheme="majorHAnsi" w:hAnsiTheme="majorHAnsi" w:cstheme="majorHAnsi"/>
                <w:sz w:val="28"/>
                <w:szCs w:val="28"/>
                <w:shd w:val="clear" w:color="auto" w:fill="FFFFFF"/>
                <w:lang w:val="en-US"/>
              </w:rPr>
            </w:pPr>
            <w:ins w:id="3426" w:author="NTL 101238" w:date="2024-06-03T13:07:00Z" w16du:dateUtc="2024-06-03T06:07:00Z">
              <w:r>
                <w:rPr>
                  <w:rFonts w:asciiTheme="majorHAnsi" w:hAnsiTheme="majorHAnsi" w:cstheme="majorHAnsi"/>
                  <w:sz w:val="28"/>
                  <w:szCs w:val="28"/>
                  <w:shd w:val="clear" w:color="auto" w:fill="FFFFFF"/>
                  <w:lang w:val="en-US"/>
                </w:rPr>
                <w:t>9</w:t>
              </w:r>
            </w:ins>
          </w:p>
        </w:tc>
        <w:tc>
          <w:tcPr>
            <w:tcW w:w="3005" w:type="dxa"/>
            <w:vAlign w:val="center"/>
          </w:tcPr>
          <w:p w14:paraId="42AD3080" w14:textId="7925CBA1" w:rsidR="00FD263F" w:rsidRPr="00FD263F" w:rsidRDefault="00FD263F" w:rsidP="00FD263F">
            <w:pPr>
              <w:spacing w:beforeLines="120" w:before="288" w:afterLines="120" w:after="288"/>
              <w:jc w:val="center"/>
              <w:rPr>
                <w:ins w:id="3427" w:author="NTL 101238" w:date="2024-06-03T13:05:00Z" w16du:dateUtc="2024-06-03T06:05:00Z"/>
                <w:rFonts w:asciiTheme="majorHAnsi" w:hAnsiTheme="majorHAnsi" w:cstheme="majorHAnsi"/>
                <w:color w:val="000000"/>
                <w:sz w:val="20"/>
                <w:szCs w:val="20"/>
                <w:lang w:val="en-US"/>
              </w:rPr>
            </w:pPr>
            <w:ins w:id="3428" w:author="NTL 101238" w:date="2024-06-03T13:07:00Z" w16du:dateUtc="2024-06-03T06:07:00Z">
              <w:r>
                <w:rPr>
                  <w:rFonts w:asciiTheme="majorHAnsi" w:hAnsiTheme="majorHAnsi" w:cstheme="majorHAnsi"/>
                  <w:color w:val="000000"/>
                  <w:sz w:val="20"/>
                  <w:szCs w:val="20"/>
                  <w:lang w:val="en-US"/>
                </w:rPr>
                <w:t>t</w:t>
              </w:r>
              <w:r w:rsidRPr="00FD263F">
                <w:rPr>
                  <w:color w:val="000000"/>
                  <w:rPrChange w:id="3429" w:author="NTL 101238" w:date="2024-06-03T13:07:00Z" w16du:dateUtc="2024-06-03T06:07:00Z">
                    <w:rPr>
                      <w:rStyle w:val="Hyperlink"/>
                      <w:rFonts w:asciiTheme="majorHAnsi" w:hAnsiTheme="majorHAnsi" w:cstheme="majorHAnsi"/>
                      <w:sz w:val="20"/>
                      <w:szCs w:val="20"/>
                      <w:lang w:val="en-US"/>
                    </w:rPr>
                  </w:rPrChange>
                </w:rPr>
                <w:t>huyluong.ap@gmail.com</w:t>
              </w:r>
            </w:ins>
          </w:p>
        </w:tc>
        <w:tc>
          <w:tcPr>
            <w:tcW w:w="3006" w:type="dxa"/>
            <w:vAlign w:val="center"/>
          </w:tcPr>
          <w:p w14:paraId="092A68C2" w14:textId="3E2F9E95" w:rsidR="00FD263F" w:rsidRPr="00FD263F" w:rsidRDefault="00FD263F" w:rsidP="00FD263F">
            <w:pPr>
              <w:spacing w:beforeLines="120" w:before="288" w:afterLines="120" w:after="288"/>
              <w:jc w:val="center"/>
              <w:rPr>
                <w:ins w:id="3430" w:author="NTL 101238" w:date="2024-06-03T13:05:00Z" w16du:dateUtc="2024-06-03T06:05:00Z"/>
                <w:rFonts w:asciiTheme="majorHAnsi" w:hAnsiTheme="majorHAnsi" w:cstheme="majorHAnsi"/>
                <w:color w:val="000000"/>
                <w:sz w:val="20"/>
                <w:szCs w:val="20"/>
                <w:lang w:val="en-US"/>
                <w:rPrChange w:id="3431" w:author="NTL 101238" w:date="2024-06-03T13:08:00Z" w16du:dateUtc="2024-06-03T06:08:00Z">
                  <w:rPr>
                    <w:ins w:id="3432" w:author="NTL 101238" w:date="2024-06-03T13:05:00Z" w16du:dateUtc="2024-06-03T06:05:00Z"/>
                    <w:rFonts w:asciiTheme="majorHAnsi" w:hAnsiTheme="majorHAnsi" w:cstheme="majorHAnsi"/>
                    <w:color w:val="000000"/>
                    <w:sz w:val="20"/>
                    <w:szCs w:val="20"/>
                  </w:rPr>
                </w:rPrChange>
              </w:rPr>
            </w:pPr>
            <w:ins w:id="3433" w:author="NTL 101238" w:date="2024-06-03T13:08:00Z" w16du:dateUtc="2024-06-03T06:08:00Z">
              <w:r>
                <w:rPr>
                  <w:rFonts w:asciiTheme="majorHAnsi" w:hAnsiTheme="majorHAnsi" w:cstheme="majorHAnsi"/>
                  <w:color w:val="000000"/>
                  <w:sz w:val="20"/>
                  <w:szCs w:val="20"/>
                  <w:lang w:val="en-US"/>
                </w:rPr>
                <w:t>pass ss</w:t>
              </w:r>
            </w:ins>
          </w:p>
        </w:tc>
      </w:tr>
      <w:tr w:rsidR="00CF3648" w:rsidRPr="00541AF1" w14:paraId="197F10DB" w14:textId="77777777" w:rsidTr="00655A27">
        <w:trPr>
          <w:ins w:id="3434" w:author="NTL 101238" w:date="2024-06-02T20:26:00Z"/>
        </w:trPr>
        <w:tc>
          <w:tcPr>
            <w:tcW w:w="3005" w:type="dxa"/>
            <w:vAlign w:val="center"/>
            <w:tcPrChange w:id="3435" w:author="NTL 101238" w:date="2024-06-02T20:35:00Z" w16du:dateUtc="2024-06-02T13:35:00Z">
              <w:tcPr>
                <w:tcW w:w="3005" w:type="dxa"/>
              </w:tcPr>
            </w:tcPrChange>
          </w:tcPr>
          <w:p w14:paraId="7C8809D2" w14:textId="190099C1" w:rsidR="00CF3648" w:rsidRPr="00541AF1" w:rsidRDefault="00FD263F">
            <w:pPr>
              <w:spacing w:beforeLines="120" w:before="288" w:afterLines="120" w:after="288"/>
              <w:jc w:val="center"/>
              <w:rPr>
                <w:ins w:id="3436" w:author="NTL 101238" w:date="2024-06-02T20:26:00Z" w16du:dateUtc="2024-06-02T13:26:00Z"/>
                <w:rFonts w:asciiTheme="majorHAnsi" w:hAnsiTheme="majorHAnsi" w:cstheme="majorHAnsi"/>
                <w:sz w:val="28"/>
                <w:szCs w:val="28"/>
                <w:shd w:val="clear" w:color="auto" w:fill="FFFFFF"/>
                <w:lang w:val="en-US"/>
                <w:rPrChange w:id="3437" w:author="NTL 101238" w:date="2024-06-02T21:16:00Z" w16du:dateUtc="2024-06-02T14:16:00Z">
                  <w:rPr>
                    <w:ins w:id="3438" w:author="NTL 101238" w:date="2024-06-02T20:26:00Z" w16du:dateUtc="2024-06-02T13:26:00Z"/>
                    <w:rFonts w:cs="Times New Roman"/>
                    <w:sz w:val="28"/>
                    <w:szCs w:val="28"/>
                    <w:shd w:val="clear" w:color="auto" w:fill="FFFFFF"/>
                    <w:lang w:val="en-US"/>
                  </w:rPr>
                </w:rPrChange>
              </w:rPr>
              <w:pPrChange w:id="3439" w:author="NTL 101238" w:date="2024-06-03T13:05:00Z" w16du:dateUtc="2024-06-03T06:05:00Z">
                <w:pPr>
                  <w:spacing w:beforeLines="120" w:before="288" w:afterLines="120" w:after="288" w:line="360" w:lineRule="auto"/>
                </w:pPr>
              </w:pPrChange>
            </w:pPr>
            <w:ins w:id="3440" w:author="NTL 101238" w:date="2024-06-03T13:07:00Z" w16du:dateUtc="2024-06-03T06:07:00Z">
              <w:r>
                <w:rPr>
                  <w:rFonts w:asciiTheme="majorHAnsi" w:hAnsiTheme="majorHAnsi" w:cstheme="majorHAnsi"/>
                  <w:sz w:val="28"/>
                  <w:szCs w:val="28"/>
                  <w:shd w:val="clear" w:color="auto" w:fill="FFFFFF"/>
                  <w:lang w:val="en-US"/>
                </w:rPr>
                <w:t>10</w:t>
              </w:r>
            </w:ins>
          </w:p>
        </w:tc>
        <w:tc>
          <w:tcPr>
            <w:tcW w:w="3005" w:type="dxa"/>
            <w:vAlign w:val="center"/>
            <w:tcPrChange w:id="3441" w:author="NTL 101238" w:date="2024-06-02T20:35:00Z" w16du:dateUtc="2024-06-02T13:35:00Z">
              <w:tcPr>
                <w:tcW w:w="3005" w:type="dxa"/>
              </w:tcPr>
            </w:tcPrChange>
          </w:tcPr>
          <w:p w14:paraId="09EDA8D1" w14:textId="4CD8332B" w:rsidR="00CF3648" w:rsidRPr="00541AF1" w:rsidRDefault="00CF3648">
            <w:pPr>
              <w:spacing w:beforeLines="120" w:before="288" w:afterLines="120" w:after="288"/>
              <w:jc w:val="center"/>
              <w:rPr>
                <w:ins w:id="3442" w:author="NTL 101238" w:date="2024-06-02T20:26:00Z" w16du:dateUtc="2024-06-02T13:26:00Z"/>
                <w:rFonts w:asciiTheme="majorHAnsi" w:hAnsiTheme="majorHAnsi" w:cstheme="majorHAnsi"/>
                <w:sz w:val="28"/>
                <w:szCs w:val="28"/>
                <w:shd w:val="clear" w:color="auto" w:fill="FFFFFF"/>
                <w:lang w:val="en-US"/>
                <w:rPrChange w:id="3443" w:author="NTL 101238" w:date="2024-06-02T21:16:00Z" w16du:dateUtc="2024-06-02T14:16:00Z">
                  <w:rPr>
                    <w:ins w:id="3444" w:author="NTL 101238" w:date="2024-06-02T20:26:00Z" w16du:dateUtc="2024-06-02T13:26:00Z"/>
                    <w:rFonts w:cs="Times New Roman"/>
                    <w:sz w:val="28"/>
                    <w:szCs w:val="28"/>
                    <w:shd w:val="clear" w:color="auto" w:fill="FFFFFF"/>
                    <w:lang w:val="en-US"/>
                  </w:rPr>
                </w:rPrChange>
              </w:rPr>
              <w:pPrChange w:id="3445" w:author="NTL 101238" w:date="2024-06-03T13:05:00Z" w16du:dateUtc="2024-06-03T06:05:00Z">
                <w:pPr>
                  <w:spacing w:beforeLines="120" w:before="288" w:afterLines="120" w:after="288" w:line="360" w:lineRule="auto"/>
                </w:pPr>
              </w:pPrChange>
            </w:pPr>
          </w:p>
        </w:tc>
        <w:tc>
          <w:tcPr>
            <w:tcW w:w="3006" w:type="dxa"/>
            <w:vAlign w:val="center"/>
            <w:tcPrChange w:id="3446" w:author="NTL 101238" w:date="2024-06-02T20:35:00Z" w16du:dateUtc="2024-06-02T13:35:00Z">
              <w:tcPr>
                <w:tcW w:w="3006" w:type="dxa"/>
              </w:tcPr>
            </w:tcPrChange>
          </w:tcPr>
          <w:p w14:paraId="7D720036" w14:textId="1D2FD1B7" w:rsidR="00CF3648" w:rsidRPr="00541AF1" w:rsidRDefault="00CF3648">
            <w:pPr>
              <w:spacing w:beforeLines="120" w:before="288" w:afterLines="120" w:after="288"/>
              <w:jc w:val="center"/>
              <w:rPr>
                <w:ins w:id="3447" w:author="NTL 101238" w:date="2024-06-02T20:26:00Z" w16du:dateUtc="2024-06-02T13:26:00Z"/>
                <w:rFonts w:asciiTheme="majorHAnsi" w:hAnsiTheme="majorHAnsi" w:cstheme="majorHAnsi"/>
                <w:sz w:val="28"/>
                <w:szCs w:val="28"/>
                <w:shd w:val="clear" w:color="auto" w:fill="FFFFFF"/>
                <w:lang w:val="en-US"/>
                <w:rPrChange w:id="3448" w:author="NTL 101238" w:date="2024-06-02T21:16:00Z" w16du:dateUtc="2024-06-02T14:16:00Z">
                  <w:rPr>
                    <w:ins w:id="3449" w:author="NTL 101238" w:date="2024-06-02T20:26:00Z" w16du:dateUtc="2024-06-02T13:26:00Z"/>
                    <w:rFonts w:cs="Times New Roman"/>
                    <w:sz w:val="28"/>
                    <w:szCs w:val="28"/>
                    <w:shd w:val="clear" w:color="auto" w:fill="FFFFFF"/>
                    <w:lang w:val="en-US"/>
                  </w:rPr>
                </w:rPrChange>
              </w:rPr>
              <w:pPrChange w:id="3450" w:author="NTL 101238" w:date="2024-06-03T13:05:00Z" w16du:dateUtc="2024-06-03T06:05:00Z">
                <w:pPr>
                  <w:spacing w:beforeLines="120" w:before="288" w:afterLines="120" w:after="288" w:line="360" w:lineRule="auto"/>
                </w:pPr>
              </w:pPrChange>
            </w:pPr>
          </w:p>
        </w:tc>
      </w:tr>
      <w:tr w:rsidR="00CF3648" w:rsidRPr="00541AF1" w14:paraId="4516A24F" w14:textId="77777777" w:rsidTr="00655A27">
        <w:trPr>
          <w:ins w:id="3451" w:author="NTL 101238" w:date="2024-06-02T20:26:00Z"/>
        </w:trPr>
        <w:tc>
          <w:tcPr>
            <w:tcW w:w="3005" w:type="dxa"/>
            <w:vAlign w:val="center"/>
            <w:tcPrChange w:id="3452" w:author="NTL 101238" w:date="2024-06-02T20:35:00Z" w16du:dateUtc="2024-06-02T13:35:00Z">
              <w:tcPr>
                <w:tcW w:w="3005" w:type="dxa"/>
              </w:tcPr>
            </w:tcPrChange>
          </w:tcPr>
          <w:p w14:paraId="3AB65124" w14:textId="1E905EEF" w:rsidR="00CF3648" w:rsidRPr="00541AF1" w:rsidRDefault="00CF3648">
            <w:pPr>
              <w:spacing w:beforeLines="120" w:before="288" w:afterLines="120" w:after="288"/>
              <w:jc w:val="center"/>
              <w:rPr>
                <w:ins w:id="3453" w:author="NTL 101238" w:date="2024-06-02T20:26:00Z" w16du:dateUtc="2024-06-02T13:26:00Z"/>
                <w:rFonts w:asciiTheme="majorHAnsi" w:hAnsiTheme="majorHAnsi" w:cstheme="majorHAnsi"/>
                <w:sz w:val="28"/>
                <w:szCs w:val="28"/>
                <w:shd w:val="clear" w:color="auto" w:fill="FFFFFF"/>
                <w:lang w:val="en-US"/>
                <w:rPrChange w:id="3454" w:author="NTL 101238" w:date="2024-06-02T21:16:00Z" w16du:dateUtc="2024-06-02T14:16:00Z">
                  <w:rPr>
                    <w:ins w:id="3455" w:author="NTL 101238" w:date="2024-06-02T20:26:00Z" w16du:dateUtc="2024-06-02T13:26:00Z"/>
                    <w:rFonts w:cs="Times New Roman"/>
                    <w:sz w:val="28"/>
                    <w:szCs w:val="28"/>
                    <w:shd w:val="clear" w:color="auto" w:fill="FFFFFF"/>
                    <w:lang w:val="en-US"/>
                  </w:rPr>
                </w:rPrChange>
              </w:rPr>
              <w:pPrChange w:id="3456" w:author="NTL 101238" w:date="2024-06-03T13:05:00Z" w16du:dateUtc="2024-06-03T06:05:00Z">
                <w:pPr>
                  <w:spacing w:beforeLines="120" w:before="288" w:afterLines="120" w:after="288" w:line="360" w:lineRule="auto"/>
                </w:pPr>
              </w:pPrChange>
            </w:pPr>
            <w:ins w:id="3457" w:author="NTL 101238" w:date="2024-06-02T20:27:00Z" w16du:dateUtc="2024-06-02T13:27:00Z">
              <w:r w:rsidRPr="00541AF1">
                <w:rPr>
                  <w:rFonts w:asciiTheme="majorHAnsi" w:hAnsiTheme="majorHAnsi" w:cstheme="majorHAnsi"/>
                  <w:sz w:val="28"/>
                  <w:szCs w:val="28"/>
                  <w:shd w:val="clear" w:color="auto" w:fill="FFFFFF"/>
                  <w:lang w:val="en-US"/>
                  <w:rPrChange w:id="3458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  <w:shd w:val="clear" w:color="auto" w:fill="FFFFFF"/>
                      <w:lang w:val="en-US"/>
                    </w:rPr>
                  </w:rPrChange>
                </w:rPr>
                <w:t>1</w:t>
              </w:r>
            </w:ins>
            <w:ins w:id="3459" w:author="NTL 101238" w:date="2024-06-03T13:07:00Z" w16du:dateUtc="2024-06-03T06:07:00Z">
              <w:r w:rsidR="00FD263F">
                <w:rPr>
                  <w:rFonts w:asciiTheme="majorHAnsi" w:hAnsiTheme="majorHAnsi" w:cstheme="majorHAnsi"/>
                  <w:sz w:val="28"/>
                  <w:szCs w:val="28"/>
                  <w:shd w:val="clear" w:color="auto" w:fill="FFFFFF"/>
                  <w:lang w:val="en-US"/>
                </w:rPr>
                <w:t>1</w:t>
              </w:r>
            </w:ins>
          </w:p>
        </w:tc>
        <w:tc>
          <w:tcPr>
            <w:tcW w:w="3005" w:type="dxa"/>
            <w:vAlign w:val="center"/>
            <w:tcPrChange w:id="3460" w:author="NTL 101238" w:date="2024-06-02T20:35:00Z" w16du:dateUtc="2024-06-02T13:35:00Z">
              <w:tcPr>
                <w:tcW w:w="3005" w:type="dxa"/>
              </w:tcPr>
            </w:tcPrChange>
          </w:tcPr>
          <w:p w14:paraId="7F5392AA" w14:textId="647469BC" w:rsidR="00CF3648" w:rsidRPr="00541AF1" w:rsidRDefault="00CF3648">
            <w:pPr>
              <w:spacing w:beforeLines="120" w:before="288" w:afterLines="120" w:after="288"/>
              <w:jc w:val="center"/>
              <w:rPr>
                <w:ins w:id="3461" w:author="NTL 101238" w:date="2024-06-02T20:26:00Z" w16du:dateUtc="2024-06-02T13:26:00Z"/>
                <w:rFonts w:asciiTheme="majorHAnsi" w:hAnsiTheme="majorHAnsi" w:cstheme="majorHAnsi"/>
                <w:sz w:val="28"/>
                <w:szCs w:val="28"/>
                <w:shd w:val="clear" w:color="auto" w:fill="FFFFFF"/>
                <w:lang w:val="en-US"/>
                <w:rPrChange w:id="3462" w:author="NTL 101238" w:date="2024-06-02T21:16:00Z" w16du:dateUtc="2024-06-02T14:16:00Z">
                  <w:rPr>
                    <w:ins w:id="3463" w:author="NTL 101238" w:date="2024-06-02T20:26:00Z" w16du:dateUtc="2024-06-02T13:26:00Z"/>
                    <w:rFonts w:cs="Times New Roman"/>
                    <w:sz w:val="28"/>
                    <w:szCs w:val="28"/>
                    <w:shd w:val="clear" w:color="auto" w:fill="FFFFFF"/>
                    <w:lang w:val="en-US"/>
                  </w:rPr>
                </w:rPrChange>
              </w:rPr>
              <w:pPrChange w:id="3464" w:author="NTL 101238" w:date="2024-06-03T13:05:00Z" w16du:dateUtc="2024-06-03T06:05:00Z">
                <w:pPr>
                  <w:spacing w:beforeLines="120" w:before="288" w:afterLines="120" w:after="288" w:line="360" w:lineRule="auto"/>
                </w:pPr>
              </w:pPrChange>
            </w:pPr>
            <w:ins w:id="3465" w:author="NTL 101238" w:date="2024-06-02T20:26:00Z" w16du:dateUtc="2024-06-02T13:26:00Z">
              <w:r w:rsidRPr="00541AF1">
                <w:rPr>
                  <w:rFonts w:asciiTheme="majorHAnsi" w:hAnsiTheme="majorHAnsi" w:cstheme="majorHAnsi"/>
                  <w:color w:val="000000"/>
                  <w:sz w:val="20"/>
                  <w:szCs w:val="20"/>
                  <w:rPrChange w:id="3466" w:author="NTL 101238" w:date="2024-06-02T21:16:00Z" w16du:dateUtc="2024-06-02T14:16:00Z">
                    <w:rPr>
                      <w:color w:val="000000"/>
                      <w:sz w:val="20"/>
                      <w:szCs w:val="20"/>
                    </w:rPr>
                  </w:rPrChange>
                </w:rPr>
                <w:t>0347568883</w:t>
              </w:r>
            </w:ins>
          </w:p>
        </w:tc>
        <w:tc>
          <w:tcPr>
            <w:tcW w:w="3006" w:type="dxa"/>
            <w:vAlign w:val="center"/>
            <w:tcPrChange w:id="3467" w:author="NTL 101238" w:date="2024-06-02T20:35:00Z" w16du:dateUtc="2024-06-02T13:35:00Z">
              <w:tcPr>
                <w:tcW w:w="3006" w:type="dxa"/>
              </w:tcPr>
            </w:tcPrChange>
          </w:tcPr>
          <w:p w14:paraId="442E73A0" w14:textId="61093447" w:rsidR="00CF3648" w:rsidRPr="00541AF1" w:rsidRDefault="00CF3648">
            <w:pPr>
              <w:spacing w:beforeLines="120" w:before="288" w:afterLines="120" w:after="288"/>
              <w:jc w:val="center"/>
              <w:rPr>
                <w:ins w:id="3468" w:author="NTL 101238" w:date="2024-06-02T20:26:00Z" w16du:dateUtc="2024-06-02T13:26:00Z"/>
                <w:rFonts w:asciiTheme="majorHAnsi" w:hAnsiTheme="majorHAnsi" w:cstheme="majorHAnsi"/>
                <w:sz w:val="28"/>
                <w:szCs w:val="28"/>
                <w:shd w:val="clear" w:color="auto" w:fill="FFFFFF"/>
                <w:lang w:val="en-US"/>
                <w:rPrChange w:id="3469" w:author="NTL 101238" w:date="2024-06-02T21:16:00Z" w16du:dateUtc="2024-06-02T14:16:00Z">
                  <w:rPr>
                    <w:ins w:id="3470" w:author="NTL 101238" w:date="2024-06-02T20:26:00Z" w16du:dateUtc="2024-06-02T13:26:00Z"/>
                    <w:rFonts w:cs="Times New Roman"/>
                    <w:sz w:val="28"/>
                    <w:szCs w:val="28"/>
                    <w:shd w:val="clear" w:color="auto" w:fill="FFFFFF"/>
                    <w:lang w:val="en-US"/>
                  </w:rPr>
                </w:rPrChange>
              </w:rPr>
              <w:pPrChange w:id="3471" w:author="NTL 101238" w:date="2024-06-03T13:05:00Z" w16du:dateUtc="2024-06-03T06:05:00Z">
                <w:pPr>
                  <w:spacing w:beforeLines="120" w:before="288" w:afterLines="120" w:after="288" w:line="360" w:lineRule="auto"/>
                </w:pPr>
              </w:pPrChange>
            </w:pPr>
            <w:ins w:id="3472" w:author="NTL 101238" w:date="2024-06-02T20:26:00Z" w16du:dateUtc="2024-06-02T13:26:00Z">
              <w:r w:rsidRPr="00541AF1">
                <w:rPr>
                  <w:rFonts w:asciiTheme="majorHAnsi" w:hAnsiTheme="majorHAnsi" w:cstheme="majorHAnsi"/>
                  <w:color w:val="000000"/>
                  <w:sz w:val="22"/>
                  <w:szCs w:val="22"/>
                  <w:rPrChange w:id="3473" w:author="NTL 101238" w:date="2024-06-02T21:16:00Z" w16du:dateUtc="2024-06-02T14:16:00Z">
                    <w:rPr>
                      <w:color w:val="000000"/>
                      <w:sz w:val="22"/>
                      <w:szCs w:val="22"/>
                    </w:rPr>
                  </w:rPrChange>
                </w:rPr>
                <w:t>123456</w:t>
              </w:r>
            </w:ins>
          </w:p>
        </w:tc>
      </w:tr>
      <w:tr w:rsidR="00CF3648" w:rsidRPr="00541AF1" w14:paraId="2C14A5AA" w14:textId="77777777" w:rsidTr="00655A27">
        <w:trPr>
          <w:ins w:id="3474" w:author="NTL 101238" w:date="2024-06-02T20:26:00Z"/>
        </w:trPr>
        <w:tc>
          <w:tcPr>
            <w:tcW w:w="3005" w:type="dxa"/>
            <w:vAlign w:val="center"/>
            <w:tcPrChange w:id="3475" w:author="NTL 101238" w:date="2024-06-02T20:35:00Z" w16du:dateUtc="2024-06-02T13:35:00Z">
              <w:tcPr>
                <w:tcW w:w="3005" w:type="dxa"/>
              </w:tcPr>
            </w:tcPrChange>
          </w:tcPr>
          <w:p w14:paraId="105D7ABB" w14:textId="5DD67312" w:rsidR="00CF3648" w:rsidRPr="00541AF1" w:rsidRDefault="00CF3648">
            <w:pPr>
              <w:spacing w:beforeLines="120" w:before="288" w:afterLines="120" w:after="288"/>
              <w:jc w:val="center"/>
              <w:rPr>
                <w:ins w:id="3476" w:author="NTL 101238" w:date="2024-06-02T20:26:00Z" w16du:dateUtc="2024-06-02T13:26:00Z"/>
                <w:rFonts w:asciiTheme="majorHAnsi" w:hAnsiTheme="majorHAnsi" w:cstheme="majorHAnsi"/>
                <w:sz w:val="28"/>
                <w:szCs w:val="28"/>
                <w:shd w:val="clear" w:color="auto" w:fill="FFFFFF"/>
                <w:lang w:val="en-US"/>
                <w:rPrChange w:id="3477" w:author="NTL 101238" w:date="2024-06-02T21:16:00Z" w16du:dateUtc="2024-06-02T14:16:00Z">
                  <w:rPr>
                    <w:ins w:id="3478" w:author="NTL 101238" w:date="2024-06-02T20:26:00Z" w16du:dateUtc="2024-06-02T13:26:00Z"/>
                    <w:rFonts w:cs="Times New Roman"/>
                    <w:sz w:val="28"/>
                    <w:szCs w:val="28"/>
                    <w:shd w:val="clear" w:color="auto" w:fill="FFFFFF"/>
                    <w:lang w:val="en-US"/>
                  </w:rPr>
                </w:rPrChange>
              </w:rPr>
              <w:pPrChange w:id="3479" w:author="NTL 101238" w:date="2024-06-03T13:05:00Z" w16du:dateUtc="2024-06-03T06:05:00Z">
                <w:pPr>
                  <w:spacing w:beforeLines="120" w:before="288" w:afterLines="120" w:after="288" w:line="360" w:lineRule="auto"/>
                </w:pPr>
              </w:pPrChange>
            </w:pPr>
            <w:ins w:id="3480" w:author="NTL 101238" w:date="2024-06-02T20:27:00Z" w16du:dateUtc="2024-06-02T13:27:00Z">
              <w:r w:rsidRPr="00541AF1">
                <w:rPr>
                  <w:rFonts w:asciiTheme="majorHAnsi" w:hAnsiTheme="majorHAnsi" w:cstheme="majorHAnsi"/>
                  <w:sz w:val="28"/>
                  <w:szCs w:val="28"/>
                  <w:shd w:val="clear" w:color="auto" w:fill="FFFFFF"/>
                  <w:lang w:val="en-US"/>
                  <w:rPrChange w:id="3481" w:author="NTL 101238" w:date="2024-06-02T21:16:00Z" w16du:dateUtc="2024-06-02T14:16:00Z">
                    <w:rPr>
                      <w:rFonts w:cs="Times New Roman"/>
                      <w:sz w:val="28"/>
                      <w:szCs w:val="28"/>
                      <w:shd w:val="clear" w:color="auto" w:fill="FFFFFF"/>
                      <w:lang w:val="en-US"/>
                    </w:rPr>
                  </w:rPrChange>
                </w:rPr>
                <w:t>1</w:t>
              </w:r>
            </w:ins>
            <w:ins w:id="3482" w:author="NTL 101238" w:date="2024-06-03T13:07:00Z" w16du:dateUtc="2024-06-03T06:07:00Z">
              <w:r w:rsidR="00FD263F">
                <w:rPr>
                  <w:rFonts w:asciiTheme="majorHAnsi" w:hAnsiTheme="majorHAnsi" w:cstheme="majorHAnsi"/>
                  <w:sz w:val="28"/>
                  <w:szCs w:val="28"/>
                  <w:shd w:val="clear" w:color="auto" w:fill="FFFFFF"/>
                  <w:lang w:val="en-US"/>
                </w:rPr>
                <w:t>2</w:t>
              </w:r>
            </w:ins>
          </w:p>
        </w:tc>
        <w:tc>
          <w:tcPr>
            <w:tcW w:w="3005" w:type="dxa"/>
            <w:vAlign w:val="center"/>
            <w:tcPrChange w:id="3483" w:author="NTL 101238" w:date="2024-06-02T20:35:00Z" w16du:dateUtc="2024-06-02T13:35:00Z">
              <w:tcPr>
                <w:tcW w:w="3005" w:type="dxa"/>
              </w:tcPr>
            </w:tcPrChange>
          </w:tcPr>
          <w:p w14:paraId="6D3A1D17" w14:textId="39275F9C" w:rsidR="00CF3648" w:rsidRPr="00FD263F" w:rsidRDefault="00CF3648">
            <w:pPr>
              <w:spacing w:beforeLines="120" w:before="288" w:afterLines="120" w:after="288"/>
              <w:jc w:val="center"/>
              <w:rPr>
                <w:ins w:id="3484" w:author="NTL 101238" w:date="2024-06-02T20:26:00Z" w16du:dateUtc="2024-06-02T13:26:00Z"/>
                <w:rFonts w:asciiTheme="majorHAnsi" w:hAnsiTheme="majorHAnsi" w:cstheme="majorHAnsi"/>
                <w:sz w:val="28"/>
                <w:szCs w:val="28"/>
                <w:shd w:val="clear" w:color="auto" w:fill="FFFFFF"/>
                <w:lang w:val="en-US"/>
                <w:rPrChange w:id="3485" w:author="NTL 101238" w:date="2024-06-03T13:07:00Z" w16du:dateUtc="2024-06-03T06:07:00Z">
                  <w:rPr>
                    <w:ins w:id="3486" w:author="NTL 101238" w:date="2024-06-02T20:26:00Z" w16du:dateUtc="2024-06-02T13:26:00Z"/>
                    <w:rFonts w:cs="Times New Roman"/>
                    <w:sz w:val="28"/>
                    <w:szCs w:val="28"/>
                    <w:shd w:val="clear" w:color="auto" w:fill="FFFFFF"/>
                    <w:lang w:val="en-US"/>
                  </w:rPr>
                </w:rPrChange>
              </w:rPr>
              <w:pPrChange w:id="3487" w:author="NTL 101238" w:date="2024-06-03T13:05:00Z" w16du:dateUtc="2024-06-03T06:05:00Z">
                <w:pPr>
                  <w:spacing w:beforeLines="120" w:before="288" w:afterLines="120" w:after="288" w:line="360" w:lineRule="auto"/>
                </w:pPr>
              </w:pPrChange>
            </w:pPr>
            <w:ins w:id="3488" w:author="NTL 101238" w:date="2024-06-02T20:26:00Z" w16du:dateUtc="2024-06-02T13:26:00Z">
              <w:r w:rsidRPr="00FD263F">
                <w:rPr>
                  <w:rFonts w:asciiTheme="majorHAnsi" w:hAnsiTheme="majorHAnsi" w:cstheme="majorHAnsi"/>
                  <w:color w:val="000000"/>
                  <w:sz w:val="22"/>
                  <w:szCs w:val="22"/>
                  <w:rPrChange w:id="3489" w:author="NTL 101238" w:date="2024-06-03T13:07:00Z" w16du:dateUtc="2024-06-03T06:07:00Z">
                    <w:rPr>
                      <w:color w:val="000000"/>
                      <w:sz w:val="22"/>
                      <w:szCs w:val="22"/>
                    </w:rPr>
                  </w:rPrChange>
                </w:rPr>
                <w:t>thuyluong.ap@gmail.com</w:t>
              </w:r>
            </w:ins>
          </w:p>
        </w:tc>
        <w:tc>
          <w:tcPr>
            <w:tcW w:w="3006" w:type="dxa"/>
            <w:vAlign w:val="center"/>
            <w:tcPrChange w:id="3490" w:author="NTL 101238" w:date="2024-06-02T20:35:00Z" w16du:dateUtc="2024-06-02T13:35:00Z">
              <w:tcPr>
                <w:tcW w:w="3006" w:type="dxa"/>
              </w:tcPr>
            </w:tcPrChange>
          </w:tcPr>
          <w:p w14:paraId="697AEE4B" w14:textId="368BB904" w:rsidR="00CF3648" w:rsidRPr="00541AF1" w:rsidRDefault="00CF3648">
            <w:pPr>
              <w:spacing w:beforeLines="120" w:before="288" w:afterLines="120" w:after="288"/>
              <w:jc w:val="center"/>
              <w:rPr>
                <w:ins w:id="3491" w:author="NTL 101238" w:date="2024-06-02T20:26:00Z" w16du:dateUtc="2024-06-02T13:26:00Z"/>
                <w:rFonts w:asciiTheme="majorHAnsi" w:hAnsiTheme="majorHAnsi" w:cstheme="majorHAnsi"/>
                <w:sz w:val="28"/>
                <w:szCs w:val="28"/>
                <w:shd w:val="clear" w:color="auto" w:fill="FFFFFF"/>
                <w:lang w:val="en-US"/>
                <w:rPrChange w:id="3492" w:author="NTL 101238" w:date="2024-06-02T21:16:00Z" w16du:dateUtc="2024-06-02T14:16:00Z">
                  <w:rPr>
                    <w:ins w:id="3493" w:author="NTL 101238" w:date="2024-06-02T20:26:00Z" w16du:dateUtc="2024-06-02T13:26:00Z"/>
                    <w:rFonts w:cs="Times New Roman"/>
                    <w:sz w:val="28"/>
                    <w:szCs w:val="28"/>
                    <w:shd w:val="clear" w:color="auto" w:fill="FFFFFF"/>
                    <w:lang w:val="en-US"/>
                  </w:rPr>
                </w:rPrChange>
              </w:rPr>
              <w:pPrChange w:id="3494" w:author="NTL 101238" w:date="2024-06-03T13:05:00Z" w16du:dateUtc="2024-06-03T06:05:00Z">
                <w:pPr>
                  <w:spacing w:beforeLines="120" w:before="288" w:afterLines="120" w:after="288" w:line="360" w:lineRule="auto"/>
                </w:pPr>
              </w:pPrChange>
            </w:pPr>
            <w:ins w:id="3495" w:author="NTL 101238" w:date="2024-06-02T20:26:00Z" w16du:dateUtc="2024-06-02T13:26:00Z">
              <w:r w:rsidRPr="00541AF1">
                <w:rPr>
                  <w:rFonts w:asciiTheme="majorHAnsi" w:hAnsiTheme="majorHAnsi" w:cstheme="majorHAnsi"/>
                  <w:color w:val="000000"/>
                  <w:sz w:val="22"/>
                  <w:szCs w:val="22"/>
                  <w:rPrChange w:id="3496" w:author="NTL 101238" w:date="2024-06-02T21:16:00Z" w16du:dateUtc="2024-06-02T14:16:00Z">
                    <w:rPr>
                      <w:color w:val="000000"/>
                      <w:sz w:val="22"/>
                      <w:szCs w:val="22"/>
                    </w:rPr>
                  </w:rPrChange>
                </w:rPr>
                <w:t>123456</w:t>
              </w:r>
            </w:ins>
          </w:p>
        </w:tc>
      </w:tr>
    </w:tbl>
    <w:p w14:paraId="27306632" w14:textId="374DECBE" w:rsidR="00271061" w:rsidRPr="00DD7BE7" w:rsidRDefault="00271061">
      <w:pPr>
        <w:spacing w:beforeLines="120" w:before="288" w:afterLines="120" w:after="288" w:line="360" w:lineRule="auto"/>
        <w:jc w:val="center"/>
        <w:rPr>
          <w:ins w:id="3497" w:author="NTL 101238" w:date="2024-06-02T20:28:00Z" w16du:dateUtc="2024-06-02T13:28:00Z"/>
          <w:rFonts w:asciiTheme="majorHAnsi" w:hAnsiTheme="majorHAnsi" w:cstheme="majorHAnsi"/>
          <w:i/>
          <w:iCs/>
          <w:sz w:val="28"/>
          <w:szCs w:val="28"/>
          <w:shd w:val="clear" w:color="auto" w:fill="FFFFFF"/>
          <w:rPrChange w:id="3498" w:author="NTL 101238" w:date="2024-06-28T09:18:00Z" w16du:dateUtc="2024-06-28T02:18:00Z">
            <w:rPr>
              <w:ins w:id="3499" w:author="NTL 101238" w:date="2024-06-02T20:28:00Z" w16du:dateUtc="2024-06-02T13:28:00Z"/>
              <w:rFonts w:cs="Times New Roman"/>
              <w:sz w:val="28"/>
              <w:szCs w:val="28"/>
              <w:shd w:val="clear" w:color="auto" w:fill="FFFFFF"/>
              <w:lang w:val="en-US"/>
            </w:rPr>
          </w:rPrChange>
        </w:rPr>
        <w:pPrChange w:id="3500" w:author="NTL 101238" w:date="2024-06-03T13:17:00Z" w16du:dateUtc="2024-06-03T06:17:00Z">
          <w:pPr>
            <w:spacing w:beforeLines="120" w:before="288" w:afterLines="120" w:after="288" w:line="360" w:lineRule="auto"/>
          </w:pPr>
        </w:pPrChange>
      </w:pPr>
      <w:ins w:id="3501" w:author="NTL 101238" w:date="2024-06-02T20:27:00Z" w16du:dateUtc="2024-06-02T13:27:00Z">
        <w:r w:rsidRPr="00C1078B">
          <w:rPr>
            <w:rFonts w:asciiTheme="majorHAnsi" w:hAnsiTheme="majorHAnsi" w:cstheme="majorHAnsi"/>
            <w:i/>
            <w:iCs/>
            <w:sz w:val="28"/>
            <w:szCs w:val="28"/>
            <w:shd w:val="clear" w:color="auto" w:fill="FFFFFF"/>
            <w:rPrChange w:id="3502" w:author="NTL 101238" w:date="2024-06-03T13:00:00Z" w16du:dateUtc="2024-06-03T06:00:00Z">
              <w:rPr>
                <w:rFonts w:cs="Times New Roman"/>
                <w:i/>
                <w:iCs/>
                <w:sz w:val="28"/>
                <w:szCs w:val="28"/>
                <w:shd w:val="clear" w:color="auto" w:fill="FFFFFF"/>
                <w:lang w:val="en-US"/>
              </w:rPr>
            </w:rPrChange>
          </w:rPr>
          <w:t>Bảng 2: Bảng dữ liệu kiểm thử chức năng đăng nh</w:t>
        </w:r>
      </w:ins>
      <w:ins w:id="3503" w:author="NTL 101238" w:date="2024-06-02T20:28:00Z" w16du:dateUtc="2024-06-02T13:28:00Z">
        <w:r w:rsidRPr="00C1078B">
          <w:rPr>
            <w:rFonts w:asciiTheme="majorHAnsi" w:hAnsiTheme="majorHAnsi" w:cstheme="majorHAnsi"/>
            <w:i/>
            <w:iCs/>
            <w:sz w:val="28"/>
            <w:szCs w:val="28"/>
            <w:shd w:val="clear" w:color="auto" w:fill="FFFFFF"/>
            <w:rPrChange w:id="3504" w:author="NTL 101238" w:date="2024-06-03T13:00:00Z" w16du:dateUtc="2024-06-03T06:00:00Z">
              <w:rPr>
                <w:rFonts w:cs="Times New Roman"/>
                <w:i/>
                <w:iCs/>
                <w:sz w:val="28"/>
                <w:szCs w:val="28"/>
                <w:shd w:val="clear" w:color="auto" w:fill="FFFFFF"/>
                <w:lang w:val="en-US"/>
              </w:rPr>
            </w:rPrChange>
          </w:rPr>
          <w:t>ập</w:t>
        </w:r>
      </w:ins>
    </w:p>
    <w:p w14:paraId="3DF2FFCC" w14:textId="010FF079" w:rsidR="008A121E" w:rsidRPr="00C1078B" w:rsidRDefault="008A121E" w:rsidP="008A121E">
      <w:pPr>
        <w:spacing w:beforeLines="120" w:before="288" w:afterLines="120" w:after="288" w:line="360" w:lineRule="auto"/>
        <w:rPr>
          <w:ins w:id="3505" w:author="NTL 101238" w:date="2024-06-02T20:28:00Z" w16du:dateUtc="2024-06-02T13:28:00Z"/>
          <w:rFonts w:asciiTheme="majorHAnsi" w:hAnsiTheme="majorHAnsi" w:cstheme="majorHAnsi"/>
          <w:b/>
          <w:bCs/>
          <w:sz w:val="28"/>
          <w:szCs w:val="28"/>
          <w:shd w:val="clear" w:color="auto" w:fill="FFFFFF"/>
          <w:rPrChange w:id="3506" w:author="NTL 101238" w:date="2024-06-03T13:00:00Z" w16du:dateUtc="2024-06-03T06:00:00Z">
            <w:rPr>
              <w:ins w:id="3507" w:author="NTL 101238" w:date="2024-06-02T20:28:00Z" w16du:dateUtc="2024-06-02T13:28:00Z"/>
              <w:rFonts w:cs="Times New Roman"/>
              <w:b/>
              <w:bCs/>
              <w:sz w:val="28"/>
              <w:szCs w:val="28"/>
              <w:shd w:val="clear" w:color="auto" w:fill="FFFFFF"/>
              <w:lang w:val="en-US"/>
            </w:rPr>
          </w:rPrChange>
        </w:rPr>
      </w:pPr>
      <w:ins w:id="3508" w:author="NTL 101238" w:date="2024-06-02T20:28:00Z" w16du:dateUtc="2024-06-02T13:28:00Z">
        <w:r w:rsidRPr="00C1078B">
          <w:rPr>
            <w:rFonts w:asciiTheme="majorHAnsi" w:hAnsiTheme="majorHAnsi" w:cstheme="majorHAnsi"/>
            <w:b/>
            <w:bCs/>
            <w:sz w:val="28"/>
            <w:szCs w:val="28"/>
            <w:shd w:val="clear" w:color="auto" w:fill="FFFFFF"/>
            <w:rPrChange w:id="3509" w:author="NTL 101238" w:date="2024-06-03T13:00:00Z" w16du:dateUtc="2024-06-03T06:00:00Z">
              <w:rPr>
                <w:rFonts w:cs="Times New Roman"/>
                <w:b/>
                <w:bCs/>
                <w:sz w:val="28"/>
                <w:szCs w:val="28"/>
                <w:shd w:val="clear" w:color="auto" w:fill="FFFFFF"/>
                <w:lang w:val="en-US"/>
              </w:rPr>
            </w:rPrChange>
          </w:rPr>
          <w:lastRenderedPageBreak/>
          <w:t>Các bước thực hiện:</w:t>
        </w:r>
      </w:ins>
    </w:p>
    <w:p w14:paraId="1D147F29" w14:textId="6D11C7DC" w:rsidR="008A121E" w:rsidRPr="00C1078B" w:rsidRDefault="008A121E" w:rsidP="008A121E">
      <w:pPr>
        <w:spacing w:beforeLines="120" w:before="288" w:afterLines="120" w:after="288" w:line="360" w:lineRule="auto"/>
        <w:rPr>
          <w:ins w:id="3510" w:author="NTL 101238" w:date="2024-06-02T20:28:00Z" w16du:dateUtc="2024-06-02T13:28:00Z"/>
          <w:rFonts w:asciiTheme="majorHAnsi" w:hAnsiTheme="majorHAnsi" w:cstheme="majorHAnsi"/>
          <w:sz w:val="28"/>
          <w:szCs w:val="28"/>
          <w:shd w:val="clear" w:color="auto" w:fill="FFFFFF"/>
          <w:rPrChange w:id="3511" w:author="NTL 101238" w:date="2024-06-03T13:00:00Z" w16du:dateUtc="2024-06-03T06:00:00Z">
            <w:rPr>
              <w:ins w:id="3512" w:author="NTL 101238" w:date="2024-06-02T20:28:00Z" w16du:dateUtc="2024-06-02T13:28:00Z"/>
              <w:rFonts w:cs="Times New Roman"/>
              <w:sz w:val="28"/>
              <w:szCs w:val="28"/>
              <w:shd w:val="clear" w:color="auto" w:fill="FFFFFF"/>
              <w:lang w:val="en-US"/>
            </w:rPr>
          </w:rPrChange>
        </w:rPr>
      </w:pPr>
      <w:ins w:id="3513" w:author="NTL 101238" w:date="2024-06-02T20:28:00Z" w16du:dateUtc="2024-06-02T13:28:00Z">
        <w:r w:rsidRPr="00C1078B">
          <w:rPr>
            <w:rFonts w:asciiTheme="majorHAnsi" w:hAnsiTheme="majorHAnsi" w:cstheme="majorHAnsi"/>
            <w:b/>
            <w:bCs/>
            <w:sz w:val="28"/>
            <w:szCs w:val="28"/>
            <w:shd w:val="clear" w:color="auto" w:fill="FFFFFF"/>
            <w:rPrChange w:id="3514" w:author="NTL 101238" w:date="2024-06-03T13:00:00Z" w16du:dateUtc="2024-06-03T06:00:00Z">
              <w:rPr>
                <w:rFonts w:cs="Times New Roman"/>
                <w:b/>
                <w:bCs/>
                <w:sz w:val="28"/>
                <w:szCs w:val="28"/>
                <w:shd w:val="clear" w:color="auto" w:fill="FFFFFF"/>
                <w:lang w:val="en-US"/>
              </w:rPr>
            </w:rPrChange>
          </w:rPr>
          <w:t xml:space="preserve">Bước 1: </w:t>
        </w:r>
        <w:r w:rsidRPr="00C1078B">
          <w:rPr>
            <w:rFonts w:asciiTheme="majorHAnsi" w:hAnsiTheme="majorHAnsi" w:cstheme="majorHAnsi"/>
            <w:sz w:val="28"/>
            <w:szCs w:val="28"/>
            <w:shd w:val="clear" w:color="auto" w:fill="FFFFFF"/>
            <w:rPrChange w:id="3515" w:author="NTL 101238" w:date="2024-06-03T13:00:00Z" w16du:dateUtc="2024-06-03T06:00:00Z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</w:rPrChange>
          </w:rPr>
          <w:t>Mở ứng dụng TestingWhiz và t</w:t>
        </w:r>
        <w:r w:rsidR="00455B11" w:rsidRPr="00C1078B">
          <w:rPr>
            <w:rFonts w:asciiTheme="majorHAnsi" w:hAnsiTheme="majorHAnsi" w:cstheme="majorHAnsi"/>
            <w:sz w:val="28"/>
            <w:szCs w:val="28"/>
            <w:shd w:val="clear" w:color="auto" w:fill="FFFFFF"/>
            <w:rPrChange w:id="3516" w:author="NTL 101238" w:date="2024-06-03T13:00:00Z" w16du:dateUtc="2024-06-03T06:00:00Z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</w:rPrChange>
          </w:rPr>
          <w:t>ạo file kiểm thử</w:t>
        </w:r>
      </w:ins>
    </w:p>
    <w:p w14:paraId="059BC8D6" w14:textId="28914F14" w:rsidR="00455B11" w:rsidRPr="00C1078B" w:rsidRDefault="00455B11" w:rsidP="008A121E">
      <w:pPr>
        <w:spacing w:beforeLines="120" w:before="288" w:afterLines="120" w:after="288" w:line="360" w:lineRule="auto"/>
        <w:rPr>
          <w:ins w:id="3517" w:author="NTL 101238" w:date="2024-06-02T20:29:00Z" w16du:dateUtc="2024-06-02T13:29:00Z"/>
          <w:rFonts w:asciiTheme="majorHAnsi" w:hAnsiTheme="majorHAnsi" w:cstheme="majorHAnsi"/>
          <w:sz w:val="28"/>
          <w:szCs w:val="28"/>
          <w:shd w:val="clear" w:color="auto" w:fill="FFFFFF"/>
          <w:rPrChange w:id="3518" w:author="NTL 101238" w:date="2024-06-03T13:00:00Z" w16du:dateUtc="2024-06-03T06:00:00Z">
            <w:rPr>
              <w:ins w:id="3519" w:author="NTL 101238" w:date="2024-06-02T20:29:00Z" w16du:dateUtc="2024-06-02T13:29:00Z"/>
              <w:rFonts w:cs="Times New Roman"/>
              <w:sz w:val="28"/>
              <w:szCs w:val="28"/>
              <w:shd w:val="clear" w:color="auto" w:fill="FFFFFF"/>
              <w:lang w:val="en-US"/>
            </w:rPr>
          </w:rPrChange>
        </w:rPr>
      </w:pPr>
      <w:ins w:id="3520" w:author="NTL 101238" w:date="2024-06-02T20:28:00Z" w16du:dateUtc="2024-06-02T13:28:00Z">
        <w:r w:rsidRPr="00C1078B">
          <w:rPr>
            <w:rFonts w:asciiTheme="majorHAnsi" w:hAnsiTheme="majorHAnsi" w:cstheme="majorHAnsi"/>
            <w:b/>
            <w:bCs/>
            <w:sz w:val="28"/>
            <w:szCs w:val="28"/>
            <w:shd w:val="clear" w:color="auto" w:fill="FFFFFF"/>
            <w:rPrChange w:id="3521" w:author="NTL 101238" w:date="2024-06-03T13:00:00Z" w16du:dateUtc="2024-06-03T06:00:00Z">
              <w:rPr>
                <w:rFonts w:cs="Times New Roman"/>
                <w:b/>
                <w:bCs/>
                <w:sz w:val="28"/>
                <w:szCs w:val="28"/>
                <w:shd w:val="clear" w:color="auto" w:fill="FFFFFF"/>
                <w:lang w:val="en-US"/>
              </w:rPr>
            </w:rPrChange>
          </w:rPr>
          <w:t xml:space="preserve">Bước 2: </w:t>
        </w:r>
      </w:ins>
      <w:ins w:id="3522" w:author="NTL 101238" w:date="2024-06-02T20:29:00Z" w16du:dateUtc="2024-06-02T13:29:00Z">
        <w:r w:rsidRPr="00C1078B">
          <w:rPr>
            <w:rFonts w:asciiTheme="majorHAnsi" w:hAnsiTheme="majorHAnsi" w:cstheme="majorHAnsi"/>
            <w:sz w:val="28"/>
            <w:szCs w:val="28"/>
            <w:shd w:val="clear" w:color="auto" w:fill="FFFFFF"/>
            <w:rPrChange w:id="3523" w:author="NTL 101238" w:date="2024-06-03T13:00:00Z" w16du:dateUtc="2024-06-03T06:00:00Z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</w:rPrChange>
          </w:rPr>
          <w:t>Bấm bắt đầu record</w:t>
        </w:r>
        <w:r w:rsidR="00505C59" w:rsidRPr="00C1078B">
          <w:rPr>
            <w:rFonts w:asciiTheme="majorHAnsi" w:hAnsiTheme="majorHAnsi" w:cstheme="majorHAnsi"/>
            <w:sz w:val="28"/>
            <w:szCs w:val="28"/>
            <w:shd w:val="clear" w:color="auto" w:fill="FFFFFF"/>
            <w:rPrChange w:id="3524" w:author="NTL 101238" w:date="2024-06-03T13:00:00Z" w16du:dateUtc="2024-06-03T06:00:00Z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</w:rPrChange>
          </w:rPr>
          <w:t>, cửa sổ chrome sẽ được mở</w:t>
        </w:r>
      </w:ins>
    </w:p>
    <w:p w14:paraId="07056BE5" w14:textId="783C8328" w:rsidR="00505C59" w:rsidRPr="00C1078B" w:rsidRDefault="00505C59" w:rsidP="008A121E">
      <w:pPr>
        <w:spacing w:beforeLines="120" w:before="288" w:afterLines="120" w:after="288" w:line="360" w:lineRule="auto"/>
        <w:rPr>
          <w:ins w:id="3525" w:author="NTL 101238" w:date="2024-06-02T20:29:00Z" w16du:dateUtc="2024-06-02T13:29:00Z"/>
          <w:rFonts w:asciiTheme="majorHAnsi" w:hAnsiTheme="majorHAnsi" w:cstheme="majorHAnsi"/>
          <w:sz w:val="28"/>
          <w:szCs w:val="28"/>
          <w:shd w:val="clear" w:color="auto" w:fill="FFFFFF"/>
          <w:rPrChange w:id="3526" w:author="NTL 101238" w:date="2024-06-03T13:00:00Z" w16du:dateUtc="2024-06-03T06:00:00Z">
            <w:rPr>
              <w:ins w:id="3527" w:author="NTL 101238" w:date="2024-06-02T20:29:00Z" w16du:dateUtc="2024-06-02T13:29:00Z"/>
              <w:rFonts w:cs="Times New Roman"/>
              <w:sz w:val="28"/>
              <w:szCs w:val="28"/>
              <w:shd w:val="clear" w:color="auto" w:fill="FFFFFF"/>
              <w:lang w:val="en-US"/>
            </w:rPr>
          </w:rPrChange>
        </w:rPr>
      </w:pPr>
      <w:ins w:id="3528" w:author="NTL 101238" w:date="2024-06-02T20:29:00Z" w16du:dateUtc="2024-06-02T13:29:00Z">
        <w:r w:rsidRPr="00C1078B">
          <w:rPr>
            <w:rFonts w:asciiTheme="majorHAnsi" w:hAnsiTheme="majorHAnsi" w:cstheme="majorHAnsi"/>
            <w:b/>
            <w:bCs/>
            <w:sz w:val="28"/>
            <w:szCs w:val="28"/>
            <w:shd w:val="clear" w:color="auto" w:fill="FFFFFF"/>
            <w:rPrChange w:id="3529" w:author="NTL 101238" w:date="2024-06-03T13:00:00Z" w16du:dateUtc="2024-06-03T06:00:00Z">
              <w:rPr>
                <w:rFonts w:cs="Times New Roman"/>
                <w:b/>
                <w:bCs/>
                <w:sz w:val="28"/>
                <w:szCs w:val="28"/>
                <w:shd w:val="clear" w:color="auto" w:fill="FFFFFF"/>
                <w:lang w:val="en-US"/>
              </w:rPr>
            </w:rPrChange>
          </w:rPr>
          <w:t xml:space="preserve">Bước 3: </w:t>
        </w:r>
        <w:r w:rsidRPr="00C1078B">
          <w:rPr>
            <w:rFonts w:asciiTheme="majorHAnsi" w:hAnsiTheme="majorHAnsi" w:cstheme="majorHAnsi"/>
            <w:sz w:val="28"/>
            <w:szCs w:val="28"/>
            <w:shd w:val="clear" w:color="auto" w:fill="FFFFFF"/>
            <w:rPrChange w:id="3530" w:author="NTL 101238" w:date="2024-06-03T13:00:00Z" w16du:dateUtc="2024-06-03T06:00:00Z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</w:rPrChange>
          </w:rPr>
          <w:t>Nhập địa chỉ web vào thanh url</w:t>
        </w:r>
      </w:ins>
    </w:p>
    <w:p w14:paraId="018052C5" w14:textId="75C458A3" w:rsidR="00497363" w:rsidRPr="00C1078B" w:rsidRDefault="00497363" w:rsidP="008A121E">
      <w:pPr>
        <w:spacing w:beforeLines="120" w:before="288" w:afterLines="120" w:after="288" w:line="360" w:lineRule="auto"/>
        <w:rPr>
          <w:ins w:id="3531" w:author="NTL 101238" w:date="2024-06-02T20:30:00Z" w16du:dateUtc="2024-06-02T13:30:00Z"/>
          <w:rFonts w:asciiTheme="majorHAnsi" w:hAnsiTheme="majorHAnsi" w:cstheme="majorHAnsi"/>
          <w:sz w:val="28"/>
          <w:szCs w:val="28"/>
          <w:shd w:val="clear" w:color="auto" w:fill="FFFFFF"/>
          <w:rPrChange w:id="3532" w:author="NTL 101238" w:date="2024-06-03T13:00:00Z" w16du:dateUtc="2024-06-03T06:00:00Z">
            <w:rPr>
              <w:ins w:id="3533" w:author="NTL 101238" w:date="2024-06-02T20:30:00Z" w16du:dateUtc="2024-06-02T13:30:00Z"/>
              <w:rFonts w:cs="Times New Roman"/>
              <w:sz w:val="28"/>
              <w:szCs w:val="28"/>
              <w:shd w:val="clear" w:color="auto" w:fill="FFFFFF"/>
              <w:lang w:val="en-US"/>
            </w:rPr>
          </w:rPrChange>
        </w:rPr>
      </w:pPr>
      <w:ins w:id="3534" w:author="NTL 101238" w:date="2024-06-02T20:29:00Z" w16du:dateUtc="2024-06-02T13:29:00Z">
        <w:r w:rsidRPr="00C1078B">
          <w:rPr>
            <w:rFonts w:asciiTheme="majorHAnsi" w:hAnsiTheme="majorHAnsi" w:cstheme="majorHAnsi"/>
            <w:sz w:val="28"/>
            <w:szCs w:val="28"/>
            <w:shd w:val="clear" w:color="auto" w:fill="FFFFFF"/>
            <w:rPrChange w:id="3535" w:author="NTL 101238" w:date="2024-06-03T13:00:00Z" w16du:dateUtc="2024-06-03T06:00:00Z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</w:rPrChange>
          </w:rPr>
          <w:tab/>
        </w:r>
      </w:ins>
      <w:ins w:id="3536" w:author="NTL 101238" w:date="2024-06-03T13:07:00Z" w16du:dateUtc="2024-06-03T06:07:00Z">
        <w:r w:rsidR="00FD263F">
          <w:rPr>
            <w:rFonts w:asciiTheme="majorHAnsi" w:hAnsiTheme="majorHAnsi" w:cstheme="majorHAnsi"/>
            <w:sz w:val="28"/>
            <w:szCs w:val="28"/>
            <w:shd w:val="clear" w:color="auto" w:fill="FFFFFF"/>
          </w:rPr>
          <w:fldChar w:fldCharType="begin"/>
        </w:r>
        <w:r w:rsidR="00FD263F">
          <w:rPr>
            <w:rFonts w:asciiTheme="majorHAnsi" w:hAnsiTheme="majorHAnsi" w:cstheme="majorHAnsi"/>
            <w:sz w:val="28"/>
            <w:szCs w:val="28"/>
            <w:shd w:val="clear" w:color="auto" w:fill="FFFFFF"/>
          </w:rPr>
          <w:instrText>HYPERLINK "</w:instrText>
        </w:r>
      </w:ins>
      <w:ins w:id="3537" w:author="NTL 101238" w:date="2024-06-02T20:30:00Z" w16du:dateUtc="2024-06-02T13:30:00Z">
        <w:r w:rsidR="00FD263F" w:rsidRPr="00FD263F">
          <w:rPr>
            <w:rFonts w:asciiTheme="majorHAnsi" w:hAnsiTheme="majorHAnsi" w:cstheme="majorHAnsi"/>
            <w:rPrChange w:id="3538" w:author="NTL 101238" w:date="2024-06-03T13:07:00Z" w16du:dateUtc="2024-06-03T06:07:00Z">
              <w:rPr>
                <w:rStyle w:val="Hyperlink"/>
                <w:rFonts w:cs="Times New Roman"/>
                <w:sz w:val="28"/>
                <w:szCs w:val="28"/>
                <w:shd w:val="clear" w:color="auto" w:fill="FFFFFF"/>
                <w:lang w:val="en-US"/>
              </w:rPr>
            </w:rPrChange>
          </w:rPr>
          <w:instrText>https://www.amazon.com/ap/signin?openid.pape.max_auth_age=0&amp;openid.return_to=https%3A%2F%2Fwww.amazon.com%2Fs%3Fk%3Da%2Bmazon%2Bcom%26adgrpid%3D127260490003%26hvadid%3D585479351039%26hvdev%3Dc%26hvlocphy%3D9040331%26hvnetw%3Dg%26hvqmt%3Db%26hvrand%3D17007436482859152777%26hvtargid%3Dkwd321362582074%26hydadcr%3D27983_14525522%26tag%3Dhydglogoo20%26ref%3Dnav_signin&amp;openid.identity=http%3A%2F%2Fspecs.openid.net%2Fauth%2F2.0%2Fidentifier_select&amp;openid.assoc_handle=usflex&amp;openid.mode=checkid_setup&amp;openid.claimed_id=http%3A%2F%2Fspecs.openid.net%2Fauth%2F2.0%2Fidentifier_select&amp;openid.ns=http%3A%2F%2Fspecs.openid.net%2Fauth%2F2.0</w:instrText>
        </w:r>
      </w:ins>
      <w:ins w:id="3539" w:author="NTL 101238" w:date="2024-06-03T13:07:00Z" w16du:dateUtc="2024-06-03T06:07:00Z">
        <w:r w:rsidR="00FD263F">
          <w:rPr>
            <w:rFonts w:asciiTheme="majorHAnsi" w:hAnsiTheme="majorHAnsi" w:cstheme="majorHAnsi"/>
            <w:sz w:val="28"/>
            <w:szCs w:val="28"/>
            <w:shd w:val="clear" w:color="auto" w:fill="FFFFFF"/>
          </w:rPr>
          <w:instrText>"</w:instrText>
        </w:r>
        <w:r w:rsidR="00FD263F">
          <w:rPr>
            <w:rFonts w:asciiTheme="majorHAnsi" w:hAnsiTheme="majorHAnsi" w:cstheme="majorHAnsi"/>
            <w:sz w:val="28"/>
            <w:szCs w:val="28"/>
            <w:shd w:val="clear" w:color="auto" w:fill="FFFFFF"/>
          </w:rPr>
        </w:r>
        <w:r w:rsidR="00FD263F">
          <w:rPr>
            <w:rFonts w:asciiTheme="majorHAnsi" w:hAnsiTheme="majorHAnsi" w:cstheme="majorHAnsi"/>
            <w:sz w:val="28"/>
            <w:szCs w:val="28"/>
            <w:shd w:val="clear" w:color="auto" w:fill="FFFFFF"/>
          </w:rPr>
          <w:fldChar w:fldCharType="separate"/>
        </w:r>
      </w:ins>
      <w:ins w:id="3540" w:author="NTL 101238" w:date="2024-06-02T20:30:00Z" w16du:dateUtc="2024-06-02T13:30:00Z">
        <w:r w:rsidR="00FD263F" w:rsidRPr="005E609B">
          <w:rPr>
            <w:rStyle w:val="Hyperlink"/>
            <w:rFonts w:asciiTheme="majorHAnsi" w:hAnsiTheme="majorHAnsi" w:cstheme="majorHAnsi"/>
            <w:sz w:val="28"/>
            <w:szCs w:val="28"/>
            <w:shd w:val="clear" w:color="auto" w:fill="FFFFFF"/>
            <w:rPrChange w:id="3541" w:author="NTL 101238" w:date="2024-06-03T13:07:00Z" w16du:dateUtc="2024-06-03T06:07:00Z">
              <w:rPr>
                <w:rStyle w:val="Hyperlink"/>
                <w:rFonts w:cs="Times New Roman"/>
                <w:sz w:val="28"/>
                <w:szCs w:val="28"/>
                <w:shd w:val="clear" w:color="auto" w:fill="FFFFFF"/>
                <w:lang w:val="en-US"/>
              </w:rPr>
            </w:rPrChange>
          </w:rPr>
          <w:t>https://www.amazon.com/ap/signin?openid.pape.max_auth_age=0&amp;openid.return_to=https%3A%2F%2Fwww.amazon.com%2Fs%3Fk%3Da%2Bmazon%2Bcom%26adgrpid%3D127260490003%26hvadid%3D585479351039%26hvdev%3Dc%26hvlocphy%3D9040331%26hvnetw%3Dg%26hvqmt%3Db%26hvrand%3D17007436482859152777%26hvtargid%3Dkwd321362582074%26hydadcr%3D27983_14525522%26tag%3Dhydglogoo20%26ref%3Dnav_signin&amp;openid.identity=http%3A%2F%2Fspecs.openid.net%2Fauth%2F2.0%2Fidentifier_select&amp;openid.assoc_handle=usflex&amp;openid.mode=checkid_setup&amp;openid.claimed_id=http%3A%2F%2Fspecs.openid.net%2Fauth%2F2.0%2Fidentifier_select&amp;openid.ns=http%3A%2F%2Fspecs.openid.net%2Fauth%2F2.0</w:t>
        </w:r>
      </w:ins>
      <w:ins w:id="3542" w:author="NTL 101238" w:date="2024-06-03T13:07:00Z" w16du:dateUtc="2024-06-03T06:07:00Z">
        <w:r w:rsidR="00FD263F">
          <w:rPr>
            <w:rFonts w:asciiTheme="majorHAnsi" w:hAnsiTheme="majorHAnsi" w:cstheme="majorHAnsi"/>
            <w:sz w:val="28"/>
            <w:szCs w:val="28"/>
            <w:shd w:val="clear" w:color="auto" w:fill="FFFFFF"/>
          </w:rPr>
          <w:fldChar w:fldCharType="end"/>
        </w:r>
      </w:ins>
    </w:p>
    <w:p w14:paraId="5EAF95EC" w14:textId="77777777" w:rsidR="00FD79D5" w:rsidRPr="00C1078B" w:rsidRDefault="00EA2927" w:rsidP="008A121E">
      <w:pPr>
        <w:spacing w:beforeLines="120" w:before="288" w:afterLines="120" w:after="288" w:line="360" w:lineRule="auto"/>
        <w:rPr>
          <w:ins w:id="3543" w:author="NTL 101238" w:date="2024-06-02T20:32:00Z" w16du:dateUtc="2024-06-02T13:32:00Z"/>
          <w:rFonts w:asciiTheme="majorHAnsi" w:hAnsiTheme="majorHAnsi" w:cstheme="majorHAnsi"/>
          <w:sz w:val="28"/>
          <w:szCs w:val="28"/>
          <w:shd w:val="clear" w:color="auto" w:fill="FFFFFF"/>
          <w:rPrChange w:id="3544" w:author="NTL 101238" w:date="2024-06-03T13:00:00Z" w16du:dateUtc="2024-06-03T06:00:00Z">
            <w:rPr>
              <w:ins w:id="3545" w:author="NTL 101238" w:date="2024-06-02T20:32:00Z" w16du:dateUtc="2024-06-02T13:32:00Z"/>
              <w:rFonts w:cs="Times New Roman"/>
              <w:sz w:val="28"/>
              <w:szCs w:val="28"/>
              <w:shd w:val="clear" w:color="auto" w:fill="FFFFFF"/>
              <w:lang w:val="en-US"/>
            </w:rPr>
          </w:rPrChange>
        </w:rPr>
      </w:pPr>
      <w:ins w:id="3546" w:author="NTL 101238" w:date="2024-06-02T20:30:00Z" w16du:dateUtc="2024-06-02T13:30:00Z">
        <w:r w:rsidRPr="00C1078B">
          <w:rPr>
            <w:rFonts w:asciiTheme="majorHAnsi" w:hAnsiTheme="majorHAnsi" w:cstheme="majorHAnsi"/>
            <w:b/>
            <w:bCs/>
            <w:sz w:val="28"/>
            <w:szCs w:val="28"/>
            <w:shd w:val="clear" w:color="auto" w:fill="FFFFFF"/>
            <w:rPrChange w:id="3547" w:author="NTL 101238" w:date="2024-06-03T13:00:00Z" w16du:dateUtc="2024-06-03T06:00:00Z">
              <w:rPr>
                <w:rFonts w:cs="Times New Roman"/>
                <w:b/>
                <w:bCs/>
                <w:sz w:val="28"/>
                <w:szCs w:val="28"/>
                <w:shd w:val="clear" w:color="auto" w:fill="FFFFFF"/>
                <w:lang w:val="en-US"/>
              </w:rPr>
            </w:rPrChange>
          </w:rPr>
          <w:t xml:space="preserve">Bước 4: </w:t>
        </w:r>
        <w:r w:rsidRPr="00C1078B">
          <w:rPr>
            <w:rFonts w:asciiTheme="majorHAnsi" w:hAnsiTheme="majorHAnsi" w:cstheme="majorHAnsi"/>
            <w:sz w:val="28"/>
            <w:szCs w:val="28"/>
            <w:shd w:val="clear" w:color="auto" w:fill="FFFFFF"/>
            <w:rPrChange w:id="3548" w:author="NTL 101238" w:date="2024-06-03T13:00:00Z" w16du:dateUtc="2024-06-03T06:00:00Z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</w:rPrChange>
          </w:rPr>
          <w:t xml:space="preserve">Sau khi </w:t>
        </w:r>
      </w:ins>
      <w:ins w:id="3549" w:author="NTL 101238" w:date="2024-06-02T20:31:00Z" w16du:dateUtc="2024-06-02T13:31:00Z">
        <w:r w:rsidRPr="00C1078B">
          <w:rPr>
            <w:rFonts w:asciiTheme="majorHAnsi" w:hAnsiTheme="majorHAnsi" w:cstheme="majorHAnsi"/>
            <w:sz w:val="28"/>
            <w:szCs w:val="28"/>
            <w:shd w:val="clear" w:color="auto" w:fill="FFFFFF"/>
            <w:rPrChange w:id="3550" w:author="NTL 101238" w:date="2024-06-03T13:00:00Z" w16du:dateUtc="2024-06-03T06:00:00Z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</w:rPrChange>
          </w:rPr>
          <w:t>đăng nhập xong thì ấn nút record 1 lần nữa để dừng</w:t>
        </w:r>
        <w:r w:rsidR="00994426" w:rsidRPr="00C1078B">
          <w:rPr>
            <w:rFonts w:asciiTheme="majorHAnsi" w:hAnsiTheme="majorHAnsi" w:cstheme="majorHAnsi"/>
            <w:sz w:val="28"/>
            <w:szCs w:val="28"/>
            <w:shd w:val="clear" w:color="auto" w:fill="FFFFFF"/>
            <w:rPrChange w:id="3551" w:author="NTL 101238" w:date="2024-06-03T13:00:00Z" w16du:dateUtc="2024-06-03T06:00:00Z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</w:rPrChange>
          </w:rPr>
          <w:t>, sau đó bắt đầu tạo vòng loop và</w:t>
        </w:r>
        <w:r w:rsidR="00FD79D5" w:rsidRPr="00C1078B">
          <w:rPr>
            <w:rFonts w:asciiTheme="majorHAnsi" w:hAnsiTheme="majorHAnsi" w:cstheme="majorHAnsi"/>
            <w:sz w:val="28"/>
            <w:szCs w:val="28"/>
            <w:shd w:val="clear" w:color="auto" w:fill="FFFFFF"/>
            <w:rPrChange w:id="3552" w:author="NTL 101238" w:date="2024-06-03T13:00:00Z" w16du:dateUtc="2024-06-03T06:00:00Z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</w:rPrChange>
          </w:rPr>
          <w:t xml:space="preserve"> import </w:t>
        </w:r>
      </w:ins>
      <w:ins w:id="3553" w:author="NTL 101238" w:date="2024-06-02T20:32:00Z" w16du:dateUtc="2024-06-02T13:32:00Z">
        <w:r w:rsidR="00FD79D5" w:rsidRPr="00C1078B">
          <w:rPr>
            <w:rFonts w:asciiTheme="majorHAnsi" w:hAnsiTheme="majorHAnsi" w:cstheme="majorHAnsi"/>
            <w:sz w:val="28"/>
            <w:szCs w:val="28"/>
            <w:shd w:val="clear" w:color="auto" w:fill="FFFFFF"/>
            <w:rPrChange w:id="3554" w:author="NTL 101238" w:date="2024-06-03T13:00:00Z" w16du:dateUtc="2024-06-03T06:00:00Z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</w:rPrChange>
          </w:rPr>
          <w:t>dữ liệu vào ứng dụng</w:t>
        </w:r>
      </w:ins>
    </w:p>
    <w:p w14:paraId="2B9DEBDC" w14:textId="5D302412" w:rsidR="00EA2927" w:rsidRPr="00C1078B" w:rsidRDefault="00FD79D5" w:rsidP="008A121E">
      <w:pPr>
        <w:spacing w:beforeLines="120" w:before="288" w:afterLines="120" w:after="288" w:line="360" w:lineRule="auto"/>
        <w:rPr>
          <w:ins w:id="3555" w:author="NTL 101238" w:date="2024-06-02T20:20:00Z" w16du:dateUtc="2024-06-02T13:20:00Z"/>
          <w:rFonts w:asciiTheme="majorHAnsi" w:hAnsiTheme="majorHAnsi" w:cstheme="majorHAnsi"/>
          <w:sz w:val="28"/>
          <w:szCs w:val="28"/>
          <w:shd w:val="clear" w:color="auto" w:fill="FFFFFF"/>
          <w:rPrChange w:id="3556" w:author="NTL 101238" w:date="2024-06-03T13:00:00Z" w16du:dateUtc="2024-06-03T06:00:00Z">
            <w:rPr>
              <w:ins w:id="3557" w:author="NTL 101238" w:date="2024-06-02T20:20:00Z" w16du:dateUtc="2024-06-02T13:20:00Z"/>
              <w:shd w:val="clear" w:color="auto" w:fill="FFFFFF"/>
              <w:lang w:val="en-US"/>
            </w:rPr>
          </w:rPrChange>
        </w:rPr>
      </w:pPr>
      <w:ins w:id="3558" w:author="NTL 101238" w:date="2024-06-02T20:32:00Z" w16du:dateUtc="2024-06-02T13:32:00Z">
        <w:r w:rsidRPr="00C1078B">
          <w:rPr>
            <w:rFonts w:asciiTheme="majorHAnsi" w:hAnsiTheme="majorHAnsi" w:cstheme="majorHAnsi"/>
            <w:b/>
            <w:bCs/>
            <w:sz w:val="28"/>
            <w:szCs w:val="28"/>
            <w:shd w:val="clear" w:color="auto" w:fill="FFFFFF"/>
            <w:rPrChange w:id="3559" w:author="NTL 101238" w:date="2024-06-03T13:00:00Z" w16du:dateUtc="2024-06-03T06:00:00Z">
              <w:rPr>
                <w:rFonts w:cs="Times New Roman"/>
                <w:b/>
                <w:bCs/>
                <w:sz w:val="28"/>
                <w:szCs w:val="28"/>
                <w:shd w:val="clear" w:color="auto" w:fill="FFFFFF"/>
                <w:lang w:val="en-US"/>
              </w:rPr>
            </w:rPrChange>
          </w:rPr>
          <w:t>Bước 5:</w:t>
        </w:r>
        <w:r w:rsidR="00AC1DF2" w:rsidRPr="00C1078B">
          <w:rPr>
            <w:rFonts w:asciiTheme="majorHAnsi" w:hAnsiTheme="majorHAnsi" w:cstheme="majorHAnsi"/>
            <w:b/>
            <w:bCs/>
            <w:sz w:val="28"/>
            <w:szCs w:val="28"/>
            <w:shd w:val="clear" w:color="auto" w:fill="FFFFFF"/>
            <w:rPrChange w:id="3560" w:author="NTL 101238" w:date="2024-06-03T13:00:00Z" w16du:dateUtc="2024-06-03T06:00:00Z">
              <w:rPr>
                <w:rFonts w:cs="Times New Roman"/>
                <w:b/>
                <w:bCs/>
                <w:sz w:val="28"/>
                <w:szCs w:val="28"/>
                <w:shd w:val="clear" w:color="auto" w:fill="FFFFFF"/>
                <w:lang w:val="en-US"/>
              </w:rPr>
            </w:rPrChange>
          </w:rPr>
          <w:t xml:space="preserve"> </w:t>
        </w:r>
        <w:r w:rsidR="00AC1DF2" w:rsidRPr="00C1078B">
          <w:rPr>
            <w:rFonts w:asciiTheme="majorHAnsi" w:hAnsiTheme="majorHAnsi" w:cstheme="majorHAnsi"/>
            <w:sz w:val="28"/>
            <w:szCs w:val="28"/>
            <w:shd w:val="clear" w:color="auto" w:fill="FFFFFF"/>
            <w:rPrChange w:id="3561" w:author="NTL 101238" w:date="2024-06-03T13:00:00Z" w16du:dateUtc="2024-06-03T06:00:00Z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</w:rPrChange>
          </w:rPr>
          <w:t>Kiểm tra và thực thi kịch bản kiểm thử</w:t>
        </w:r>
      </w:ins>
      <w:ins w:id="3562" w:author="NTL 101238" w:date="2024-06-02T20:31:00Z" w16du:dateUtc="2024-06-02T13:31:00Z">
        <w:r w:rsidR="00EA2927" w:rsidRPr="00C1078B">
          <w:rPr>
            <w:rFonts w:asciiTheme="majorHAnsi" w:hAnsiTheme="majorHAnsi" w:cstheme="majorHAnsi"/>
            <w:sz w:val="28"/>
            <w:szCs w:val="28"/>
            <w:shd w:val="clear" w:color="auto" w:fill="FFFFFF"/>
            <w:rPrChange w:id="3563" w:author="NTL 101238" w:date="2024-06-03T13:00:00Z" w16du:dateUtc="2024-06-03T06:00:00Z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</w:rPrChange>
          </w:rPr>
          <w:t xml:space="preserve"> </w:t>
        </w:r>
      </w:ins>
    </w:p>
    <w:p w14:paraId="4E8FE1E1" w14:textId="77777777" w:rsidR="0048343B" w:rsidRPr="00C1078B" w:rsidRDefault="0048343B">
      <w:pPr>
        <w:spacing w:beforeLines="120" w:before="288" w:afterLines="120" w:after="288" w:line="360" w:lineRule="auto"/>
        <w:rPr>
          <w:ins w:id="3564" w:author="NTL 101238" w:date="2024-06-02T19:33:00Z" w16du:dateUtc="2024-06-02T12:33:00Z"/>
          <w:rFonts w:asciiTheme="majorHAnsi" w:hAnsiTheme="majorHAnsi" w:cstheme="majorHAnsi"/>
          <w:sz w:val="28"/>
          <w:szCs w:val="28"/>
          <w:shd w:val="clear" w:color="auto" w:fill="FFFFFF"/>
          <w:rPrChange w:id="3565" w:author="NTL 101238" w:date="2024-06-03T13:00:00Z" w16du:dateUtc="2024-06-03T06:00:00Z">
            <w:rPr>
              <w:ins w:id="3566" w:author="NTL 101238" w:date="2024-06-02T19:33:00Z" w16du:dateUtc="2024-06-02T12:33:00Z"/>
              <w:shd w:val="clear" w:color="auto" w:fill="FFFFFF"/>
            </w:rPr>
          </w:rPrChange>
        </w:rPr>
        <w:pPrChange w:id="3567" w:author="NTL 101238" w:date="2024-06-02T19:55:00Z" w16du:dateUtc="2024-06-02T12:55:00Z">
          <w:pPr>
            <w:pStyle w:val="ListParagraph"/>
            <w:numPr>
              <w:numId w:val="3"/>
            </w:numPr>
            <w:spacing w:beforeLines="120" w:before="288" w:afterLines="120" w:after="288" w:line="360" w:lineRule="auto"/>
            <w:ind w:left="2520" w:hanging="360"/>
            <w:jc w:val="both"/>
          </w:pPr>
        </w:pPrChange>
      </w:pPr>
    </w:p>
    <w:p w14:paraId="2B182A64" w14:textId="77777777" w:rsidR="000E5B4E" w:rsidRPr="00541AF1" w:rsidRDefault="000E5B4E" w:rsidP="00990B83">
      <w:pPr>
        <w:rPr>
          <w:rFonts w:asciiTheme="majorHAnsi" w:hAnsiTheme="majorHAnsi" w:cstheme="majorHAnsi"/>
          <w:rPrChange w:id="3568" w:author="NTL 101238" w:date="2024-06-02T21:16:00Z" w16du:dateUtc="2024-06-02T14:16:00Z">
            <w:rPr/>
          </w:rPrChange>
        </w:rPr>
      </w:pPr>
    </w:p>
    <w:sectPr w:rsidR="000E5B4E" w:rsidRPr="00541AF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3B2471" w14:textId="77777777" w:rsidR="006A3880" w:rsidRDefault="006A3880" w:rsidP="00CB2A19">
      <w:pPr>
        <w:spacing w:after="0" w:line="240" w:lineRule="auto"/>
      </w:pPr>
      <w:r>
        <w:separator/>
      </w:r>
    </w:p>
  </w:endnote>
  <w:endnote w:type="continuationSeparator" w:id="0">
    <w:p w14:paraId="73AAC66E" w14:textId="77777777" w:rsidR="006A3880" w:rsidRDefault="006A3880" w:rsidP="00CB2A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6C6CC0" w14:textId="77777777" w:rsidR="006A3880" w:rsidRDefault="006A3880" w:rsidP="00CB2A19">
      <w:pPr>
        <w:spacing w:after="0" w:line="240" w:lineRule="auto"/>
      </w:pPr>
      <w:r>
        <w:separator/>
      </w:r>
    </w:p>
  </w:footnote>
  <w:footnote w:type="continuationSeparator" w:id="0">
    <w:p w14:paraId="101ABD22" w14:textId="77777777" w:rsidR="006A3880" w:rsidRDefault="006A3880" w:rsidP="00CB2A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311CD6"/>
    <w:multiLevelType w:val="multilevel"/>
    <w:tmpl w:val="0F5CBD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61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ADE705D"/>
    <w:multiLevelType w:val="multilevel"/>
    <w:tmpl w:val="C9382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9E5C4D"/>
    <w:multiLevelType w:val="hybridMultilevel"/>
    <w:tmpl w:val="8D429C7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6F3D47D4"/>
    <w:multiLevelType w:val="hybridMultilevel"/>
    <w:tmpl w:val="84BA60CE"/>
    <w:lvl w:ilvl="0" w:tplc="487AFC26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935703466">
    <w:abstractNumId w:val="1"/>
  </w:num>
  <w:num w:numId="2" w16cid:durableId="1234124338">
    <w:abstractNumId w:val="3"/>
  </w:num>
  <w:num w:numId="3" w16cid:durableId="1208647224">
    <w:abstractNumId w:val="2"/>
  </w:num>
  <w:num w:numId="4" w16cid:durableId="178049295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NTL 101238">
    <w15:presenceInfo w15:providerId="Windows Live" w15:userId="b6b32614a89faa8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B4E"/>
    <w:rsid w:val="000019A7"/>
    <w:rsid w:val="00026E54"/>
    <w:rsid w:val="00037865"/>
    <w:rsid w:val="000655FE"/>
    <w:rsid w:val="00087868"/>
    <w:rsid w:val="000E5B4E"/>
    <w:rsid w:val="000E6667"/>
    <w:rsid w:val="000F3802"/>
    <w:rsid w:val="001560C2"/>
    <w:rsid w:val="00165699"/>
    <w:rsid w:val="001B17DE"/>
    <w:rsid w:val="001C3D75"/>
    <w:rsid w:val="00231953"/>
    <w:rsid w:val="00260E7F"/>
    <w:rsid w:val="00271061"/>
    <w:rsid w:val="002B00EF"/>
    <w:rsid w:val="00312FDA"/>
    <w:rsid w:val="0031480B"/>
    <w:rsid w:val="003315B6"/>
    <w:rsid w:val="0035047D"/>
    <w:rsid w:val="0036007D"/>
    <w:rsid w:val="0036305C"/>
    <w:rsid w:val="00363436"/>
    <w:rsid w:val="0040129C"/>
    <w:rsid w:val="00406BB7"/>
    <w:rsid w:val="00455B11"/>
    <w:rsid w:val="00467466"/>
    <w:rsid w:val="00475E56"/>
    <w:rsid w:val="0048343B"/>
    <w:rsid w:val="00497363"/>
    <w:rsid w:val="00505C59"/>
    <w:rsid w:val="005342FB"/>
    <w:rsid w:val="00541AF1"/>
    <w:rsid w:val="005F7A98"/>
    <w:rsid w:val="00607C67"/>
    <w:rsid w:val="0061279B"/>
    <w:rsid w:val="00626548"/>
    <w:rsid w:val="006312AD"/>
    <w:rsid w:val="00655A27"/>
    <w:rsid w:val="00674CBD"/>
    <w:rsid w:val="006A3880"/>
    <w:rsid w:val="00702690"/>
    <w:rsid w:val="00725B78"/>
    <w:rsid w:val="007305E0"/>
    <w:rsid w:val="0075574B"/>
    <w:rsid w:val="0080361A"/>
    <w:rsid w:val="008068CD"/>
    <w:rsid w:val="00816E1E"/>
    <w:rsid w:val="0088722A"/>
    <w:rsid w:val="008A121E"/>
    <w:rsid w:val="008D02F5"/>
    <w:rsid w:val="008E7C0C"/>
    <w:rsid w:val="0090438E"/>
    <w:rsid w:val="00905662"/>
    <w:rsid w:val="00957898"/>
    <w:rsid w:val="00973FC1"/>
    <w:rsid w:val="00990B83"/>
    <w:rsid w:val="00994426"/>
    <w:rsid w:val="009B505B"/>
    <w:rsid w:val="00A63F2D"/>
    <w:rsid w:val="00A70748"/>
    <w:rsid w:val="00A72289"/>
    <w:rsid w:val="00AC1DF2"/>
    <w:rsid w:val="00AF4C78"/>
    <w:rsid w:val="00AF634D"/>
    <w:rsid w:val="00B17D15"/>
    <w:rsid w:val="00B6255E"/>
    <w:rsid w:val="00B941E8"/>
    <w:rsid w:val="00C1078B"/>
    <w:rsid w:val="00C54915"/>
    <w:rsid w:val="00CB2A19"/>
    <w:rsid w:val="00CF3648"/>
    <w:rsid w:val="00D05CF9"/>
    <w:rsid w:val="00D564FD"/>
    <w:rsid w:val="00D805AA"/>
    <w:rsid w:val="00DC0D7A"/>
    <w:rsid w:val="00DD6DEC"/>
    <w:rsid w:val="00DD7BE7"/>
    <w:rsid w:val="00DF3B92"/>
    <w:rsid w:val="00E31BCD"/>
    <w:rsid w:val="00E50DEA"/>
    <w:rsid w:val="00E90C19"/>
    <w:rsid w:val="00EA2927"/>
    <w:rsid w:val="00EC71DE"/>
    <w:rsid w:val="00F12DB2"/>
    <w:rsid w:val="00F33619"/>
    <w:rsid w:val="00F462FD"/>
    <w:rsid w:val="00FD263F"/>
    <w:rsid w:val="00FD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ED27D"/>
  <w15:chartTrackingRefBased/>
  <w15:docId w15:val="{66AE86F6-1FE3-4964-AF20-0D4BE66EB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78B"/>
  </w:style>
  <w:style w:type="paragraph" w:styleId="Heading1">
    <w:name w:val="heading 1"/>
    <w:basedOn w:val="Normal"/>
    <w:next w:val="Normal"/>
    <w:link w:val="Heading1Char"/>
    <w:uiPriority w:val="9"/>
    <w:qFormat/>
    <w:rsid w:val="000E5B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B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5B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B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B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B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B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B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B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B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B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E5B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B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5B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B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B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B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B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5B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B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B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5B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5B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5B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0E5B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5B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5B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B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5B4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E5B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vi-VN"/>
      <w14:ligatures w14:val="none"/>
    </w:rPr>
  </w:style>
  <w:style w:type="character" w:styleId="Strong">
    <w:name w:val="Strong"/>
    <w:basedOn w:val="DefaultParagraphFont"/>
    <w:uiPriority w:val="22"/>
    <w:qFormat/>
    <w:rsid w:val="000E5B4E"/>
    <w:rPr>
      <w:b/>
      <w:bCs/>
    </w:rPr>
  </w:style>
  <w:style w:type="table" w:styleId="TableGridLight">
    <w:name w:val="Grid Table Light"/>
    <w:basedOn w:val="TableNormal"/>
    <w:uiPriority w:val="40"/>
    <w:rsid w:val="000E5B4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0E5B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973FC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E31BCD"/>
    <w:pPr>
      <w:spacing w:after="0" w:line="240" w:lineRule="auto"/>
    </w:pPr>
  </w:style>
  <w:style w:type="table" w:styleId="PlainTable2">
    <w:name w:val="Plain Table 2"/>
    <w:basedOn w:val="TableNormal"/>
    <w:uiPriority w:val="42"/>
    <w:rsid w:val="00026E5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CB2A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A19"/>
  </w:style>
  <w:style w:type="paragraph" w:styleId="Footer">
    <w:name w:val="footer"/>
    <w:basedOn w:val="Normal"/>
    <w:link w:val="FooterChar"/>
    <w:uiPriority w:val="99"/>
    <w:unhideWhenUsed/>
    <w:rsid w:val="00CB2A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A19"/>
  </w:style>
  <w:style w:type="table" w:styleId="TableGrid">
    <w:name w:val="Table Grid"/>
    <w:basedOn w:val="TableNormal"/>
    <w:uiPriority w:val="59"/>
    <w:rsid w:val="003600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2654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65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654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5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E4178C-7EB4-4AE2-95DC-A66F3995F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13</Pages>
  <Words>2467</Words>
  <Characters>14062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NTL 101238</dc:creator>
  <cp:keywords/>
  <dc:description/>
  <cp:lastModifiedBy>NTL 101238</cp:lastModifiedBy>
  <cp:revision>8</cp:revision>
  <dcterms:created xsi:type="dcterms:W3CDTF">2024-06-02T14:16:00Z</dcterms:created>
  <dcterms:modified xsi:type="dcterms:W3CDTF">2024-06-28T02:21:00Z</dcterms:modified>
</cp:coreProperties>
</file>